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0F42C" w14:textId="4BB65A11" w:rsidR="00FB03F9" w:rsidRPr="00E203A3" w:rsidRDefault="00A45C67" w:rsidP="00E203A3">
      <w:pPr>
        <w:jc w:val="center"/>
        <w:rPr>
          <w:ins w:id="0" w:author="EUDERLAN FREIRE DA SILVA ABREU" w:date="2025-05-28T17:37:00Z"/>
          <w:rFonts w:ascii="Times New Roman" w:hAnsi="Times New Roman" w:cs="Times New Roman"/>
          <w:color w:val="000000" w:themeColor="text1"/>
          <w:sz w:val="24"/>
          <w:szCs w:val="24"/>
          <w:rPrChange w:id="1" w:author="Euderlan Freire" w:date="2025-06-13T19:09:00Z">
            <w:rPr>
              <w:ins w:id="2" w:author="EUDERLAN FREIRE DA SILVA ABREU" w:date="2025-05-28T17:37:00Z"/>
            </w:rPr>
          </w:rPrChange>
        </w:rPr>
      </w:pPr>
      <w:ins w:id="3" w:author="EUDERLAN FREIRE DA SILVA ABREU" w:date="2025-05-28T17:37:00Z">
        <w:r w:rsidRPr="00E203A3">
          <w:rPr>
            <w:rFonts w:ascii="Times New Roman" w:hAnsi="Times New Roman" w:cs="Times New Roman"/>
            <w:noProof/>
            <w:color w:val="000000" w:themeColor="text1"/>
            <w:sz w:val="24"/>
            <w:szCs w:val="24"/>
            <w:bdr w:val="none" w:sz="0" w:space="0" w:color="auto" w:frame="1"/>
            <w:rPrChange w:id="4" w:author="Euderlan Freire" w:date="2025-06-13T19:09:00Z">
              <w:rPr>
                <w:noProof/>
                <w:color w:val="000000"/>
                <w:bdr w:val="none" w:sz="0" w:space="0" w:color="auto" w:frame="1"/>
              </w:rPr>
            </w:rPrChange>
          </w:rPr>
          <w:drawing>
            <wp:inline distT="0" distB="0" distL="0" distR="0" wp14:anchorId="7B231906" wp14:editId="4A23C110">
              <wp:extent cx="1051560" cy="105156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51560" cy="1051560"/>
                      </a:xfrm>
                      <a:prstGeom prst="rect">
                        <a:avLst/>
                      </a:prstGeom>
                      <a:noFill/>
                      <a:ln>
                        <a:noFill/>
                      </a:ln>
                    </pic:spPr>
                  </pic:pic>
                </a:graphicData>
              </a:graphic>
            </wp:inline>
          </w:drawing>
        </w:r>
      </w:ins>
    </w:p>
    <w:p w14:paraId="68238F57" w14:textId="77777777" w:rsidR="00A45C67" w:rsidRPr="00E203A3" w:rsidRDefault="00A45C67">
      <w:pPr>
        <w:pStyle w:val="NormalWeb"/>
        <w:spacing w:before="0" w:beforeAutospacing="0" w:after="0" w:afterAutospacing="0"/>
        <w:ind w:left="850"/>
        <w:jc w:val="center"/>
        <w:rPr>
          <w:ins w:id="5" w:author="EUDERLAN FREIRE DA SILVA ABREU" w:date="2025-05-28T17:38:00Z"/>
          <w:color w:val="000000" w:themeColor="text1"/>
          <w:rPrChange w:id="6" w:author="Euderlan Freire" w:date="2025-06-13T19:09:00Z">
            <w:rPr>
              <w:ins w:id="7" w:author="EUDERLAN FREIRE DA SILVA ABREU" w:date="2025-05-28T17:38:00Z"/>
            </w:rPr>
          </w:rPrChange>
        </w:rPr>
      </w:pPr>
      <w:ins w:id="8" w:author="EUDERLAN FREIRE DA SILVA ABREU" w:date="2025-05-28T17:38:00Z">
        <w:r w:rsidRPr="00E203A3">
          <w:rPr>
            <w:color w:val="000000" w:themeColor="text1"/>
            <w:rPrChange w:id="9" w:author="Euderlan Freire" w:date="2025-06-13T19:09:00Z">
              <w:rPr>
                <w:color w:val="000000"/>
              </w:rPr>
            </w:rPrChange>
          </w:rPr>
          <w:t>UNIVERSIDADE FEDERAL DO MARANHÃO</w:t>
        </w:r>
      </w:ins>
    </w:p>
    <w:p w14:paraId="373EDF96" w14:textId="77777777" w:rsidR="00A45C67" w:rsidRPr="00E203A3" w:rsidRDefault="00A45C67">
      <w:pPr>
        <w:pStyle w:val="NormalWeb"/>
        <w:spacing w:before="0" w:beforeAutospacing="0" w:after="0" w:afterAutospacing="0"/>
        <w:ind w:left="850"/>
        <w:jc w:val="center"/>
        <w:rPr>
          <w:ins w:id="10" w:author="EUDERLAN FREIRE DA SILVA ABREU" w:date="2025-05-28T17:38:00Z"/>
          <w:color w:val="000000" w:themeColor="text1"/>
          <w:rPrChange w:id="11" w:author="Euderlan Freire" w:date="2025-06-13T19:09:00Z">
            <w:rPr>
              <w:ins w:id="12" w:author="EUDERLAN FREIRE DA SILVA ABREU" w:date="2025-05-28T17:38:00Z"/>
            </w:rPr>
          </w:rPrChange>
        </w:rPr>
      </w:pPr>
      <w:ins w:id="13" w:author="EUDERLAN FREIRE DA SILVA ABREU" w:date="2025-05-28T17:38:00Z">
        <w:r w:rsidRPr="00E203A3">
          <w:rPr>
            <w:color w:val="000000" w:themeColor="text1"/>
            <w:rPrChange w:id="14" w:author="Euderlan Freire" w:date="2025-06-13T19:09:00Z">
              <w:rPr>
                <w:color w:val="000000"/>
              </w:rPr>
            </w:rPrChange>
          </w:rPr>
          <w:t>CAMPUS DE SÃO LUÍS - CIDADE UNIVERSITÁRIA</w:t>
        </w:r>
      </w:ins>
    </w:p>
    <w:p w14:paraId="02145550" w14:textId="77777777" w:rsidR="00A45C67" w:rsidRPr="00E203A3" w:rsidRDefault="00A45C67">
      <w:pPr>
        <w:pStyle w:val="NormalWeb"/>
        <w:spacing w:before="0" w:beforeAutospacing="0" w:after="0" w:afterAutospacing="0"/>
        <w:ind w:left="850"/>
        <w:jc w:val="center"/>
        <w:rPr>
          <w:ins w:id="15" w:author="EUDERLAN FREIRE DA SILVA ABREU" w:date="2025-05-28T17:38:00Z"/>
          <w:color w:val="000000" w:themeColor="text1"/>
          <w:rPrChange w:id="16" w:author="Euderlan Freire" w:date="2025-06-13T19:09:00Z">
            <w:rPr>
              <w:ins w:id="17" w:author="EUDERLAN FREIRE DA SILVA ABREU" w:date="2025-05-28T17:38:00Z"/>
            </w:rPr>
          </w:rPrChange>
        </w:rPr>
      </w:pPr>
      <w:ins w:id="18" w:author="EUDERLAN FREIRE DA SILVA ABREU" w:date="2025-05-28T17:38:00Z">
        <w:r w:rsidRPr="00E203A3">
          <w:rPr>
            <w:color w:val="000000" w:themeColor="text1"/>
            <w:rPrChange w:id="19" w:author="Euderlan Freire" w:date="2025-06-13T19:09:00Z">
              <w:rPr>
                <w:color w:val="000000"/>
              </w:rPr>
            </w:rPrChange>
          </w:rPr>
          <w:t>ENGENHARIA DA COMPUTAÇÃO</w:t>
        </w:r>
      </w:ins>
    </w:p>
    <w:p w14:paraId="2DAA195D" w14:textId="61195A72" w:rsidR="00A45C67" w:rsidRPr="00E203A3" w:rsidRDefault="00A45C67">
      <w:pPr>
        <w:jc w:val="center"/>
        <w:rPr>
          <w:ins w:id="20" w:author="EUDERLAN FREIRE DA SILVA ABREU" w:date="2025-05-28T17:38:00Z"/>
          <w:rFonts w:ascii="Times New Roman" w:hAnsi="Times New Roman" w:cs="Times New Roman"/>
          <w:color w:val="000000" w:themeColor="text1"/>
          <w:sz w:val="24"/>
          <w:szCs w:val="24"/>
          <w:rPrChange w:id="21" w:author="Euderlan Freire" w:date="2025-06-13T19:09:00Z">
            <w:rPr>
              <w:ins w:id="22" w:author="EUDERLAN FREIRE DA SILVA ABREU" w:date="2025-05-28T17:38:00Z"/>
            </w:rPr>
          </w:rPrChange>
        </w:rPr>
      </w:pPr>
    </w:p>
    <w:p w14:paraId="24AFB4A9" w14:textId="346514EE" w:rsidR="00A45C67" w:rsidRPr="00E203A3" w:rsidRDefault="00A45C67">
      <w:pPr>
        <w:jc w:val="center"/>
        <w:rPr>
          <w:ins w:id="23" w:author="EUDERLAN FREIRE DA SILVA ABREU" w:date="2025-05-28T17:39:00Z"/>
          <w:rFonts w:ascii="Times New Roman" w:hAnsi="Times New Roman" w:cs="Times New Roman"/>
          <w:color w:val="000000" w:themeColor="text1"/>
          <w:sz w:val="24"/>
          <w:szCs w:val="24"/>
          <w:rPrChange w:id="24" w:author="Euderlan Freire" w:date="2025-06-13T19:09:00Z">
            <w:rPr>
              <w:ins w:id="25" w:author="EUDERLAN FREIRE DA SILVA ABREU" w:date="2025-05-28T17:39:00Z"/>
              <w:rFonts w:ascii="Times New Roman" w:hAnsi="Times New Roman" w:cs="Times New Roman"/>
              <w:color w:val="000000"/>
              <w:sz w:val="24"/>
              <w:szCs w:val="24"/>
            </w:rPr>
          </w:rPrChange>
        </w:rPr>
      </w:pPr>
      <w:ins w:id="26" w:author="EUDERLAN FREIRE DA SILVA ABREU" w:date="2025-05-28T17:38:00Z">
        <w:r w:rsidRPr="00E203A3">
          <w:rPr>
            <w:rFonts w:ascii="Times New Roman" w:hAnsi="Times New Roman" w:cs="Times New Roman"/>
            <w:color w:val="000000" w:themeColor="text1"/>
            <w:sz w:val="24"/>
            <w:szCs w:val="24"/>
            <w:rPrChange w:id="27" w:author="Euderlan Freire" w:date="2025-06-13T19:09:00Z">
              <w:rPr>
                <w:color w:val="000000"/>
              </w:rPr>
            </w:rPrChange>
          </w:rPr>
          <w:t>PROJETO E DESENVOLVIMENTO DE SOFTWARE</w:t>
        </w:r>
      </w:ins>
    </w:p>
    <w:p w14:paraId="24E0B7AB" w14:textId="7F7FE3B5" w:rsidR="00712572" w:rsidRPr="00E203A3" w:rsidRDefault="00712572">
      <w:pPr>
        <w:jc w:val="center"/>
        <w:rPr>
          <w:ins w:id="28" w:author="EUDERLAN FREIRE DA SILVA ABREU" w:date="2025-05-28T17:47:00Z"/>
          <w:rFonts w:ascii="Times New Roman" w:hAnsi="Times New Roman" w:cs="Times New Roman"/>
          <w:color w:val="000000" w:themeColor="text1"/>
          <w:sz w:val="24"/>
          <w:szCs w:val="24"/>
          <w:rPrChange w:id="29" w:author="Euderlan Freire" w:date="2025-06-13T19:09:00Z">
            <w:rPr>
              <w:ins w:id="30" w:author="EUDERLAN FREIRE DA SILVA ABREU" w:date="2025-05-28T17:47:00Z"/>
              <w:rFonts w:ascii="Times New Roman" w:hAnsi="Times New Roman" w:cs="Times New Roman"/>
              <w:color w:val="000000"/>
              <w:sz w:val="24"/>
              <w:szCs w:val="24"/>
            </w:rPr>
          </w:rPrChange>
        </w:rPr>
      </w:pPr>
    </w:p>
    <w:p w14:paraId="684F9322" w14:textId="77777777" w:rsidR="00712572" w:rsidRPr="00E203A3" w:rsidRDefault="00712572">
      <w:pPr>
        <w:jc w:val="center"/>
        <w:rPr>
          <w:ins w:id="31" w:author="EUDERLAN FREIRE DA SILVA ABREU" w:date="2025-05-28T17:39:00Z"/>
          <w:rFonts w:ascii="Times New Roman" w:hAnsi="Times New Roman" w:cs="Times New Roman"/>
          <w:color w:val="000000" w:themeColor="text1"/>
          <w:sz w:val="24"/>
          <w:szCs w:val="24"/>
          <w:rPrChange w:id="32" w:author="Euderlan Freire" w:date="2025-06-13T19:09:00Z">
            <w:rPr>
              <w:ins w:id="33" w:author="EUDERLAN FREIRE DA SILVA ABREU" w:date="2025-05-28T17:39:00Z"/>
              <w:rFonts w:ascii="Times New Roman" w:hAnsi="Times New Roman" w:cs="Times New Roman"/>
              <w:color w:val="000000"/>
              <w:sz w:val="24"/>
              <w:szCs w:val="24"/>
            </w:rPr>
          </w:rPrChange>
        </w:rPr>
      </w:pPr>
    </w:p>
    <w:p w14:paraId="0F95D69B" w14:textId="0256C018" w:rsidR="00712572" w:rsidRPr="00E203A3" w:rsidRDefault="00712572">
      <w:pPr>
        <w:jc w:val="center"/>
        <w:rPr>
          <w:ins w:id="34" w:author="EUDERLAN FREIRE DA SILVA ABREU" w:date="2025-05-28T17:39:00Z"/>
          <w:rFonts w:ascii="Times New Roman" w:hAnsi="Times New Roman" w:cs="Times New Roman"/>
          <w:color w:val="000000" w:themeColor="text1"/>
          <w:sz w:val="24"/>
          <w:szCs w:val="24"/>
          <w:rPrChange w:id="35" w:author="Euderlan Freire" w:date="2025-06-13T19:09:00Z">
            <w:rPr>
              <w:ins w:id="36" w:author="EUDERLAN FREIRE DA SILVA ABREU" w:date="2025-05-28T17:39:00Z"/>
              <w:rFonts w:ascii="Times New Roman" w:hAnsi="Times New Roman" w:cs="Times New Roman"/>
              <w:color w:val="000000"/>
              <w:sz w:val="24"/>
              <w:szCs w:val="24"/>
            </w:rPr>
          </w:rPrChange>
        </w:rPr>
      </w:pPr>
    </w:p>
    <w:p w14:paraId="55140CA5" w14:textId="0C8D534D" w:rsidR="00712572" w:rsidRPr="00E203A3" w:rsidRDefault="00712572">
      <w:pPr>
        <w:jc w:val="center"/>
        <w:rPr>
          <w:ins w:id="37" w:author="EUDERLAN FREIRE DA SILVA ABREU" w:date="2025-05-28T17:43:00Z"/>
          <w:rFonts w:ascii="Times New Roman" w:hAnsi="Times New Roman" w:cs="Times New Roman"/>
          <w:color w:val="000000" w:themeColor="text1"/>
          <w:sz w:val="24"/>
          <w:szCs w:val="24"/>
          <w:rPrChange w:id="38" w:author="Euderlan Freire" w:date="2025-06-13T19:09:00Z">
            <w:rPr>
              <w:ins w:id="39" w:author="EUDERLAN FREIRE DA SILVA ABREU" w:date="2025-05-28T17:43:00Z"/>
              <w:rFonts w:ascii="Times New Roman" w:hAnsi="Times New Roman" w:cs="Times New Roman"/>
              <w:color w:val="000000"/>
              <w:sz w:val="24"/>
              <w:szCs w:val="24"/>
            </w:rPr>
          </w:rPrChange>
        </w:rPr>
      </w:pPr>
      <w:ins w:id="40" w:author="EUDERLAN FREIRE DA SILVA ABREU" w:date="2025-05-28T17:41:00Z">
        <w:r w:rsidRPr="00E203A3">
          <w:rPr>
            <w:rFonts w:ascii="Times New Roman" w:hAnsi="Times New Roman" w:cs="Times New Roman"/>
            <w:color w:val="000000" w:themeColor="text1"/>
            <w:sz w:val="24"/>
            <w:szCs w:val="24"/>
            <w:rPrChange w:id="41" w:author="Euderlan Freire" w:date="2025-06-13T19:09:00Z">
              <w:rPr>
                <w:rFonts w:ascii="Times New Roman" w:hAnsi="Times New Roman" w:cs="Times New Roman"/>
                <w:color w:val="000000"/>
                <w:sz w:val="24"/>
                <w:szCs w:val="24"/>
              </w:rPr>
            </w:rPrChange>
          </w:rPr>
          <w:t>SISTEMA INTELIGENTE DE CONSULTA A DOCUMENTOS</w:t>
        </w:r>
      </w:ins>
      <w:ins w:id="42" w:author="EUDERLAN FREIRE DA SILVA ABREU" w:date="2025-05-28T17:42:00Z">
        <w:r w:rsidRPr="00E203A3">
          <w:rPr>
            <w:rFonts w:ascii="Times New Roman" w:hAnsi="Times New Roman" w:cs="Times New Roman"/>
            <w:color w:val="000000" w:themeColor="text1"/>
            <w:sz w:val="24"/>
            <w:szCs w:val="24"/>
            <w:rPrChange w:id="43" w:author="Euderlan Freire" w:date="2025-06-13T19:09:00Z">
              <w:rPr>
                <w:rFonts w:ascii="Times New Roman" w:hAnsi="Times New Roman" w:cs="Times New Roman"/>
                <w:color w:val="000000"/>
                <w:sz w:val="24"/>
                <w:szCs w:val="24"/>
              </w:rPr>
            </w:rPrChange>
          </w:rPr>
          <w:t xml:space="preserve"> VIA LLM – RESOLUÇÃO DA UFMA</w:t>
        </w:r>
      </w:ins>
    </w:p>
    <w:p w14:paraId="7847AE1E" w14:textId="4FCC6D45" w:rsidR="00712572" w:rsidRPr="00E203A3" w:rsidRDefault="00712572">
      <w:pPr>
        <w:jc w:val="center"/>
        <w:rPr>
          <w:ins w:id="44" w:author="EUDERLAN FREIRE DA SILVA ABREU" w:date="2025-05-28T17:47:00Z"/>
          <w:rFonts w:ascii="Times New Roman" w:hAnsi="Times New Roman" w:cs="Times New Roman"/>
          <w:color w:val="000000" w:themeColor="text1"/>
          <w:sz w:val="24"/>
          <w:szCs w:val="24"/>
          <w:rPrChange w:id="45" w:author="Euderlan Freire" w:date="2025-06-13T19:09:00Z">
            <w:rPr>
              <w:ins w:id="46" w:author="EUDERLAN FREIRE DA SILVA ABREU" w:date="2025-05-28T17:47:00Z"/>
              <w:rFonts w:ascii="Times New Roman" w:hAnsi="Times New Roman" w:cs="Times New Roman"/>
              <w:color w:val="000000"/>
              <w:sz w:val="24"/>
              <w:szCs w:val="24"/>
            </w:rPr>
          </w:rPrChange>
        </w:rPr>
      </w:pPr>
    </w:p>
    <w:p w14:paraId="7088DBD0" w14:textId="77777777" w:rsidR="00712572" w:rsidRPr="00E203A3" w:rsidRDefault="00712572">
      <w:pPr>
        <w:jc w:val="center"/>
        <w:rPr>
          <w:ins w:id="47" w:author="EUDERLAN FREIRE DA SILVA ABREU" w:date="2025-05-28T17:43:00Z"/>
          <w:rFonts w:ascii="Times New Roman" w:hAnsi="Times New Roman" w:cs="Times New Roman"/>
          <w:color w:val="000000" w:themeColor="text1"/>
          <w:sz w:val="24"/>
          <w:szCs w:val="24"/>
          <w:rPrChange w:id="48" w:author="Euderlan Freire" w:date="2025-06-13T19:09:00Z">
            <w:rPr>
              <w:ins w:id="49" w:author="EUDERLAN FREIRE DA SILVA ABREU" w:date="2025-05-28T17:43:00Z"/>
              <w:rFonts w:ascii="Times New Roman" w:hAnsi="Times New Roman" w:cs="Times New Roman"/>
              <w:color w:val="000000"/>
              <w:sz w:val="24"/>
              <w:szCs w:val="24"/>
            </w:rPr>
          </w:rPrChange>
        </w:rPr>
      </w:pPr>
    </w:p>
    <w:p w14:paraId="3753F492" w14:textId="037E5684" w:rsidR="00712572" w:rsidRPr="00E203A3" w:rsidRDefault="00712572">
      <w:pPr>
        <w:jc w:val="center"/>
        <w:rPr>
          <w:ins w:id="50" w:author="EUDERLAN FREIRE DA SILVA ABREU" w:date="2025-05-28T17:43:00Z"/>
          <w:rFonts w:ascii="Times New Roman" w:hAnsi="Times New Roman" w:cs="Times New Roman"/>
          <w:color w:val="000000" w:themeColor="text1"/>
          <w:sz w:val="24"/>
          <w:szCs w:val="24"/>
          <w:rPrChange w:id="51" w:author="Euderlan Freire" w:date="2025-06-13T19:09:00Z">
            <w:rPr>
              <w:ins w:id="52" w:author="EUDERLAN FREIRE DA SILVA ABREU" w:date="2025-05-28T17:43:00Z"/>
              <w:rFonts w:ascii="Times New Roman" w:hAnsi="Times New Roman" w:cs="Times New Roman"/>
              <w:color w:val="000000"/>
              <w:sz w:val="24"/>
              <w:szCs w:val="24"/>
            </w:rPr>
          </w:rPrChange>
        </w:rPr>
      </w:pPr>
      <w:ins w:id="53" w:author="EUDERLAN FREIRE DA SILVA ABREU" w:date="2025-05-28T17:43:00Z">
        <w:r w:rsidRPr="00E203A3">
          <w:rPr>
            <w:rFonts w:ascii="Times New Roman" w:hAnsi="Times New Roman" w:cs="Times New Roman"/>
            <w:color w:val="000000" w:themeColor="text1"/>
            <w:sz w:val="24"/>
            <w:szCs w:val="24"/>
            <w:rPrChange w:id="54" w:author="Euderlan Freire" w:date="2025-06-13T19:09:00Z">
              <w:rPr>
                <w:color w:val="000000"/>
              </w:rPr>
            </w:rPrChange>
          </w:rPr>
          <w:t>PROFESSOR:THALES LEVI AZEVEDO VALENTE</w:t>
        </w:r>
      </w:ins>
    </w:p>
    <w:p w14:paraId="20C9B1CA" w14:textId="4D659C0B" w:rsidR="00712572" w:rsidRPr="00E203A3" w:rsidRDefault="00712572">
      <w:pPr>
        <w:jc w:val="center"/>
        <w:rPr>
          <w:ins w:id="55" w:author="EUDERLAN FREIRE DA SILVA ABREU" w:date="2025-05-28T17:47:00Z"/>
          <w:rFonts w:ascii="Times New Roman" w:hAnsi="Times New Roman" w:cs="Times New Roman"/>
          <w:color w:val="000000" w:themeColor="text1"/>
          <w:sz w:val="24"/>
          <w:szCs w:val="24"/>
          <w:rPrChange w:id="56" w:author="Euderlan Freire" w:date="2025-06-13T19:09:00Z">
            <w:rPr>
              <w:ins w:id="57" w:author="EUDERLAN FREIRE DA SILVA ABREU" w:date="2025-05-28T17:47:00Z"/>
              <w:rFonts w:ascii="Times New Roman" w:hAnsi="Times New Roman" w:cs="Times New Roman"/>
              <w:color w:val="000000"/>
              <w:sz w:val="24"/>
              <w:szCs w:val="24"/>
            </w:rPr>
          </w:rPrChange>
        </w:rPr>
      </w:pPr>
    </w:p>
    <w:p w14:paraId="4E2037F9" w14:textId="45102D77" w:rsidR="00712572" w:rsidRPr="00E203A3" w:rsidRDefault="00712572">
      <w:pPr>
        <w:jc w:val="center"/>
        <w:rPr>
          <w:ins w:id="58" w:author="EUDERLAN FREIRE DA SILVA ABREU" w:date="2025-05-28T17:47:00Z"/>
          <w:rFonts w:ascii="Times New Roman" w:hAnsi="Times New Roman" w:cs="Times New Roman"/>
          <w:color w:val="000000" w:themeColor="text1"/>
          <w:sz w:val="24"/>
          <w:szCs w:val="24"/>
          <w:rPrChange w:id="59" w:author="Euderlan Freire" w:date="2025-06-13T19:09:00Z">
            <w:rPr>
              <w:ins w:id="60" w:author="EUDERLAN FREIRE DA SILVA ABREU" w:date="2025-05-28T17:47:00Z"/>
              <w:rFonts w:ascii="Times New Roman" w:hAnsi="Times New Roman" w:cs="Times New Roman"/>
              <w:color w:val="000000"/>
              <w:sz w:val="24"/>
              <w:szCs w:val="24"/>
            </w:rPr>
          </w:rPrChange>
        </w:rPr>
      </w:pPr>
    </w:p>
    <w:p w14:paraId="18ACF830" w14:textId="77777777" w:rsidR="00712572" w:rsidRPr="00E203A3" w:rsidRDefault="00712572">
      <w:pPr>
        <w:jc w:val="center"/>
        <w:rPr>
          <w:ins w:id="61" w:author="EUDERLAN FREIRE DA SILVA ABREU" w:date="2025-05-28T17:43:00Z"/>
          <w:rFonts w:ascii="Times New Roman" w:hAnsi="Times New Roman" w:cs="Times New Roman"/>
          <w:color w:val="000000" w:themeColor="text1"/>
          <w:sz w:val="24"/>
          <w:szCs w:val="24"/>
          <w:rPrChange w:id="62" w:author="Euderlan Freire" w:date="2025-06-13T19:09:00Z">
            <w:rPr>
              <w:ins w:id="63" w:author="EUDERLAN FREIRE DA SILVA ABREU" w:date="2025-05-28T17:43:00Z"/>
              <w:rFonts w:ascii="Times New Roman" w:hAnsi="Times New Roman" w:cs="Times New Roman"/>
              <w:color w:val="000000"/>
              <w:sz w:val="24"/>
              <w:szCs w:val="24"/>
            </w:rPr>
          </w:rPrChange>
        </w:rPr>
      </w:pPr>
    </w:p>
    <w:p w14:paraId="11212966" w14:textId="0A0AB43F" w:rsidR="00712572" w:rsidRPr="00E203A3" w:rsidRDefault="00712572">
      <w:pPr>
        <w:jc w:val="center"/>
        <w:rPr>
          <w:ins w:id="64" w:author="carvalhal carvalhal" w:date="2025-06-13T13:22:00Z"/>
          <w:rFonts w:ascii="Times New Roman" w:hAnsi="Times New Roman" w:cs="Times New Roman"/>
          <w:color w:val="000000" w:themeColor="text1"/>
          <w:sz w:val="24"/>
          <w:szCs w:val="24"/>
          <w:rPrChange w:id="65" w:author="Euderlan Freire" w:date="2025-06-13T19:09:00Z">
            <w:rPr>
              <w:ins w:id="66" w:author="carvalhal carvalhal" w:date="2025-06-13T13:22:00Z"/>
              <w:rFonts w:ascii="Times New Roman" w:hAnsi="Times New Roman" w:cs="Times New Roman"/>
              <w:color w:val="000000"/>
              <w:sz w:val="24"/>
              <w:szCs w:val="24"/>
            </w:rPr>
          </w:rPrChange>
        </w:rPr>
      </w:pPr>
      <w:ins w:id="67" w:author="EUDERLAN FREIRE DA SILVA ABREU" w:date="2025-05-28T17:43:00Z">
        <w:r w:rsidRPr="00E203A3">
          <w:rPr>
            <w:rFonts w:ascii="Times New Roman" w:hAnsi="Times New Roman" w:cs="Times New Roman"/>
            <w:color w:val="000000" w:themeColor="text1"/>
            <w:sz w:val="24"/>
            <w:szCs w:val="24"/>
          </w:rPr>
          <w:t>ALUNOS:</w:t>
        </w:r>
      </w:ins>
    </w:p>
    <w:p w14:paraId="4CE83ED0" w14:textId="0B0B946F" w:rsidR="30B3E784" w:rsidRPr="00E203A3" w:rsidRDefault="30B3E784">
      <w:pPr>
        <w:jc w:val="center"/>
        <w:rPr>
          <w:ins w:id="68" w:author="EUDERLAN FREIRE DA SILVA ABREU" w:date="2025-05-28T17:43:00Z"/>
          <w:rFonts w:ascii="Times New Roman" w:hAnsi="Times New Roman" w:cs="Times New Roman"/>
          <w:color w:val="000000" w:themeColor="text1"/>
          <w:sz w:val="24"/>
          <w:szCs w:val="24"/>
        </w:rPr>
      </w:pPr>
      <w:ins w:id="69" w:author="carvalhal carvalhal" w:date="2025-06-13T13:22:00Z">
        <w:r w:rsidRPr="00E203A3">
          <w:rPr>
            <w:rFonts w:ascii="Times New Roman" w:hAnsi="Times New Roman" w:cs="Times New Roman"/>
            <w:color w:val="000000" w:themeColor="text1"/>
            <w:sz w:val="24"/>
            <w:szCs w:val="24"/>
          </w:rPr>
          <w:t>ANDERSON RODRIGO DINIZ OLIVEIRA</w:t>
        </w:r>
      </w:ins>
      <w:ins w:id="70" w:author="Euderlan Freire" w:date="2025-06-13T19:11:00Z">
        <w:r w:rsidR="00FC7655">
          <w:rPr>
            <w:rFonts w:ascii="Times New Roman" w:hAnsi="Times New Roman" w:cs="Times New Roman"/>
            <w:color w:val="000000" w:themeColor="text1"/>
            <w:sz w:val="24"/>
            <w:szCs w:val="24"/>
          </w:rPr>
          <w:t xml:space="preserve"> - 2021052666</w:t>
        </w:r>
      </w:ins>
    </w:p>
    <w:p w14:paraId="745FE9AF" w14:textId="155C2AC9" w:rsidR="00712572" w:rsidRDefault="20B32F77" w:rsidP="00E203A3">
      <w:pPr>
        <w:jc w:val="center"/>
        <w:rPr>
          <w:ins w:id="71" w:author="Euderlan Freire" w:date="2025-06-13T19:10:00Z"/>
          <w:rFonts w:ascii="Times New Roman" w:hAnsi="Times New Roman" w:cs="Times New Roman"/>
          <w:color w:val="000000" w:themeColor="text1"/>
          <w:sz w:val="24"/>
          <w:szCs w:val="24"/>
        </w:rPr>
      </w:pPr>
      <w:ins w:id="72" w:author="EUDERLAN FREIRE DA SILVA ABREU" w:date="2025-05-28T17:44:00Z">
        <w:r w:rsidRPr="00E203A3">
          <w:rPr>
            <w:rFonts w:ascii="Times New Roman" w:hAnsi="Times New Roman" w:cs="Times New Roman"/>
            <w:color w:val="000000" w:themeColor="text1"/>
            <w:sz w:val="24"/>
            <w:szCs w:val="24"/>
          </w:rPr>
          <w:t>EUDERLAN FREIRE DA SILVA ABREU -2021</w:t>
        </w:r>
      </w:ins>
      <w:ins w:id="73" w:author="EUDERLAN FREIRE DA SILVA ABREU" w:date="2025-05-28T17:45:00Z">
        <w:r w:rsidRPr="00E203A3">
          <w:rPr>
            <w:rFonts w:ascii="Times New Roman" w:hAnsi="Times New Roman" w:cs="Times New Roman"/>
            <w:color w:val="000000" w:themeColor="text1"/>
            <w:sz w:val="24"/>
            <w:szCs w:val="24"/>
          </w:rPr>
          <w:t>052460</w:t>
        </w:r>
      </w:ins>
    </w:p>
    <w:p w14:paraId="626D64BA" w14:textId="6F49D2A9" w:rsidR="00E203A3" w:rsidRPr="00E203A3" w:rsidRDefault="00E203A3">
      <w:pPr>
        <w:jc w:val="center"/>
        <w:rPr>
          <w:ins w:id="74" w:author="Yasmin Serejo" w:date="2025-06-12T12:50:00Z"/>
          <w:rFonts w:ascii="Times New Roman" w:hAnsi="Times New Roman" w:cs="Times New Roman"/>
          <w:color w:val="000000" w:themeColor="text1"/>
          <w:sz w:val="24"/>
          <w:szCs w:val="24"/>
          <w:rPrChange w:id="75" w:author="Euderlan Freire" w:date="2025-06-13T19:09:00Z">
            <w:rPr>
              <w:ins w:id="76" w:author="Yasmin Serejo" w:date="2025-06-12T12:50:00Z"/>
              <w:rFonts w:ascii="Times New Roman" w:hAnsi="Times New Roman" w:cs="Times New Roman"/>
              <w:color w:val="000000"/>
              <w:sz w:val="24"/>
              <w:szCs w:val="24"/>
            </w:rPr>
          </w:rPrChange>
        </w:rPr>
      </w:pPr>
      <w:ins w:id="77" w:author="Euderlan Freire" w:date="2025-06-13T19:10:00Z">
        <w:r>
          <w:rPr>
            <w:rFonts w:ascii="Times New Roman" w:hAnsi="Times New Roman" w:cs="Times New Roman"/>
            <w:color w:val="000000" w:themeColor="text1"/>
            <w:sz w:val="24"/>
            <w:szCs w:val="24"/>
          </w:rPr>
          <w:t xml:space="preserve">HISSA BÁRBARA OLIVEIRA - </w:t>
        </w:r>
      </w:ins>
      <w:ins w:id="78" w:author="Euderlan Freire" w:date="2025-06-13T19:11:00Z">
        <w:r w:rsidR="00FC7655">
          <w:rPr>
            <w:rFonts w:ascii="Times New Roman" w:hAnsi="Times New Roman" w:cs="Times New Roman"/>
            <w:color w:val="000000" w:themeColor="text1"/>
            <w:sz w:val="24"/>
            <w:szCs w:val="24"/>
          </w:rPr>
          <w:t>2021</w:t>
        </w:r>
        <w:r w:rsidR="00AF0AD7">
          <w:rPr>
            <w:rFonts w:ascii="Times New Roman" w:hAnsi="Times New Roman" w:cs="Times New Roman"/>
            <w:color w:val="000000" w:themeColor="text1"/>
            <w:sz w:val="24"/>
            <w:szCs w:val="24"/>
          </w:rPr>
          <w:t>052405</w:t>
        </w:r>
      </w:ins>
    </w:p>
    <w:p w14:paraId="6B19E5BA" w14:textId="3E3D3AD7" w:rsidR="20B32F77" w:rsidRPr="00E203A3" w:rsidRDefault="7F02286E">
      <w:pPr>
        <w:jc w:val="center"/>
        <w:rPr>
          <w:ins w:id="79" w:author="yuram almeida santos" w:date="2025-06-13T20:17:00Z"/>
          <w:rFonts w:ascii="Times New Roman" w:hAnsi="Times New Roman" w:cs="Times New Roman"/>
          <w:color w:val="000000" w:themeColor="text1"/>
          <w:sz w:val="24"/>
          <w:szCs w:val="24"/>
        </w:rPr>
      </w:pPr>
      <w:ins w:id="80" w:author="Yasmin Serejo" w:date="2025-06-12T12:50:00Z">
        <w:r w:rsidRPr="00E203A3">
          <w:rPr>
            <w:rFonts w:ascii="Times New Roman" w:hAnsi="Times New Roman" w:cs="Times New Roman"/>
            <w:color w:val="000000" w:themeColor="text1"/>
            <w:sz w:val="24"/>
            <w:szCs w:val="24"/>
          </w:rPr>
          <w:t>YASMIN SEREJO LIMA</w:t>
        </w:r>
        <w:del w:id="81" w:author="yuram almeida santos" w:date="2025-06-13T20:17:00Z">
          <w:r w:rsidR="20B32F77" w:rsidRPr="00E203A3" w:rsidDel="7F02286E">
            <w:rPr>
              <w:rFonts w:ascii="Times New Roman" w:hAnsi="Times New Roman" w:cs="Times New Roman"/>
              <w:color w:val="000000" w:themeColor="text1"/>
              <w:sz w:val="24"/>
              <w:szCs w:val="24"/>
            </w:rPr>
            <w:delText xml:space="preserve"> - </w:delText>
          </w:r>
        </w:del>
      </w:ins>
      <w:ins w:id="82" w:author="yuram almeida santos" w:date="2025-06-13T20:17:00Z">
        <w:r w:rsidR="73623F77" w:rsidRPr="00E203A3">
          <w:rPr>
            <w:rFonts w:ascii="Times New Roman" w:hAnsi="Times New Roman" w:cs="Times New Roman"/>
            <w:color w:val="000000" w:themeColor="text1"/>
            <w:sz w:val="24"/>
            <w:szCs w:val="24"/>
          </w:rPr>
          <w:t xml:space="preserve"> – </w:t>
        </w:r>
      </w:ins>
      <w:ins w:id="83" w:author="Yasmin Serejo" w:date="2025-06-12T12:50:00Z">
        <w:r w:rsidRPr="00E203A3">
          <w:rPr>
            <w:rFonts w:ascii="Times New Roman" w:hAnsi="Times New Roman" w:cs="Times New Roman"/>
            <w:color w:val="000000" w:themeColor="text1"/>
            <w:sz w:val="24"/>
            <w:szCs w:val="24"/>
          </w:rPr>
          <w:t>2021018163</w:t>
        </w:r>
      </w:ins>
    </w:p>
    <w:p w14:paraId="6A3E4125" w14:textId="6110449B" w:rsidR="71ED5606" w:rsidRPr="00E203A3" w:rsidRDefault="71ED5606">
      <w:pPr>
        <w:jc w:val="center"/>
        <w:rPr>
          <w:ins w:id="84" w:author="carvalhal carvalhal" w:date="2025-06-12T09:49:00Z"/>
          <w:rFonts w:ascii="Times New Roman" w:hAnsi="Times New Roman" w:cs="Times New Roman"/>
          <w:color w:val="000000" w:themeColor="text1"/>
          <w:sz w:val="24"/>
          <w:szCs w:val="24"/>
        </w:rPr>
      </w:pPr>
      <w:ins w:id="85" w:author="yuram almeida santos" w:date="2025-06-13T20:17:00Z">
        <w:r w:rsidRPr="00E203A3">
          <w:rPr>
            <w:rFonts w:ascii="Times New Roman" w:hAnsi="Times New Roman" w:cs="Times New Roman"/>
            <w:color w:val="000000" w:themeColor="text1"/>
            <w:sz w:val="24"/>
            <w:szCs w:val="24"/>
          </w:rPr>
          <w:t>YURAM ALMEIDA SANTOS - 2021052094</w:t>
        </w:r>
      </w:ins>
    </w:p>
    <w:p w14:paraId="736989DE" w14:textId="77777777" w:rsidR="00117D6F" w:rsidRPr="00E203A3" w:rsidRDefault="00117D6F">
      <w:pPr>
        <w:jc w:val="center"/>
        <w:rPr>
          <w:ins w:id="86" w:author="carvalhal carvalhal" w:date="2025-06-12T09:49:00Z"/>
          <w:rFonts w:ascii="Times New Roman" w:hAnsi="Times New Roman" w:cs="Times New Roman"/>
          <w:color w:val="000000" w:themeColor="text1"/>
          <w:sz w:val="24"/>
          <w:szCs w:val="24"/>
          <w:rPrChange w:id="87" w:author="Euderlan Freire" w:date="2025-06-13T19:09:00Z">
            <w:rPr>
              <w:ins w:id="88" w:author="carvalhal carvalhal" w:date="2025-06-12T09:49:00Z"/>
              <w:rFonts w:ascii="Times New Roman" w:hAnsi="Times New Roman" w:cs="Times New Roman"/>
              <w:color w:val="000000"/>
              <w:sz w:val="24"/>
              <w:szCs w:val="24"/>
            </w:rPr>
          </w:rPrChange>
        </w:rPr>
      </w:pPr>
    </w:p>
    <w:p w14:paraId="1410B03E" w14:textId="530864CA" w:rsidR="00117D6F" w:rsidRPr="00E203A3" w:rsidDel="00E203A3" w:rsidRDefault="00117D6F">
      <w:pPr>
        <w:jc w:val="center"/>
        <w:rPr>
          <w:ins w:id="89" w:author="EUDERLAN FREIRE DA SILVA ABREU" w:date="2025-05-28T17:45:00Z"/>
          <w:del w:id="90" w:author="Euderlan Freire" w:date="2025-06-13T19:10:00Z"/>
          <w:rFonts w:ascii="Times New Roman" w:hAnsi="Times New Roman" w:cs="Times New Roman"/>
          <w:color w:val="000000" w:themeColor="text1"/>
          <w:sz w:val="24"/>
          <w:szCs w:val="24"/>
          <w:rPrChange w:id="91" w:author="Euderlan Freire" w:date="2025-06-13T19:09:00Z">
            <w:rPr>
              <w:ins w:id="92" w:author="EUDERLAN FREIRE DA SILVA ABREU" w:date="2025-05-28T17:45:00Z"/>
              <w:del w:id="93" w:author="Euderlan Freire" w:date="2025-06-13T19:10:00Z"/>
              <w:rFonts w:ascii="Times New Roman" w:hAnsi="Times New Roman" w:cs="Times New Roman"/>
              <w:color w:val="000000"/>
              <w:sz w:val="24"/>
              <w:szCs w:val="24"/>
            </w:rPr>
          </w:rPrChange>
        </w:rPr>
      </w:pPr>
      <w:ins w:id="94" w:author="carvalhal carvalhal" w:date="2025-06-12T09:49:00Z">
        <w:del w:id="95" w:author="Euderlan Freire" w:date="2025-06-13T19:10:00Z">
          <w:r w:rsidRPr="00E203A3" w:rsidDel="00E203A3">
            <w:rPr>
              <w:rFonts w:ascii="Times New Roman" w:hAnsi="Times New Roman" w:cs="Times New Roman"/>
              <w:color w:val="000000" w:themeColor="text1"/>
              <w:sz w:val="24"/>
              <w:szCs w:val="24"/>
              <w:rPrChange w:id="96" w:author="Euderlan Freire" w:date="2025-06-13T19:09:00Z">
                <w:rPr>
                  <w:rFonts w:ascii="Times New Roman" w:hAnsi="Times New Roman" w:cs="Times New Roman"/>
                  <w:color w:val="000000"/>
                  <w:sz w:val="24"/>
                  <w:szCs w:val="24"/>
                </w:rPr>
              </w:rPrChange>
            </w:rPr>
            <w:delText>Addd</w:delText>
          </w:r>
        </w:del>
      </w:ins>
    </w:p>
    <w:p w14:paraId="632928F2" w14:textId="3D14A8C0" w:rsidR="00712572" w:rsidRPr="00E203A3" w:rsidRDefault="00712572">
      <w:pPr>
        <w:jc w:val="center"/>
        <w:rPr>
          <w:ins w:id="97" w:author="EUDERLAN FREIRE DA SILVA ABREU" w:date="2025-05-28T17:45:00Z"/>
          <w:rFonts w:ascii="Times New Roman" w:hAnsi="Times New Roman" w:cs="Times New Roman"/>
          <w:color w:val="000000" w:themeColor="text1"/>
          <w:sz w:val="24"/>
          <w:szCs w:val="24"/>
          <w:rPrChange w:id="98" w:author="Euderlan Freire" w:date="2025-06-13T19:09:00Z">
            <w:rPr>
              <w:ins w:id="99" w:author="EUDERLAN FREIRE DA SILVA ABREU" w:date="2025-05-28T17:45:00Z"/>
              <w:rFonts w:ascii="Times New Roman" w:hAnsi="Times New Roman" w:cs="Times New Roman"/>
              <w:color w:val="000000"/>
              <w:sz w:val="24"/>
              <w:szCs w:val="24"/>
            </w:rPr>
          </w:rPrChange>
        </w:rPr>
      </w:pPr>
    </w:p>
    <w:p w14:paraId="5C9AA99C" w14:textId="3469BA09" w:rsidR="00712572" w:rsidRPr="00E203A3" w:rsidRDefault="00712572">
      <w:pPr>
        <w:jc w:val="center"/>
        <w:rPr>
          <w:ins w:id="100" w:author="EUDERLAN FREIRE DA SILVA ABREU" w:date="2025-05-28T17:45:00Z"/>
          <w:rFonts w:ascii="Times New Roman" w:hAnsi="Times New Roman" w:cs="Times New Roman"/>
          <w:color w:val="000000" w:themeColor="text1"/>
          <w:sz w:val="24"/>
          <w:szCs w:val="24"/>
          <w:rPrChange w:id="101" w:author="Euderlan Freire" w:date="2025-06-13T19:09:00Z">
            <w:rPr>
              <w:ins w:id="102" w:author="EUDERLAN FREIRE DA SILVA ABREU" w:date="2025-05-28T17:45:00Z"/>
              <w:rFonts w:ascii="Times New Roman" w:hAnsi="Times New Roman" w:cs="Times New Roman"/>
              <w:color w:val="000000"/>
              <w:sz w:val="24"/>
              <w:szCs w:val="24"/>
            </w:rPr>
          </w:rPrChange>
        </w:rPr>
      </w:pPr>
    </w:p>
    <w:p w14:paraId="5712C87B" w14:textId="1CC05975" w:rsidR="00712572" w:rsidRPr="00E203A3" w:rsidRDefault="00712572">
      <w:pPr>
        <w:jc w:val="center"/>
        <w:rPr>
          <w:ins w:id="103" w:author="EUDERLAN FREIRE DA SILVA ABREU" w:date="2025-05-28T17:45:00Z"/>
          <w:rFonts w:ascii="Times New Roman" w:hAnsi="Times New Roman" w:cs="Times New Roman"/>
          <w:color w:val="000000" w:themeColor="text1"/>
          <w:sz w:val="24"/>
          <w:szCs w:val="24"/>
          <w:rPrChange w:id="104" w:author="Euderlan Freire" w:date="2025-06-13T19:09:00Z">
            <w:rPr>
              <w:ins w:id="105" w:author="EUDERLAN FREIRE DA SILVA ABREU" w:date="2025-05-28T17:45:00Z"/>
              <w:rFonts w:ascii="Times New Roman" w:hAnsi="Times New Roman" w:cs="Times New Roman"/>
              <w:color w:val="000000"/>
              <w:sz w:val="24"/>
              <w:szCs w:val="24"/>
            </w:rPr>
          </w:rPrChange>
        </w:rPr>
      </w:pPr>
      <w:ins w:id="106" w:author="EUDERLAN FREIRE DA SILVA ABREU" w:date="2025-05-28T17:45:00Z">
        <w:r w:rsidRPr="00E203A3">
          <w:rPr>
            <w:rFonts w:ascii="Times New Roman" w:hAnsi="Times New Roman" w:cs="Times New Roman"/>
            <w:color w:val="000000" w:themeColor="text1"/>
            <w:sz w:val="24"/>
            <w:szCs w:val="24"/>
            <w:rPrChange w:id="107" w:author="Euderlan Freire" w:date="2025-06-13T20:16:00Z">
              <w:rPr>
                <w:rFonts w:ascii="Times New Roman" w:hAnsi="Times New Roman" w:cs="Times New Roman"/>
                <w:color w:val="000000" w:themeColor="text1"/>
                <w:sz w:val="24"/>
                <w:szCs w:val="24"/>
              </w:rPr>
            </w:rPrChange>
          </w:rPr>
          <w:t xml:space="preserve">São </w:t>
        </w:r>
        <w:proofErr w:type="spellStart"/>
        <w:r w:rsidRPr="00E203A3">
          <w:rPr>
            <w:rFonts w:ascii="Times New Roman" w:hAnsi="Times New Roman" w:cs="Times New Roman"/>
            <w:color w:val="000000" w:themeColor="text1"/>
            <w:sz w:val="24"/>
            <w:szCs w:val="24"/>
            <w:rPrChange w:id="108" w:author="Euderlan Freire" w:date="2025-06-13T20:16:00Z">
              <w:rPr>
                <w:rFonts w:ascii="Times New Roman" w:hAnsi="Times New Roman" w:cs="Times New Roman"/>
                <w:color w:val="000000" w:themeColor="text1"/>
                <w:sz w:val="24"/>
                <w:szCs w:val="24"/>
              </w:rPr>
            </w:rPrChange>
          </w:rPr>
          <w:t>Lu</w:t>
        </w:r>
        <w:r w:rsidRPr="00E203A3">
          <w:rPr>
            <w:rFonts w:ascii="Times New Roman" w:hAnsi="Times New Roman" w:cs="Times New Roman"/>
            <w:color w:val="000000" w:themeColor="text1"/>
            <w:sz w:val="24"/>
            <w:szCs w:val="24"/>
            <w:rPrChange w:id="109" w:author="Euderlan Freire" w:date="2025-06-13T20:16:00Z">
              <w:rPr>
                <w:rFonts w:ascii="Times New Roman" w:hAnsi="Times New Roman" w:cs="Times New Roman"/>
                <w:color w:val="000000" w:themeColor="text1"/>
                <w:sz w:val="24"/>
                <w:szCs w:val="24"/>
              </w:rPr>
            </w:rPrChange>
          </w:rPr>
          <w:t>i</w:t>
        </w:r>
        <w:r w:rsidRPr="00E203A3">
          <w:rPr>
            <w:rFonts w:ascii="Times New Roman" w:hAnsi="Times New Roman" w:cs="Times New Roman"/>
            <w:color w:val="000000" w:themeColor="text1"/>
            <w:sz w:val="24"/>
            <w:szCs w:val="24"/>
            <w:rPrChange w:id="110" w:author="Euderlan Freire" w:date="2025-06-13T20:16:00Z">
              <w:rPr>
                <w:rFonts w:ascii="Times New Roman" w:hAnsi="Times New Roman" w:cs="Times New Roman"/>
                <w:color w:val="000000" w:themeColor="text1"/>
                <w:sz w:val="24"/>
                <w:szCs w:val="24"/>
              </w:rPr>
            </w:rPrChange>
          </w:rPr>
          <w:t>s</w:t>
        </w:r>
        <w:proofErr w:type="spellEnd"/>
        <w:r w:rsidRPr="00E203A3">
          <w:rPr>
            <w:rFonts w:ascii="Times New Roman" w:hAnsi="Times New Roman" w:cs="Times New Roman"/>
            <w:color w:val="000000" w:themeColor="text1"/>
            <w:sz w:val="24"/>
            <w:szCs w:val="24"/>
            <w:rPrChange w:id="111" w:author="Euderlan Freire" w:date="2025-06-13T20:16:00Z">
              <w:rPr>
                <w:rFonts w:ascii="Times New Roman" w:hAnsi="Times New Roman" w:cs="Times New Roman"/>
                <w:color w:val="000000" w:themeColor="text1"/>
                <w:sz w:val="24"/>
                <w:szCs w:val="24"/>
              </w:rPr>
            </w:rPrChange>
          </w:rPr>
          <w:t xml:space="preserve"> -MA</w:t>
        </w:r>
      </w:ins>
    </w:p>
    <w:p w14:paraId="1A34A0A4" w14:textId="3EBA07A1" w:rsidR="00712572" w:rsidRPr="00E203A3" w:rsidRDefault="00712572">
      <w:pPr>
        <w:jc w:val="center"/>
        <w:rPr>
          <w:ins w:id="112" w:author="EUDERLAN FREIRE DA SILVA ABREU" w:date="2025-05-28T17:47:00Z"/>
          <w:rFonts w:ascii="Times New Roman" w:hAnsi="Times New Roman" w:cs="Times New Roman"/>
          <w:color w:val="000000" w:themeColor="text1"/>
          <w:sz w:val="24"/>
          <w:szCs w:val="24"/>
          <w:rPrChange w:id="113" w:author="Euderlan Freire" w:date="2025-06-13T19:09:00Z">
            <w:rPr>
              <w:ins w:id="114" w:author="EUDERLAN FREIRE DA SILVA ABREU" w:date="2025-05-28T17:47:00Z"/>
              <w:rFonts w:ascii="Times New Roman" w:hAnsi="Times New Roman" w:cs="Times New Roman"/>
              <w:color w:val="000000"/>
              <w:sz w:val="24"/>
              <w:szCs w:val="24"/>
            </w:rPr>
          </w:rPrChange>
        </w:rPr>
      </w:pPr>
      <w:ins w:id="115" w:author="EUDERLAN FREIRE DA SILVA ABREU" w:date="2025-05-28T17:46:00Z">
        <w:r w:rsidRPr="00E203A3">
          <w:rPr>
            <w:rFonts w:ascii="Times New Roman" w:hAnsi="Times New Roman" w:cs="Times New Roman"/>
            <w:color w:val="000000" w:themeColor="text1"/>
            <w:sz w:val="24"/>
            <w:szCs w:val="24"/>
            <w:rPrChange w:id="116" w:author="Euderlan Freire" w:date="2025-06-13T19:09:00Z">
              <w:rPr>
                <w:rFonts w:ascii="Times New Roman" w:hAnsi="Times New Roman" w:cs="Times New Roman"/>
                <w:color w:val="000000"/>
                <w:sz w:val="24"/>
                <w:szCs w:val="24"/>
              </w:rPr>
            </w:rPrChange>
          </w:rPr>
          <w:t>05/06/2025</w:t>
        </w:r>
      </w:ins>
    </w:p>
    <w:p w14:paraId="01C37C31" w14:textId="438008F7" w:rsidR="00712572" w:rsidDel="008F3CC1" w:rsidRDefault="00712572" w:rsidP="00E203A3">
      <w:pPr>
        <w:jc w:val="both"/>
        <w:rPr>
          <w:del w:id="117" w:author="Euderlan Freire" w:date="2025-06-13T19:11:00Z"/>
          <w:rFonts w:ascii="Times New Roman" w:hAnsi="Times New Roman" w:cs="Times New Roman"/>
          <w:color w:val="000000" w:themeColor="text1"/>
          <w:sz w:val="24"/>
          <w:szCs w:val="24"/>
        </w:rPr>
      </w:pPr>
    </w:p>
    <w:p w14:paraId="5E44753E" w14:textId="77777777" w:rsidR="008F3CC1" w:rsidRDefault="008F3CC1" w:rsidP="00E203A3">
      <w:pPr>
        <w:jc w:val="both"/>
        <w:rPr>
          <w:ins w:id="118" w:author="Euderlan Freire" w:date="2025-06-13T19:38:00Z"/>
          <w:rFonts w:ascii="Times New Roman" w:hAnsi="Times New Roman" w:cs="Times New Roman"/>
          <w:color w:val="000000" w:themeColor="text1"/>
          <w:sz w:val="24"/>
          <w:szCs w:val="24"/>
        </w:rPr>
      </w:pPr>
    </w:p>
    <w:sdt>
      <w:sdtPr>
        <w:rPr>
          <w:rFonts w:asciiTheme="minorHAnsi" w:eastAsiaTheme="minorEastAsia" w:hAnsiTheme="minorHAnsi" w:cstheme="minorBidi"/>
          <w:color w:val="auto"/>
          <w:sz w:val="22"/>
          <w:szCs w:val="22"/>
          <w:lang w:eastAsia="en-US"/>
        </w:rPr>
        <w:id w:val="735062170"/>
        <w:docPartObj>
          <w:docPartGallery w:val="Table of Contents"/>
          <w:docPartUnique/>
        </w:docPartObj>
      </w:sdtPr>
      <w:sdtEndPr>
        <w:rPr>
          <w:b/>
        </w:rPr>
      </w:sdtEndPr>
      <w:sdtContent>
        <w:p w14:paraId="5F482CC2" w14:textId="55C23142" w:rsidR="008A69FD" w:rsidRPr="000D0F7B" w:rsidRDefault="008A69FD" w:rsidP="00F007C8">
          <w:pPr>
            <w:pStyle w:val="CabealhodoSumrio"/>
            <w:spacing w:before="0" w:line="240" w:lineRule="auto"/>
            <w:jc w:val="center"/>
            <w:rPr>
              <w:ins w:id="119" w:author="Euderlan Freire" w:date="2025-06-13T19:39:00Z"/>
              <w:color w:val="000000" w:themeColor="text1"/>
              <w:rPrChange w:id="120" w:author="Euderlan Freire" w:date="2025-06-13T19:46:00Z">
                <w:rPr>
                  <w:ins w:id="121" w:author="Euderlan Freire" w:date="2025-06-13T19:39:00Z"/>
                </w:rPr>
              </w:rPrChange>
            </w:rPr>
            <w:pPrChange w:id="122" w:author="Euderlan Freire" w:date="2025-06-13T20:18:00Z">
              <w:pPr>
                <w:pStyle w:val="CabealhodoSumrio"/>
              </w:pPr>
            </w:pPrChange>
          </w:pPr>
          <w:ins w:id="123" w:author="Euderlan Freire" w:date="2025-06-13T19:39:00Z">
            <w:r w:rsidRPr="000D0F7B">
              <w:rPr>
                <w:color w:val="000000" w:themeColor="text1"/>
                <w:rPrChange w:id="124" w:author="Euderlan Freire" w:date="2025-06-13T19:46:00Z">
                  <w:rPr/>
                </w:rPrChange>
              </w:rPr>
              <w:t>Sumário</w:t>
            </w:r>
          </w:ins>
        </w:p>
        <w:p w14:paraId="6D0E6669" w14:textId="7569C534" w:rsidR="0079488D" w:rsidRDefault="008A69FD">
          <w:pPr>
            <w:pStyle w:val="Sumrio2"/>
            <w:tabs>
              <w:tab w:val="right" w:leader="dot" w:pos="8494"/>
            </w:tabs>
            <w:rPr>
              <w:ins w:id="125" w:author="Euderlan Freire" w:date="2025-06-13T20:42:00Z"/>
              <w:rFonts w:eastAsiaTheme="minorEastAsia"/>
              <w:noProof/>
              <w:lang w:eastAsia="pt-BR"/>
            </w:rPr>
          </w:pPr>
          <w:ins w:id="126" w:author="Euderlan Freire" w:date="2025-06-13T19:39:00Z">
            <w:r w:rsidRPr="000D0F7B">
              <w:rPr>
                <w:color w:val="000000" w:themeColor="text1"/>
              </w:rPr>
              <w:fldChar w:fldCharType="begin"/>
            </w:r>
            <w:r w:rsidRPr="000D0F7B">
              <w:rPr>
                <w:color w:val="000000" w:themeColor="text1"/>
                <w:rPrChange w:id="127" w:author="Euderlan Freire" w:date="2025-06-13T19:46:00Z">
                  <w:rPr/>
                </w:rPrChange>
              </w:rPr>
              <w:instrText xml:space="preserve"> TOC \o "1-3" \h \z \u </w:instrText>
            </w:r>
            <w:r w:rsidRPr="000D0F7B">
              <w:rPr>
                <w:color w:val="000000" w:themeColor="text1"/>
              </w:rPr>
              <w:fldChar w:fldCharType="separate"/>
            </w:r>
          </w:ins>
          <w:ins w:id="128" w:author="Euderlan Freire" w:date="2025-06-13T20:42:00Z">
            <w:r w:rsidR="0079488D" w:rsidRPr="006B03C5">
              <w:rPr>
                <w:rStyle w:val="Hyperlink"/>
                <w:noProof/>
              </w:rPr>
              <w:fldChar w:fldCharType="begin"/>
            </w:r>
            <w:r w:rsidR="0079488D" w:rsidRPr="006B03C5">
              <w:rPr>
                <w:rStyle w:val="Hyperlink"/>
                <w:noProof/>
              </w:rPr>
              <w:instrText xml:space="preserve"> </w:instrText>
            </w:r>
            <w:r w:rsidR="0079488D">
              <w:rPr>
                <w:noProof/>
              </w:rPr>
              <w:instrText>HYPERLINK \l "_Toc200739773"</w:instrText>
            </w:r>
            <w:r w:rsidR="0079488D" w:rsidRPr="006B03C5">
              <w:rPr>
                <w:rStyle w:val="Hyperlink"/>
                <w:noProof/>
              </w:rPr>
              <w:instrText xml:space="preserve"> </w:instrText>
            </w:r>
            <w:r w:rsidR="0079488D" w:rsidRPr="006B03C5">
              <w:rPr>
                <w:rStyle w:val="Hyperlink"/>
                <w:noProof/>
              </w:rPr>
            </w:r>
            <w:r w:rsidR="0079488D" w:rsidRPr="006B03C5">
              <w:rPr>
                <w:rStyle w:val="Hyperlink"/>
                <w:noProof/>
              </w:rPr>
              <w:fldChar w:fldCharType="separate"/>
            </w:r>
            <w:r w:rsidR="0079488D" w:rsidRPr="006B03C5">
              <w:rPr>
                <w:rStyle w:val="Hyperlink"/>
                <w:rFonts w:ascii="Times New Roman" w:hAnsi="Times New Roman" w:cs="Times New Roman"/>
                <w:b/>
                <w:bCs/>
                <w:noProof/>
              </w:rPr>
              <w:t>1.</w:t>
            </w:r>
            <w:r w:rsidR="0079488D" w:rsidRPr="006B03C5">
              <w:rPr>
                <w:rStyle w:val="Hyperlink"/>
                <w:rFonts w:ascii="Times New Roman" w:eastAsia="Times New Roman" w:hAnsi="Times New Roman" w:cs="Times New Roman"/>
                <w:b/>
                <w:bCs/>
                <w:noProof/>
              </w:rPr>
              <w:t xml:space="preserve"> INTRODUÇÃO</w:t>
            </w:r>
            <w:r w:rsidR="0079488D">
              <w:rPr>
                <w:noProof/>
                <w:webHidden/>
              </w:rPr>
              <w:tab/>
            </w:r>
            <w:r w:rsidR="0079488D">
              <w:rPr>
                <w:noProof/>
                <w:webHidden/>
              </w:rPr>
              <w:fldChar w:fldCharType="begin"/>
            </w:r>
            <w:r w:rsidR="0079488D">
              <w:rPr>
                <w:noProof/>
                <w:webHidden/>
              </w:rPr>
              <w:instrText xml:space="preserve"> PAGEREF _Toc200739773 \h </w:instrText>
            </w:r>
            <w:r w:rsidR="0079488D">
              <w:rPr>
                <w:noProof/>
                <w:webHidden/>
              </w:rPr>
            </w:r>
          </w:ins>
          <w:r w:rsidR="0079488D">
            <w:rPr>
              <w:noProof/>
              <w:webHidden/>
            </w:rPr>
            <w:fldChar w:fldCharType="separate"/>
          </w:r>
          <w:ins w:id="129" w:author="EUDERLAN FREIRE DA SILVA ABREU" w:date="2025-06-13T21:24:00Z">
            <w:r w:rsidR="00A04EA5">
              <w:rPr>
                <w:noProof/>
                <w:webHidden/>
              </w:rPr>
              <w:t>4</w:t>
            </w:r>
          </w:ins>
          <w:ins w:id="130" w:author="Euderlan Freire" w:date="2025-06-13T20:42:00Z">
            <w:r w:rsidR="0079488D">
              <w:rPr>
                <w:noProof/>
                <w:webHidden/>
              </w:rPr>
              <w:fldChar w:fldCharType="end"/>
            </w:r>
            <w:r w:rsidR="0079488D" w:rsidRPr="006B03C5">
              <w:rPr>
                <w:rStyle w:val="Hyperlink"/>
                <w:noProof/>
              </w:rPr>
              <w:fldChar w:fldCharType="end"/>
            </w:r>
          </w:ins>
        </w:p>
        <w:p w14:paraId="5C7BC254" w14:textId="09ADDF4B" w:rsidR="0079488D" w:rsidRDefault="0079488D">
          <w:pPr>
            <w:pStyle w:val="Sumrio2"/>
            <w:tabs>
              <w:tab w:val="left" w:pos="880"/>
              <w:tab w:val="right" w:leader="dot" w:pos="8494"/>
            </w:tabs>
            <w:rPr>
              <w:ins w:id="131" w:author="Euderlan Freire" w:date="2025-06-13T20:42:00Z"/>
              <w:rFonts w:eastAsiaTheme="minorEastAsia"/>
              <w:noProof/>
              <w:lang w:eastAsia="pt-BR"/>
            </w:rPr>
          </w:pPr>
          <w:ins w:id="132" w:author="Euderlan Freire" w:date="2025-06-13T20:42:00Z">
            <w:r w:rsidRPr="006B03C5">
              <w:rPr>
                <w:rStyle w:val="Hyperlink"/>
                <w:noProof/>
              </w:rPr>
              <w:fldChar w:fldCharType="begin"/>
            </w:r>
            <w:r w:rsidRPr="006B03C5">
              <w:rPr>
                <w:rStyle w:val="Hyperlink"/>
                <w:noProof/>
              </w:rPr>
              <w:instrText xml:space="preserve"> </w:instrText>
            </w:r>
            <w:r>
              <w:rPr>
                <w:noProof/>
              </w:rPr>
              <w:instrText>HYPERLINK \l "_Toc200739774"</w:instrText>
            </w:r>
            <w:r w:rsidRPr="006B03C5">
              <w:rPr>
                <w:rStyle w:val="Hyperlink"/>
                <w:noProof/>
              </w:rPr>
              <w:instrText xml:space="preserve"> </w:instrText>
            </w:r>
            <w:r w:rsidRPr="006B03C5">
              <w:rPr>
                <w:rStyle w:val="Hyperlink"/>
                <w:noProof/>
              </w:rPr>
            </w:r>
            <w:r w:rsidRPr="006B03C5">
              <w:rPr>
                <w:rStyle w:val="Hyperlink"/>
                <w:noProof/>
              </w:rPr>
              <w:fldChar w:fldCharType="separate"/>
            </w:r>
            <w:r w:rsidRPr="006B03C5">
              <w:rPr>
                <w:rStyle w:val="Hyperlink"/>
                <w:rFonts w:ascii="Times New Roman" w:eastAsia="Times New Roman" w:hAnsi="Times New Roman" w:cs="Times New Roman"/>
                <w:noProof/>
              </w:rPr>
              <w:t>1.1</w:t>
            </w:r>
            <w:r>
              <w:rPr>
                <w:rFonts w:eastAsiaTheme="minorEastAsia"/>
                <w:noProof/>
                <w:lang w:eastAsia="pt-BR"/>
              </w:rPr>
              <w:tab/>
            </w:r>
            <w:r w:rsidRPr="006B03C5">
              <w:rPr>
                <w:rStyle w:val="Hyperlink"/>
                <w:rFonts w:ascii="Times New Roman" w:eastAsia="Times New Roman" w:hAnsi="Times New Roman" w:cs="Times New Roman"/>
                <w:noProof/>
              </w:rPr>
              <w:t>VISÃO GERAL DO PROJETO</w:t>
            </w:r>
            <w:r>
              <w:rPr>
                <w:noProof/>
                <w:webHidden/>
              </w:rPr>
              <w:tab/>
            </w:r>
            <w:r>
              <w:rPr>
                <w:noProof/>
                <w:webHidden/>
              </w:rPr>
              <w:fldChar w:fldCharType="begin"/>
            </w:r>
            <w:r>
              <w:rPr>
                <w:noProof/>
                <w:webHidden/>
              </w:rPr>
              <w:instrText xml:space="preserve"> PAGEREF _Toc200739774 \h </w:instrText>
            </w:r>
            <w:r>
              <w:rPr>
                <w:noProof/>
                <w:webHidden/>
              </w:rPr>
            </w:r>
          </w:ins>
          <w:r>
            <w:rPr>
              <w:noProof/>
              <w:webHidden/>
            </w:rPr>
            <w:fldChar w:fldCharType="separate"/>
          </w:r>
          <w:ins w:id="133" w:author="EUDERLAN FREIRE DA SILVA ABREU" w:date="2025-06-13T21:24:00Z">
            <w:r w:rsidR="00A04EA5">
              <w:rPr>
                <w:noProof/>
                <w:webHidden/>
              </w:rPr>
              <w:t>4</w:t>
            </w:r>
          </w:ins>
          <w:ins w:id="134" w:author="Euderlan Freire" w:date="2025-06-13T20:42:00Z">
            <w:r>
              <w:rPr>
                <w:noProof/>
                <w:webHidden/>
              </w:rPr>
              <w:fldChar w:fldCharType="end"/>
            </w:r>
            <w:r w:rsidRPr="006B03C5">
              <w:rPr>
                <w:rStyle w:val="Hyperlink"/>
                <w:noProof/>
              </w:rPr>
              <w:fldChar w:fldCharType="end"/>
            </w:r>
          </w:ins>
        </w:p>
        <w:p w14:paraId="12DAF7D8" w14:textId="59CCC46E" w:rsidR="0079488D" w:rsidRDefault="0079488D">
          <w:pPr>
            <w:pStyle w:val="Sumrio2"/>
            <w:tabs>
              <w:tab w:val="left" w:pos="880"/>
              <w:tab w:val="right" w:leader="dot" w:pos="8494"/>
            </w:tabs>
            <w:rPr>
              <w:ins w:id="135" w:author="Euderlan Freire" w:date="2025-06-13T20:42:00Z"/>
              <w:rFonts w:eastAsiaTheme="minorEastAsia"/>
              <w:noProof/>
              <w:lang w:eastAsia="pt-BR"/>
            </w:rPr>
          </w:pPr>
          <w:ins w:id="136" w:author="Euderlan Freire" w:date="2025-06-13T20:42:00Z">
            <w:r w:rsidRPr="006B03C5">
              <w:rPr>
                <w:rStyle w:val="Hyperlink"/>
                <w:noProof/>
              </w:rPr>
              <w:fldChar w:fldCharType="begin"/>
            </w:r>
            <w:r w:rsidRPr="006B03C5">
              <w:rPr>
                <w:rStyle w:val="Hyperlink"/>
                <w:noProof/>
              </w:rPr>
              <w:instrText xml:space="preserve"> </w:instrText>
            </w:r>
            <w:r>
              <w:rPr>
                <w:noProof/>
              </w:rPr>
              <w:instrText>HYPERLINK \l "_Toc200739775"</w:instrText>
            </w:r>
            <w:r w:rsidRPr="006B03C5">
              <w:rPr>
                <w:rStyle w:val="Hyperlink"/>
                <w:noProof/>
              </w:rPr>
              <w:instrText xml:space="preserve"> </w:instrText>
            </w:r>
            <w:r w:rsidRPr="006B03C5">
              <w:rPr>
                <w:rStyle w:val="Hyperlink"/>
                <w:noProof/>
              </w:rPr>
            </w:r>
            <w:r w:rsidRPr="006B03C5">
              <w:rPr>
                <w:rStyle w:val="Hyperlink"/>
                <w:noProof/>
              </w:rPr>
              <w:fldChar w:fldCharType="separate"/>
            </w:r>
            <w:r w:rsidRPr="006B03C5">
              <w:rPr>
                <w:rStyle w:val="Hyperlink"/>
                <w:rFonts w:ascii="Times New Roman" w:eastAsia="Times New Roman" w:hAnsi="Times New Roman" w:cs="Times New Roman"/>
                <w:noProof/>
              </w:rPr>
              <w:t>1.2</w:t>
            </w:r>
            <w:r>
              <w:rPr>
                <w:rFonts w:eastAsiaTheme="minorEastAsia"/>
                <w:noProof/>
                <w:lang w:eastAsia="pt-BR"/>
              </w:rPr>
              <w:tab/>
            </w:r>
            <w:r w:rsidRPr="006B03C5">
              <w:rPr>
                <w:rStyle w:val="Hyperlink"/>
                <w:rFonts w:ascii="Times New Roman" w:eastAsia="Times New Roman" w:hAnsi="Times New Roman" w:cs="Times New Roman"/>
                <w:noProof/>
              </w:rPr>
              <w:t>ESCOPO DO PROJETO</w:t>
            </w:r>
            <w:r>
              <w:rPr>
                <w:noProof/>
                <w:webHidden/>
              </w:rPr>
              <w:tab/>
            </w:r>
            <w:r>
              <w:rPr>
                <w:noProof/>
                <w:webHidden/>
              </w:rPr>
              <w:fldChar w:fldCharType="begin"/>
            </w:r>
            <w:r>
              <w:rPr>
                <w:noProof/>
                <w:webHidden/>
              </w:rPr>
              <w:instrText xml:space="preserve"> PAGEREF _Toc200739775 \h </w:instrText>
            </w:r>
            <w:r>
              <w:rPr>
                <w:noProof/>
                <w:webHidden/>
              </w:rPr>
            </w:r>
          </w:ins>
          <w:r>
            <w:rPr>
              <w:noProof/>
              <w:webHidden/>
            </w:rPr>
            <w:fldChar w:fldCharType="separate"/>
          </w:r>
          <w:ins w:id="137" w:author="EUDERLAN FREIRE DA SILVA ABREU" w:date="2025-06-13T21:24:00Z">
            <w:r w:rsidR="00A04EA5">
              <w:rPr>
                <w:noProof/>
                <w:webHidden/>
              </w:rPr>
              <w:t>4</w:t>
            </w:r>
          </w:ins>
          <w:ins w:id="138" w:author="Euderlan Freire" w:date="2025-06-13T20:42:00Z">
            <w:r>
              <w:rPr>
                <w:noProof/>
                <w:webHidden/>
              </w:rPr>
              <w:fldChar w:fldCharType="end"/>
            </w:r>
            <w:r w:rsidRPr="006B03C5">
              <w:rPr>
                <w:rStyle w:val="Hyperlink"/>
                <w:noProof/>
              </w:rPr>
              <w:fldChar w:fldCharType="end"/>
            </w:r>
          </w:ins>
        </w:p>
        <w:p w14:paraId="7562DF73" w14:textId="38E2DB0B" w:rsidR="0079488D" w:rsidRDefault="0079488D">
          <w:pPr>
            <w:pStyle w:val="Sumrio3"/>
            <w:tabs>
              <w:tab w:val="right" w:leader="dot" w:pos="8494"/>
            </w:tabs>
            <w:rPr>
              <w:ins w:id="139" w:author="Euderlan Freire" w:date="2025-06-13T20:42:00Z"/>
              <w:rFonts w:eastAsiaTheme="minorEastAsia"/>
              <w:noProof/>
              <w:lang w:eastAsia="pt-BR"/>
            </w:rPr>
          </w:pPr>
          <w:ins w:id="140" w:author="Euderlan Freire" w:date="2025-06-13T20:42:00Z">
            <w:r w:rsidRPr="006B03C5">
              <w:rPr>
                <w:rStyle w:val="Hyperlink"/>
                <w:noProof/>
              </w:rPr>
              <w:fldChar w:fldCharType="begin"/>
            </w:r>
            <w:r w:rsidRPr="006B03C5">
              <w:rPr>
                <w:rStyle w:val="Hyperlink"/>
                <w:noProof/>
              </w:rPr>
              <w:instrText xml:space="preserve"> </w:instrText>
            </w:r>
            <w:r>
              <w:rPr>
                <w:noProof/>
              </w:rPr>
              <w:instrText>HYPERLINK \l "_Toc200739776"</w:instrText>
            </w:r>
            <w:r w:rsidRPr="006B03C5">
              <w:rPr>
                <w:rStyle w:val="Hyperlink"/>
                <w:noProof/>
              </w:rPr>
              <w:instrText xml:space="preserve"> </w:instrText>
            </w:r>
            <w:r w:rsidRPr="006B03C5">
              <w:rPr>
                <w:rStyle w:val="Hyperlink"/>
                <w:noProof/>
              </w:rPr>
            </w:r>
            <w:r w:rsidRPr="006B03C5">
              <w:rPr>
                <w:rStyle w:val="Hyperlink"/>
                <w:noProof/>
              </w:rPr>
              <w:fldChar w:fldCharType="separate"/>
            </w:r>
            <w:r w:rsidRPr="006B03C5">
              <w:rPr>
                <w:rStyle w:val="Hyperlink"/>
                <w:rFonts w:ascii="Times New Roman" w:eastAsia="Times New Roman" w:hAnsi="Times New Roman" w:cs="Times New Roman"/>
                <w:noProof/>
              </w:rPr>
              <w:t>1.2.1 Problema</w:t>
            </w:r>
            <w:r>
              <w:rPr>
                <w:noProof/>
                <w:webHidden/>
              </w:rPr>
              <w:tab/>
            </w:r>
            <w:r>
              <w:rPr>
                <w:noProof/>
                <w:webHidden/>
              </w:rPr>
              <w:fldChar w:fldCharType="begin"/>
            </w:r>
            <w:r>
              <w:rPr>
                <w:noProof/>
                <w:webHidden/>
              </w:rPr>
              <w:instrText xml:space="preserve"> PAGEREF _Toc200739776 \h </w:instrText>
            </w:r>
            <w:r>
              <w:rPr>
                <w:noProof/>
                <w:webHidden/>
              </w:rPr>
            </w:r>
          </w:ins>
          <w:r>
            <w:rPr>
              <w:noProof/>
              <w:webHidden/>
            </w:rPr>
            <w:fldChar w:fldCharType="separate"/>
          </w:r>
          <w:ins w:id="141" w:author="EUDERLAN FREIRE DA SILVA ABREU" w:date="2025-06-13T21:24:00Z">
            <w:r w:rsidR="00A04EA5">
              <w:rPr>
                <w:noProof/>
                <w:webHidden/>
              </w:rPr>
              <w:t>4</w:t>
            </w:r>
          </w:ins>
          <w:ins w:id="142" w:author="Euderlan Freire" w:date="2025-06-13T20:42:00Z">
            <w:r>
              <w:rPr>
                <w:noProof/>
                <w:webHidden/>
              </w:rPr>
              <w:fldChar w:fldCharType="end"/>
            </w:r>
            <w:r w:rsidRPr="006B03C5">
              <w:rPr>
                <w:rStyle w:val="Hyperlink"/>
                <w:noProof/>
              </w:rPr>
              <w:fldChar w:fldCharType="end"/>
            </w:r>
          </w:ins>
        </w:p>
        <w:p w14:paraId="6D2331A4" w14:textId="205A41F4" w:rsidR="0079488D" w:rsidRDefault="0079488D">
          <w:pPr>
            <w:pStyle w:val="Sumrio3"/>
            <w:tabs>
              <w:tab w:val="right" w:leader="dot" w:pos="8494"/>
            </w:tabs>
            <w:rPr>
              <w:ins w:id="143" w:author="Euderlan Freire" w:date="2025-06-13T20:42:00Z"/>
              <w:rFonts w:eastAsiaTheme="minorEastAsia"/>
              <w:noProof/>
              <w:lang w:eastAsia="pt-BR"/>
            </w:rPr>
          </w:pPr>
          <w:ins w:id="144" w:author="Euderlan Freire" w:date="2025-06-13T20:42:00Z">
            <w:r w:rsidRPr="006B03C5">
              <w:rPr>
                <w:rStyle w:val="Hyperlink"/>
                <w:noProof/>
              </w:rPr>
              <w:fldChar w:fldCharType="begin"/>
            </w:r>
            <w:r w:rsidRPr="006B03C5">
              <w:rPr>
                <w:rStyle w:val="Hyperlink"/>
                <w:noProof/>
              </w:rPr>
              <w:instrText xml:space="preserve"> </w:instrText>
            </w:r>
            <w:r>
              <w:rPr>
                <w:noProof/>
              </w:rPr>
              <w:instrText>HYPERLINK \l "_Toc200739777"</w:instrText>
            </w:r>
            <w:r w:rsidRPr="006B03C5">
              <w:rPr>
                <w:rStyle w:val="Hyperlink"/>
                <w:noProof/>
              </w:rPr>
              <w:instrText xml:space="preserve"> </w:instrText>
            </w:r>
            <w:r w:rsidRPr="006B03C5">
              <w:rPr>
                <w:rStyle w:val="Hyperlink"/>
                <w:noProof/>
              </w:rPr>
            </w:r>
            <w:r w:rsidRPr="006B03C5">
              <w:rPr>
                <w:rStyle w:val="Hyperlink"/>
                <w:noProof/>
              </w:rPr>
              <w:fldChar w:fldCharType="separate"/>
            </w:r>
            <w:r w:rsidRPr="006B03C5">
              <w:rPr>
                <w:rStyle w:val="Hyperlink"/>
                <w:rFonts w:ascii="Times New Roman" w:eastAsia="Times New Roman" w:hAnsi="Times New Roman" w:cs="Times New Roman"/>
                <w:noProof/>
              </w:rPr>
              <w:t>1.2.2 Justificativa</w:t>
            </w:r>
            <w:r>
              <w:rPr>
                <w:noProof/>
                <w:webHidden/>
              </w:rPr>
              <w:tab/>
            </w:r>
            <w:r>
              <w:rPr>
                <w:noProof/>
                <w:webHidden/>
              </w:rPr>
              <w:fldChar w:fldCharType="begin"/>
            </w:r>
            <w:r>
              <w:rPr>
                <w:noProof/>
                <w:webHidden/>
              </w:rPr>
              <w:instrText xml:space="preserve"> PAGEREF _Toc200739777 \h </w:instrText>
            </w:r>
            <w:r>
              <w:rPr>
                <w:noProof/>
                <w:webHidden/>
              </w:rPr>
            </w:r>
          </w:ins>
          <w:r>
            <w:rPr>
              <w:noProof/>
              <w:webHidden/>
            </w:rPr>
            <w:fldChar w:fldCharType="separate"/>
          </w:r>
          <w:ins w:id="145" w:author="EUDERLAN FREIRE DA SILVA ABREU" w:date="2025-06-13T21:24:00Z">
            <w:r w:rsidR="00A04EA5">
              <w:rPr>
                <w:noProof/>
                <w:webHidden/>
              </w:rPr>
              <w:t>5</w:t>
            </w:r>
          </w:ins>
          <w:ins w:id="146" w:author="Euderlan Freire" w:date="2025-06-13T20:42:00Z">
            <w:r>
              <w:rPr>
                <w:noProof/>
                <w:webHidden/>
              </w:rPr>
              <w:fldChar w:fldCharType="end"/>
            </w:r>
            <w:r w:rsidRPr="006B03C5">
              <w:rPr>
                <w:rStyle w:val="Hyperlink"/>
                <w:noProof/>
              </w:rPr>
              <w:fldChar w:fldCharType="end"/>
            </w:r>
          </w:ins>
        </w:p>
        <w:p w14:paraId="7A344BF2" w14:textId="545C0865" w:rsidR="0079488D" w:rsidRDefault="0079488D">
          <w:pPr>
            <w:pStyle w:val="Sumrio2"/>
            <w:tabs>
              <w:tab w:val="left" w:pos="880"/>
              <w:tab w:val="right" w:leader="dot" w:pos="8494"/>
            </w:tabs>
            <w:rPr>
              <w:ins w:id="147" w:author="Euderlan Freire" w:date="2025-06-13T20:42:00Z"/>
              <w:rFonts w:eastAsiaTheme="minorEastAsia"/>
              <w:noProof/>
              <w:lang w:eastAsia="pt-BR"/>
            </w:rPr>
          </w:pPr>
          <w:ins w:id="148" w:author="Euderlan Freire" w:date="2025-06-13T20:42:00Z">
            <w:r w:rsidRPr="006B03C5">
              <w:rPr>
                <w:rStyle w:val="Hyperlink"/>
                <w:noProof/>
              </w:rPr>
              <w:fldChar w:fldCharType="begin"/>
            </w:r>
            <w:r w:rsidRPr="006B03C5">
              <w:rPr>
                <w:rStyle w:val="Hyperlink"/>
                <w:noProof/>
              </w:rPr>
              <w:instrText xml:space="preserve"> </w:instrText>
            </w:r>
            <w:r>
              <w:rPr>
                <w:noProof/>
              </w:rPr>
              <w:instrText>HYPERLINK \l "_Toc200739778"</w:instrText>
            </w:r>
            <w:r w:rsidRPr="006B03C5">
              <w:rPr>
                <w:rStyle w:val="Hyperlink"/>
                <w:noProof/>
              </w:rPr>
              <w:instrText xml:space="preserve"> </w:instrText>
            </w:r>
            <w:r w:rsidRPr="006B03C5">
              <w:rPr>
                <w:rStyle w:val="Hyperlink"/>
                <w:noProof/>
              </w:rPr>
            </w:r>
            <w:r w:rsidRPr="006B03C5">
              <w:rPr>
                <w:rStyle w:val="Hyperlink"/>
                <w:noProof/>
              </w:rPr>
              <w:fldChar w:fldCharType="separate"/>
            </w:r>
            <w:r w:rsidRPr="006B03C5">
              <w:rPr>
                <w:rStyle w:val="Hyperlink"/>
                <w:rFonts w:ascii="Times New Roman" w:hAnsi="Times New Roman" w:cs="Times New Roman"/>
                <w:noProof/>
              </w:rPr>
              <w:t>1.3</w:t>
            </w:r>
            <w:r>
              <w:rPr>
                <w:rFonts w:eastAsiaTheme="minorEastAsia"/>
                <w:noProof/>
                <w:lang w:eastAsia="pt-BR"/>
              </w:rPr>
              <w:tab/>
            </w:r>
            <w:r w:rsidRPr="006B03C5">
              <w:rPr>
                <w:rStyle w:val="Hyperlink"/>
                <w:rFonts w:ascii="Times New Roman" w:hAnsi="Times New Roman" w:cs="Times New Roman"/>
                <w:noProof/>
              </w:rPr>
              <w:t>OBJETIVO DO PROJETO</w:t>
            </w:r>
            <w:r>
              <w:rPr>
                <w:noProof/>
                <w:webHidden/>
              </w:rPr>
              <w:tab/>
            </w:r>
            <w:r>
              <w:rPr>
                <w:noProof/>
                <w:webHidden/>
              </w:rPr>
              <w:fldChar w:fldCharType="begin"/>
            </w:r>
            <w:r>
              <w:rPr>
                <w:noProof/>
                <w:webHidden/>
              </w:rPr>
              <w:instrText xml:space="preserve"> PAGEREF _Toc200739778 \h </w:instrText>
            </w:r>
            <w:r>
              <w:rPr>
                <w:noProof/>
                <w:webHidden/>
              </w:rPr>
            </w:r>
          </w:ins>
          <w:r>
            <w:rPr>
              <w:noProof/>
              <w:webHidden/>
            </w:rPr>
            <w:fldChar w:fldCharType="separate"/>
          </w:r>
          <w:ins w:id="149" w:author="EUDERLAN FREIRE DA SILVA ABREU" w:date="2025-06-13T21:24:00Z">
            <w:r w:rsidR="00A04EA5">
              <w:rPr>
                <w:noProof/>
                <w:webHidden/>
              </w:rPr>
              <w:t>6</w:t>
            </w:r>
          </w:ins>
          <w:ins w:id="150" w:author="Euderlan Freire" w:date="2025-06-13T20:42:00Z">
            <w:r>
              <w:rPr>
                <w:noProof/>
                <w:webHidden/>
              </w:rPr>
              <w:fldChar w:fldCharType="end"/>
            </w:r>
            <w:r w:rsidRPr="006B03C5">
              <w:rPr>
                <w:rStyle w:val="Hyperlink"/>
                <w:noProof/>
              </w:rPr>
              <w:fldChar w:fldCharType="end"/>
            </w:r>
          </w:ins>
        </w:p>
        <w:p w14:paraId="43528E5B" w14:textId="45D7994C" w:rsidR="0079488D" w:rsidRDefault="0079488D">
          <w:pPr>
            <w:pStyle w:val="Sumrio1"/>
            <w:tabs>
              <w:tab w:val="left" w:pos="440"/>
              <w:tab w:val="right" w:leader="dot" w:pos="8494"/>
            </w:tabs>
            <w:rPr>
              <w:ins w:id="151" w:author="Euderlan Freire" w:date="2025-06-13T20:42:00Z"/>
              <w:rFonts w:eastAsiaTheme="minorEastAsia"/>
              <w:noProof/>
              <w:lang w:eastAsia="pt-BR"/>
            </w:rPr>
          </w:pPr>
          <w:ins w:id="152" w:author="Euderlan Freire" w:date="2025-06-13T20:42:00Z">
            <w:r w:rsidRPr="006B03C5">
              <w:rPr>
                <w:rStyle w:val="Hyperlink"/>
                <w:noProof/>
              </w:rPr>
              <w:fldChar w:fldCharType="begin"/>
            </w:r>
            <w:r w:rsidRPr="006B03C5">
              <w:rPr>
                <w:rStyle w:val="Hyperlink"/>
                <w:noProof/>
              </w:rPr>
              <w:instrText xml:space="preserve"> </w:instrText>
            </w:r>
            <w:r>
              <w:rPr>
                <w:noProof/>
              </w:rPr>
              <w:instrText>HYPERLINK \l "_Toc200739779"</w:instrText>
            </w:r>
            <w:r w:rsidRPr="006B03C5">
              <w:rPr>
                <w:rStyle w:val="Hyperlink"/>
                <w:noProof/>
              </w:rPr>
              <w:instrText xml:space="preserve"> </w:instrText>
            </w:r>
            <w:r w:rsidRPr="006B03C5">
              <w:rPr>
                <w:rStyle w:val="Hyperlink"/>
                <w:noProof/>
              </w:rPr>
            </w:r>
            <w:r w:rsidRPr="006B03C5">
              <w:rPr>
                <w:rStyle w:val="Hyperlink"/>
                <w:noProof/>
              </w:rPr>
              <w:fldChar w:fldCharType="separate"/>
            </w:r>
            <w:r w:rsidRPr="006B03C5">
              <w:rPr>
                <w:rStyle w:val="Hyperlink"/>
                <w:rFonts w:ascii="Times New Roman" w:hAnsi="Times New Roman" w:cs="Times New Roman"/>
                <w:b/>
                <w:bCs/>
                <w:noProof/>
              </w:rPr>
              <w:t>2</w:t>
            </w:r>
            <w:r>
              <w:rPr>
                <w:rFonts w:eastAsiaTheme="minorEastAsia"/>
                <w:noProof/>
                <w:lang w:eastAsia="pt-BR"/>
              </w:rPr>
              <w:tab/>
            </w:r>
            <w:r w:rsidRPr="006B03C5">
              <w:rPr>
                <w:rStyle w:val="Hyperlink"/>
                <w:rFonts w:ascii="Times New Roman" w:hAnsi="Times New Roman" w:cs="Times New Roman"/>
                <w:b/>
                <w:bCs/>
                <w:noProof/>
              </w:rPr>
              <w:t>DESCRIÇÃO GERAL DO SISTEMA</w:t>
            </w:r>
            <w:r>
              <w:rPr>
                <w:noProof/>
                <w:webHidden/>
              </w:rPr>
              <w:tab/>
            </w:r>
            <w:r>
              <w:rPr>
                <w:noProof/>
                <w:webHidden/>
              </w:rPr>
              <w:fldChar w:fldCharType="begin"/>
            </w:r>
            <w:r>
              <w:rPr>
                <w:noProof/>
                <w:webHidden/>
              </w:rPr>
              <w:instrText xml:space="preserve"> PAGEREF _Toc200739779 \h </w:instrText>
            </w:r>
            <w:r>
              <w:rPr>
                <w:noProof/>
                <w:webHidden/>
              </w:rPr>
            </w:r>
          </w:ins>
          <w:r>
            <w:rPr>
              <w:noProof/>
              <w:webHidden/>
            </w:rPr>
            <w:fldChar w:fldCharType="separate"/>
          </w:r>
          <w:ins w:id="153" w:author="EUDERLAN FREIRE DA SILVA ABREU" w:date="2025-06-13T21:24:00Z">
            <w:r w:rsidR="00A04EA5">
              <w:rPr>
                <w:noProof/>
                <w:webHidden/>
              </w:rPr>
              <w:t>7</w:t>
            </w:r>
          </w:ins>
          <w:ins w:id="154" w:author="Euderlan Freire" w:date="2025-06-13T20:42:00Z">
            <w:r>
              <w:rPr>
                <w:noProof/>
                <w:webHidden/>
              </w:rPr>
              <w:fldChar w:fldCharType="end"/>
            </w:r>
            <w:r w:rsidRPr="006B03C5">
              <w:rPr>
                <w:rStyle w:val="Hyperlink"/>
                <w:noProof/>
              </w:rPr>
              <w:fldChar w:fldCharType="end"/>
            </w:r>
          </w:ins>
        </w:p>
        <w:p w14:paraId="512C143F" w14:textId="34FCDA09" w:rsidR="0079488D" w:rsidRDefault="0079488D">
          <w:pPr>
            <w:pStyle w:val="Sumrio2"/>
            <w:tabs>
              <w:tab w:val="right" w:leader="dot" w:pos="8494"/>
            </w:tabs>
            <w:rPr>
              <w:ins w:id="155" w:author="Euderlan Freire" w:date="2025-06-13T20:42:00Z"/>
              <w:rFonts w:eastAsiaTheme="minorEastAsia"/>
              <w:noProof/>
              <w:lang w:eastAsia="pt-BR"/>
            </w:rPr>
          </w:pPr>
          <w:ins w:id="156" w:author="Euderlan Freire" w:date="2025-06-13T20:42:00Z">
            <w:r w:rsidRPr="006B03C5">
              <w:rPr>
                <w:rStyle w:val="Hyperlink"/>
                <w:noProof/>
              </w:rPr>
              <w:fldChar w:fldCharType="begin"/>
            </w:r>
            <w:r w:rsidRPr="006B03C5">
              <w:rPr>
                <w:rStyle w:val="Hyperlink"/>
                <w:noProof/>
              </w:rPr>
              <w:instrText xml:space="preserve"> </w:instrText>
            </w:r>
            <w:r>
              <w:rPr>
                <w:noProof/>
              </w:rPr>
              <w:instrText>HYPERLINK \l "_Toc200739780"</w:instrText>
            </w:r>
            <w:r w:rsidRPr="006B03C5">
              <w:rPr>
                <w:rStyle w:val="Hyperlink"/>
                <w:noProof/>
              </w:rPr>
              <w:instrText xml:space="preserve"> </w:instrText>
            </w:r>
            <w:r w:rsidRPr="006B03C5">
              <w:rPr>
                <w:rStyle w:val="Hyperlink"/>
                <w:noProof/>
              </w:rPr>
            </w:r>
            <w:r w:rsidRPr="006B03C5">
              <w:rPr>
                <w:rStyle w:val="Hyperlink"/>
                <w:noProof/>
              </w:rPr>
              <w:fldChar w:fldCharType="separate"/>
            </w:r>
            <w:r w:rsidRPr="006B03C5">
              <w:rPr>
                <w:rStyle w:val="Hyperlink"/>
                <w:rFonts w:ascii="Times New Roman" w:hAnsi="Times New Roman" w:cs="Times New Roman"/>
                <w:noProof/>
              </w:rPr>
              <w:t>2.1 ABRANGÊNCIA DO SISTEMA</w:t>
            </w:r>
            <w:r>
              <w:rPr>
                <w:noProof/>
                <w:webHidden/>
              </w:rPr>
              <w:tab/>
            </w:r>
            <w:r>
              <w:rPr>
                <w:noProof/>
                <w:webHidden/>
              </w:rPr>
              <w:fldChar w:fldCharType="begin"/>
            </w:r>
            <w:r>
              <w:rPr>
                <w:noProof/>
                <w:webHidden/>
              </w:rPr>
              <w:instrText xml:space="preserve"> PAGEREF _Toc200739780 \h </w:instrText>
            </w:r>
            <w:r>
              <w:rPr>
                <w:noProof/>
                <w:webHidden/>
              </w:rPr>
            </w:r>
          </w:ins>
          <w:r>
            <w:rPr>
              <w:noProof/>
              <w:webHidden/>
            </w:rPr>
            <w:fldChar w:fldCharType="separate"/>
          </w:r>
          <w:ins w:id="157" w:author="EUDERLAN FREIRE DA SILVA ABREU" w:date="2025-06-13T21:24:00Z">
            <w:r w:rsidR="00A04EA5">
              <w:rPr>
                <w:noProof/>
                <w:webHidden/>
              </w:rPr>
              <w:t>7</w:t>
            </w:r>
          </w:ins>
          <w:ins w:id="158" w:author="Euderlan Freire" w:date="2025-06-13T20:42:00Z">
            <w:r>
              <w:rPr>
                <w:noProof/>
                <w:webHidden/>
              </w:rPr>
              <w:fldChar w:fldCharType="end"/>
            </w:r>
            <w:r w:rsidRPr="006B03C5">
              <w:rPr>
                <w:rStyle w:val="Hyperlink"/>
                <w:noProof/>
              </w:rPr>
              <w:fldChar w:fldCharType="end"/>
            </w:r>
          </w:ins>
        </w:p>
        <w:p w14:paraId="231190E7" w14:textId="7913AB87" w:rsidR="0079488D" w:rsidRDefault="0079488D">
          <w:pPr>
            <w:pStyle w:val="Sumrio2"/>
            <w:tabs>
              <w:tab w:val="right" w:leader="dot" w:pos="8494"/>
            </w:tabs>
            <w:rPr>
              <w:ins w:id="159" w:author="Euderlan Freire" w:date="2025-06-13T20:42:00Z"/>
              <w:rFonts w:eastAsiaTheme="minorEastAsia"/>
              <w:noProof/>
              <w:lang w:eastAsia="pt-BR"/>
            </w:rPr>
          </w:pPr>
          <w:ins w:id="160" w:author="Euderlan Freire" w:date="2025-06-13T20:42:00Z">
            <w:r w:rsidRPr="006B03C5">
              <w:rPr>
                <w:rStyle w:val="Hyperlink"/>
                <w:noProof/>
              </w:rPr>
              <w:fldChar w:fldCharType="begin"/>
            </w:r>
            <w:r w:rsidRPr="006B03C5">
              <w:rPr>
                <w:rStyle w:val="Hyperlink"/>
                <w:noProof/>
              </w:rPr>
              <w:instrText xml:space="preserve"> </w:instrText>
            </w:r>
            <w:r>
              <w:rPr>
                <w:noProof/>
              </w:rPr>
              <w:instrText>HYPERLINK \l "_Toc200739781"</w:instrText>
            </w:r>
            <w:r w:rsidRPr="006B03C5">
              <w:rPr>
                <w:rStyle w:val="Hyperlink"/>
                <w:noProof/>
              </w:rPr>
              <w:instrText xml:space="preserve"> </w:instrText>
            </w:r>
            <w:r w:rsidRPr="006B03C5">
              <w:rPr>
                <w:rStyle w:val="Hyperlink"/>
                <w:noProof/>
              </w:rPr>
            </w:r>
            <w:r w:rsidRPr="006B03C5">
              <w:rPr>
                <w:rStyle w:val="Hyperlink"/>
                <w:noProof/>
              </w:rPr>
              <w:fldChar w:fldCharType="separate"/>
            </w:r>
            <w:r w:rsidRPr="006B03C5">
              <w:rPr>
                <w:rStyle w:val="Hyperlink"/>
                <w:rFonts w:ascii="Times New Roman" w:hAnsi="Times New Roman" w:cs="Times New Roman"/>
                <w:noProof/>
              </w:rPr>
              <w:t>2.2 SISTEMAS SIMILARES</w:t>
            </w:r>
            <w:r>
              <w:rPr>
                <w:noProof/>
                <w:webHidden/>
              </w:rPr>
              <w:tab/>
            </w:r>
            <w:r>
              <w:rPr>
                <w:noProof/>
                <w:webHidden/>
              </w:rPr>
              <w:fldChar w:fldCharType="begin"/>
            </w:r>
            <w:r>
              <w:rPr>
                <w:noProof/>
                <w:webHidden/>
              </w:rPr>
              <w:instrText xml:space="preserve"> PAGEREF _Toc200739781 \h </w:instrText>
            </w:r>
            <w:r>
              <w:rPr>
                <w:noProof/>
                <w:webHidden/>
              </w:rPr>
            </w:r>
          </w:ins>
          <w:r>
            <w:rPr>
              <w:noProof/>
              <w:webHidden/>
            </w:rPr>
            <w:fldChar w:fldCharType="separate"/>
          </w:r>
          <w:ins w:id="161" w:author="EUDERLAN FREIRE DA SILVA ABREU" w:date="2025-06-13T21:24:00Z">
            <w:r w:rsidR="00A04EA5">
              <w:rPr>
                <w:noProof/>
                <w:webHidden/>
              </w:rPr>
              <w:t>7</w:t>
            </w:r>
          </w:ins>
          <w:ins w:id="162" w:author="Euderlan Freire" w:date="2025-06-13T20:42:00Z">
            <w:r>
              <w:rPr>
                <w:noProof/>
                <w:webHidden/>
              </w:rPr>
              <w:fldChar w:fldCharType="end"/>
            </w:r>
            <w:r w:rsidRPr="006B03C5">
              <w:rPr>
                <w:rStyle w:val="Hyperlink"/>
                <w:noProof/>
              </w:rPr>
              <w:fldChar w:fldCharType="end"/>
            </w:r>
          </w:ins>
        </w:p>
        <w:p w14:paraId="73F0A37D" w14:textId="1110A3D3" w:rsidR="0079488D" w:rsidRDefault="0079488D">
          <w:pPr>
            <w:pStyle w:val="Sumrio2"/>
            <w:tabs>
              <w:tab w:val="right" w:leader="dot" w:pos="8494"/>
            </w:tabs>
            <w:rPr>
              <w:ins w:id="163" w:author="Euderlan Freire" w:date="2025-06-13T20:42:00Z"/>
              <w:rFonts w:eastAsiaTheme="minorEastAsia"/>
              <w:noProof/>
              <w:lang w:eastAsia="pt-BR"/>
            </w:rPr>
          </w:pPr>
          <w:ins w:id="164" w:author="Euderlan Freire" w:date="2025-06-13T20:42:00Z">
            <w:r w:rsidRPr="006B03C5">
              <w:rPr>
                <w:rStyle w:val="Hyperlink"/>
                <w:noProof/>
              </w:rPr>
              <w:fldChar w:fldCharType="begin"/>
            </w:r>
            <w:r w:rsidRPr="006B03C5">
              <w:rPr>
                <w:rStyle w:val="Hyperlink"/>
                <w:noProof/>
              </w:rPr>
              <w:instrText xml:space="preserve"> </w:instrText>
            </w:r>
            <w:r>
              <w:rPr>
                <w:noProof/>
              </w:rPr>
              <w:instrText>HYPERLINK \l "_Toc200739782"</w:instrText>
            </w:r>
            <w:r w:rsidRPr="006B03C5">
              <w:rPr>
                <w:rStyle w:val="Hyperlink"/>
                <w:noProof/>
              </w:rPr>
              <w:instrText xml:space="preserve"> </w:instrText>
            </w:r>
            <w:r w:rsidRPr="006B03C5">
              <w:rPr>
                <w:rStyle w:val="Hyperlink"/>
                <w:noProof/>
              </w:rPr>
            </w:r>
            <w:r w:rsidRPr="006B03C5">
              <w:rPr>
                <w:rStyle w:val="Hyperlink"/>
                <w:noProof/>
              </w:rPr>
              <w:fldChar w:fldCharType="separate"/>
            </w:r>
            <w:r w:rsidRPr="006B03C5">
              <w:rPr>
                <w:rStyle w:val="Hyperlink"/>
                <w:rFonts w:ascii="Times New Roman" w:hAnsi="Times New Roman" w:cs="Times New Roman"/>
                <w:noProof/>
              </w:rPr>
              <w:t>2.3 PROJETO DE DESENVOLVIMENTO</w:t>
            </w:r>
            <w:r>
              <w:rPr>
                <w:noProof/>
                <w:webHidden/>
              </w:rPr>
              <w:tab/>
            </w:r>
            <w:r>
              <w:rPr>
                <w:noProof/>
                <w:webHidden/>
              </w:rPr>
              <w:fldChar w:fldCharType="begin"/>
            </w:r>
            <w:r>
              <w:rPr>
                <w:noProof/>
                <w:webHidden/>
              </w:rPr>
              <w:instrText xml:space="preserve"> PAGEREF _Toc200739782 \h </w:instrText>
            </w:r>
            <w:r>
              <w:rPr>
                <w:noProof/>
                <w:webHidden/>
              </w:rPr>
            </w:r>
          </w:ins>
          <w:r>
            <w:rPr>
              <w:noProof/>
              <w:webHidden/>
            </w:rPr>
            <w:fldChar w:fldCharType="separate"/>
          </w:r>
          <w:ins w:id="165" w:author="EUDERLAN FREIRE DA SILVA ABREU" w:date="2025-06-13T21:24:00Z">
            <w:r w:rsidR="00A04EA5">
              <w:rPr>
                <w:noProof/>
                <w:webHidden/>
              </w:rPr>
              <w:t>8</w:t>
            </w:r>
          </w:ins>
          <w:ins w:id="166" w:author="Euderlan Freire" w:date="2025-06-13T20:42:00Z">
            <w:r>
              <w:rPr>
                <w:noProof/>
                <w:webHidden/>
              </w:rPr>
              <w:fldChar w:fldCharType="end"/>
            </w:r>
            <w:r w:rsidRPr="006B03C5">
              <w:rPr>
                <w:rStyle w:val="Hyperlink"/>
                <w:noProof/>
              </w:rPr>
              <w:fldChar w:fldCharType="end"/>
            </w:r>
          </w:ins>
        </w:p>
        <w:p w14:paraId="71BCEDBD" w14:textId="5AEC7215" w:rsidR="0079488D" w:rsidRDefault="0079488D">
          <w:pPr>
            <w:pStyle w:val="Sumrio1"/>
            <w:tabs>
              <w:tab w:val="left" w:pos="440"/>
              <w:tab w:val="right" w:leader="dot" w:pos="8494"/>
            </w:tabs>
            <w:rPr>
              <w:ins w:id="167" w:author="Euderlan Freire" w:date="2025-06-13T20:42:00Z"/>
              <w:rFonts w:eastAsiaTheme="minorEastAsia"/>
              <w:noProof/>
              <w:lang w:eastAsia="pt-BR"/>
            </w:rPr>
          </w:pPr>
          <w:ins w:id="168" w:author="Euderlan Freire" w:date="2025-06-13T20:42:00Z">
            <w:r w:rsidRPr="006B03C5">
              <w:rPr>
                <w:rStyle w:val="Hyperlink"/>
                <w:noProof/>
              </w:rPr>
              <w:fldChar w:fldCharType="begin"/>
            </w:r>
            <w:r w:rsidRPr="006B03C5">
              <w:rPr>
                <w:rStyle w:val="Hyperlink"/>
                <w:noProof/>
              </w:rPr>
              <w:instrText xml:space="preserve"> </w:instrText>
            </w:r>
            <w:r>
              <w:rPr>
                <w:noProof/>
              </w:rPr>
              <w:instrText>HYPERLINK \l "_Toc200739783"</w:instrText>
            </w:r>
            <w:r w:rsidRPr="006B03C5">
              <w:rPr>
                <w:rStyle w:val="Hyperlink"/>
                <w:noProof/>
              </w:rPr>
              <w:instrText xml:space="preserve"> </w:instrText>
            </w:r>
            <w:r w:rsidRPr="006B03C5">
              <w:rPr>
                <w:rStyle w:val="Hyperlink"/>
                <w:noProof/>
              </w:rPr>
            </w:r>
            <w:r w:rsidRPr="006B03C5">
              <w:rPr>
                <w:rStyle w:val="Hyperlink"/>
                <w:noProof/>
              </w:rPr>
              <w:fldChar w:fldCharType="separate"/>
            </w:r>
            <w:r w:rsidRPr="006B03C5">
              <w:rPr>
                <w:rStyle w:val="Hyperlink"/>
                <w:rFonts w:ascii="Times New Roman" w:hAnsi="Times New Roman" w:cs="Times New Roman"/>
                <w:b/>
                <w:bCs/>
                <w:noProof/>
              </w:rPr>
              <w:t>3</w:t>
            </w:r>
            <w:r>
              <w:rPr>
                <w:rFonts w:eastAsiaTheme="minorEastAsia"/>
                <w:noProof/>
                <w:lang w:eastAsia="pt-BR"/>
              </w:rPr>
              <w:tab/>
            </w:r>
            <w:r w:rsidRPr="006B03C5">
              <w:rPr>
                <w:rStyle w:val="Hyperlink"/>
                <w:rFonts w:ascii="Times New Roman" w:hAnsi="Times New Roman" w:cs="Times New Roman"/>
                <w:b/>
                <w:bCs/>
                <w:noProof/>
              </w:rPr>
              <w:t>REQUISITOS</w:t>
            </w:r>
            <w:r>
              <w:rPr>
                <w:noProof/>
                <w:webHidden/>
              </w:rPr>
              <w:tab/>
            </w:r>
            <w:r>
              <w:rPr>
                <w:noProof/>
                <w:webHidden/>
              </w:rPr>
              <w:fldChar w:fldCharType="begin"/>
            </w:r>
            <w:r>
              <w:rPr>
                <w:noProof/>
                <w:webHidden/>
              </w:rPr>
              <w:instrText xml:space="preserve"> PAGEREF _Toc200739783 \h </w:instrText>
            </w:r>
            <w:r>
              <w:rPr>
                <w:noProof/>
                <w:webHidden/>
              </w:rPr>
            </w:r>
          </w:ins>
          <w:r>
            <w:rPr>
              <w:noProof/>
              <w:webHidden/>
            </w:rPr>
            <w:fldChar w:fldCharType="separate"/>
          </w:r>
          <w:ins w:id="169" w:author="EUDERLAN FREIRE DA SILVA ABREU" w:date="2025-06-13T21:24:00Z">
            <w:r w:rsidR="00A04EA5">
              <w:rPr>
                <w:noProof/>
                <w:webHidden/>
              </w:rPr>
              <w:t>8</w:t>
            </w:r>
          </w:ins>
          <w:ins w:id="170" w:author="Euderlan Freire" w:date="2025-06-13T20:42:00Z">
            <w:r>
              <w:rPr>
                <w:noProof/>
                <w:webHidden/>
              </w:rPr>
              <w:fldChar w:fldCharType="end"/>
            </w:r>
            <w:r w:rsidRPr="006B03C5">
              <w:rPr>
                <w:rStyle w:val="Hyperlink"/>
                <w:noProof/>
              </w:rPr>
              <w:fldChar w:fldCharType="end"/>
            </w:r>
          </w:ins>
        </w:p>
        <w:p w14:paraId="77F96B43" w14:textId="544F92F8" w:rsidR="0079488D" w:rsidRDefault="0079488D">
          <w:pPr>
            <w:pStyle w:val="Sumrio2"/>
            <w:tabs>
              <w:tab w:val="left" w:pos="880"/>
              <w:tab w:val="right" w:leader="dot" w:pos="8494"/>
            </w:tabs>
            <w:rPr>
              <w:ins w:id="171" w:author="Euderlan Freire" w:date="2025-06-13T20:42:00Z"/>
              <w:rFonts w:eastAsiaTheme="minorEastAsia"/>
              <w:noProof/>
              <w:lang w:eastAsia="pt-BR"/>
            </w:rPr>
          </w:pPr>
          <w:ins w:id="172" w:author="Euderlan Freire" w:date="2025-06-13T20:42:00Z">
            <w:r w:rsidRPr="006B03C5">
              <w:rPr>
                <w:rStyle w:val="Hyperlink"/>
                <w:noProof/>
              </w:rPr>
              <w:fldChar w:fldCharType="begin"/>
            </w:r>
            <w:r w:rsidRPr="006B03C5">
              <w:rPr>
                <w:rStyle w:val="Hyperlink"/>
                <w:noProof/>
              </w:rPr>
              <w:instrText xml:space="preserve"> </w:instrText>
            </w:r>
            <w:r>
              <w:rPr>
                <w:noProof/>
              </w:rPr>
              <w:instrText>HYPERLINK \l "_Toc200739784"</w:instrText>
            </w:r>
            <w:r w:rsidRPr="006B03C5">
              <w:rPr>
                <w:rStyle w:val="Hyperlink"/>
                <w:noProof/>
              </w:rPr>
              <w:instrText xml:space="preserve"> </w:instrText>
            </w:r>
            <w:r w:rsidRPr="006B03C5">
              <w:rPr>
                <w:rStyle w:val="Hyperlink"/>
                <w:noProof/>
              </w:rPr>
            </w:r>
            <w:r w:rsidRPr="006B03C5">
              <w:rPr>
                <w:rStyle w:val="Hyperlink"/>
                <w:noProof/>
              </w:rPr>
              <w:fldChar w:fldCharType="separate"/>
            </w:r>
            <w:r w:rsidRPr="006B03C5">
              <w:rPr>
                <w:rStyle w:val="Hyperlink"/>
                <w:rFonts w:ascii="Times New Roman" w:hAnsi="Times New Roman" w:cs="Times New Roman"/>
                <w:noProof/>
              </w:rPr>
              <w:t>3.1</w:t>
            </w:r>
            <w:r>
              <w:rPr>
                <w:rFonts w:eastAsiaTheme="minorEastAsia"/>
                <w:noProof/>
                <w:lang w:eastAsia="pt-BR"/>
              </w:rPr>
              <w:tab/>
            </w:r>
            <w:r w:rsidRPr="006B03C5">
              <w:rPr>
                <w:rStyle w:val="Hyperlink"/>
                <w:rFonts w:ascii="Times New Roman" w:hAnsi="Times New Roman" w:cs="Times New Roman"/>
                <w:noProof/>
              </w:rPr>
              <w:t>Requisitos Funcionais</w:t>
            </w:r>
            <w:r>
              <w:rPr>
                <w:noProof/>
                <w:webHidden/>
              </w:rPr>
              <w:tab/>
            </w:r>
            <w:r>
              <w:rPr>
                <w:noProof/>
                <w:webHidden/>
              </w:rPr>
              <w:fldChar w:fldCharType="begin"/>
            </w:r>
            <w:r>
              <w:rPr>
                <w:noProof/>
                <w:webHidden/>
              </w:rPr>
              <w:instrText xml:space="preserve"> PAGEREF _Toc200739784 \h </w:instrText>
            </w:r>
            <w:r>
              <w:rPr>
                <w:noProof/>
                <w:webHidden/>
              </w:rPr>
            </w:r>
          </w:ins>
          <w:r>
            <w:rPr>
              <w:noProof/>
              <w:webHidden/>
            </w:rPr>
            <w:fldChar w:fldCharType="separate"/>
          </w:r>
          <w:ins w:id="173" w:author="EUDERLAN FREIRE DA SILVA ABREU" w:date="2025-06-13T21:24:00Z">
            <w:r w:rsidR="00A04EA5">
              <w:rPr>
                <w:noProof/>
                <w:webHidden/>
              </w:rPr>
              <w:t>8</w:t>
            </w:r>
          </w:ins>
          <w:ins w:id="174" w:author="Euderlan Freire" w:date="2025-06-13T20:42:00Z">
            <w:r>
              <w:rPr>
                <w:noProof/>
                <w:webHidden/>
              </w:rPr>
              <w:fldChar w:fldCharType="end"/>
            </w:r>
            <w:r w:rsidRPr="006B03C5">
              <w:rPr>
                <w:rStyle w:val="Hyperlink"/>
                <w:noProof/>
              </w:rPr>
              <w:fldChar w:fldCharType="end"/>
            </w:r>
          </w:ins>
        </w:p>
        <w:p w14:paraId="3694D011" w14:textId="4805DC03" w:rsidR="0079488D" w:rsidRDefault="0079488D">
          <w:pPr>
            <w:pStyle w:val="Sumrio2"/>
            <w:tabs>
              <w:tab w:val="left" w:pos="880"/>
              <w:tab w:val="right" w:leader="dot" w:pos="8494"/>
            </w:tabs>
            <w:rPr>
              <w:ins w:id="175" w:author="Euderlan Freire" w:date="2025-06-13T20:42:00Z"/>
              <w:rFonts w:eastAsiaTheme="minorEastAsia"/>
              <w:noProof/>
              <w:lang w:eastAsia="pt-BR"/>
            </w:rPr>
          </w:pPr>
          <w:ins w:id="176" w:author="Euderlan Freire" w:date="2025-06-13T20:42:00Z">
            <w:r w:rsidRPr="006B03C5">
              <w:rPr>
                <w:rStyle w:val="Hyperlink"/>
                <w:noProof/>
              </w:rPr>
              <w:fldChar w:fldCharType="begin"/>
            </w:r>
            <w:r w:rsidRPr="006B03C5">
              <w:rPr>
                <w:rStyle w:val="Hyperlink"/>
                <w:noProof/>
              </w:rPr>
              <w:instrText xml:space="preserve"> </w:instrText>
            </w:r>
            <w:r>
              <w:rPr>
                <w:noProof/>
              </w:rPr>
              <w:instrText>HYPERLINK \l "_Toc200739787"</w:instrText>
            </w:r>
            <w:r w:rsidRPr="006B03C5">
              <w:rPr>
                <w:rStyle w:val="Hyperlink"/>
                <w:noProof/>
              </w:rPr>
              <w:instrText xml:space="preserve"> </w:instrText>
            </w:r>
            <w:r w:rsidRPr="006B03C5">
              <w:rPr>
                <w:rStyle w:val="Hyperlink"/>
                <w:noProof/>
              </w:rPr>
            </w:r>
            <w:r w:rsidRPr="006B03C5">
              <w:rPr>
                <w:rStyle w:val="Hyperlink"/>
                <w:noProof/>
              </w:rPr>
              <w:fldChar w:fldCharType="separate"/>
            </w:r>
            <w:r w:rsidRPr="006B03C5">
              <w:rPr>
                <w:rStyle w:val="Hyperlink"/>
                <w:rFonts w:ascii="Times New Roman" w:hAnsi="Times New Roman" w:cs="Times New Roman"/>
                <w:noProof/>
              </w:rPr>
              <w:t>3.2</w:t>
            </w:r>
            <w:r>
              <w:rPr>
                <w:rFonts w:eastAsiaTheme="minorEastAsia"/>
                <w:noProof/>
                <w:lang w:eastAsia="pt-BR"/>
              </w:rPr>
              <w:tab/>
            </w:r>
            <w:r w:rsidRPr="006B03C5">
              <w:rPr>
                <w:rStyle w:val="Hyperlink"/>
                <w:rFonts w:ascii="Times New Roman" w:hAnsi="Times New Roman" w:cs="Times New Roman"/>
                <w:noProof/>
              </w:rPr>
              <w:t>Requisitos Não Funcionais</w:t>
            </w:r>
            <w:r>
              <w:rPr>
                <w:noProof/>
                <w:webHidden/>
              </w:rPr>
              <w:tab/>
            </w:r>
            <w:r>
              <w:rPr>
                <w:noProof/>
                <w:webHidden/>
              </w:rPr>
              <w:fldChar w:fldCharType="begin"/>
            </w:r>
            <w:r>
              <w:rPr>
                <w:noProof/>
                <w:webHidden/>
              </w:rPr>
              <w:instrText xml:space="preserve"> PAGEREF _Toc200739787 \h </w:instrText>
            </w:r>
            <w:r>
              <w:rPr>
                <w:noProof/>
                <w:webHidden/>
              </w:rPr>
            </w:r>
          </w:ins>
          <w:r>
            <w:rPr>
              <w:noProof/>
              <w:webHidden/>
            </w:rPr>
            <w:fldChar w:fldCharType="separate"/>
          </w:r>
          <w:ins w:id="177" w:author="EUDERLAN FREIRE DA SILVA ABREU" w:date="2025-06-13T21:24:00Z">
            <w:r w:rsidR="00A04EA5">
              <w:rPr>
                <w:noProof/>
                <w:webHidden/>
              </w:rPr>
              <w:t>9</w:t>
            </w:r>
          </w:ins>
          <w:ins w:id="178" w:author="Euderlan Freire" w:date="2025-06-13T20:42:00Z">
            <w:r>
              <w:rPr>
                <w:noProof/>
                <w:webHidden/>
              </w:rPr>
              <w:fldChar w:fldCharType="end"/>
            </w:r>
            <w:r w:rsidRPr="006B03C5">
              <w:rPr>
                <w:rStyle w:val="Hyperlink"/>
                <w:noProof/>
              </w:rPr>
              <w:fldChar w:fldCharType="end"/>
            </w:r>
          </w:ins>
        </w:p>
        <w:p w14:paraId="05FEF738" w14:textId="6EB9F874" w:rsidR="0079488D" w:rsidRDefault="0079488D">
          <w:pPr>
            <w:pStyle w:val="Sumrio1"/>
            <w:tabs>
              <w:tab w:val="left" w:pos="440"/>
              <w:tab w:val="right" w:leader="dot" w:pos="8494"/>
            </w:tabs>
            <w:rPr>
              <w:ins w:id="179" w:author="Euderlan Freire" w:date="2025-06-13T20:42:00Z"/>
              <w:rFonts w:eastAsiaTheme="minorEastAsia"/>
              <w:noProof/>
              <w:lang w:eastAsia="pt-BR"/>
            </w:rPr>
          </w:pPr>
          <w:ins w:id="180" w:author="Euderlan Freire" w:date="2025-06-13T20:42:00Z">
            <w:r w:rsidRPr="006B03C5">
              <w:rPr>
                <w:rStyle w:val="Hyperlink"/>
                <w:noProof/>
              </w:rPr>
              <w:fldChar w:fldCharType="begin"/>
            </w:r>
            <w:r w:rsidRPr="006B03C5">
              <w:rPr>
                <w:rStyle w:val="Hyperlink"/>
                <w:noProof/>
              </w:rPr>
              <w:instrText xml:space="preserve"> </w:instrText>
            </w:r>
            <w:r>
              <w:rPr>
                <w:noProof/>
              </w:rPr>
              <w:instrText>HYPERLINK \l "_Toc200739788"</w:instrText>
            </w:r>
            <w:r w:rsidRPr="006B03C5">
              <w:rPr>
                <w:rStyle w:val="Hyperlink"/>
                <w:noProof/>
              </w:rPr>
              <w:instrText xml:space="preserve"> </w:instrText>
            </w:r>
            <w:r w:rsidRPr="006B03C5">
              <w:rPr>
                <w:rStyle w:val="Hyperlink"/>
                <w:noProof/>
              </w:rPr>
            </w:r>
            <w:r w:rsidRPr="006B03C5">
              <w:rPr>
                <w:rStyle w:val="Hyperlink"/>
                <w:noProof/>
              </w:rPr>
              <w:fldChar w:fldCharType="separate"/>
            </w:r>
            <w:r w:rsidRPr="006B03C5">
              <w:rPr>
                <w:rStyle w:val="Hyperlink"/>
                <w:rFonts w:ascii="Times New Roman" w:hAnsi="Times New Roman" w:cs="Times New Roman"/>
                <w:b/>
                <w:bCs/>
                <w:noProof/>
              </w:rPr>
              <w:t>4</w:t>
            </w:r>
            <w:r>
              <w:rPr>
                <w:rFonts w:eastAsiaTheme="minorEastAsia"/>
                <w:noProof/>
                <w:lang w:eastAsia="pt-BR"/>
              </w:rPr>
              <w:tab/>
            </w:r>
            <w:r w:rsidRPr="006B03C5">
              <w:rPr>
                <w:rStyle w:val="Hyperlink"/>
                <w:rFonts w:ascii="Times New Roman" w:hAnsi="Times New Roman" w:cs="Times New Roman"/>
                <w:b/>
                <w:bCs/>
                <w:noProof/>
              </w:rPr>
              <w:t>DIAGRAMAS DO SISTEMA</w:t>
            </w:r>
            <w:r>
              <w:rPr>
                <w:noProof/>
                <w:webHidden/>
              </w:rPr>
              <w:tab/>
            </w:r>
            <w:r>
              <w:rPr>
                <w:noProof/>
                <w:webHidden/>
              </w:rPr>
              <w:fldChar w:fldCharType="begin"/>
            </w:r>
            <w:r>
              <w:rPr>
                <w:noProof/>
                <w:webHidden/>
              </w:rPr>
              <w:instrText xml:space="preserve"> PAGEREF _Toc200739788 \h </w:instrText>
            </w:r>
            <w:r>
              <w:rPr>
                <w:noProof/>
                <w:webHidden/>
              </w:rPr>
            </w:r>
          </w:ins>
          <w:r>
            <w:rPr>
              <w:noProof/>
              <w:webHidden/>
            </w:rPr>
            <w:fldChar w:fldCharType="separate"/>
          </w:r>
          <w:ins w:id="181" w:author="EUDERLAN FREIRE DA SILVA ABREU" w:date="2025-06-13T21:24:00Z">
            <w:r w:rsidR="00A04EA5">
              <w:rPr>
                <w:noProof/>
                <w:webHidden/>
              </w:rPr>
              <w:t>11</w:t>
            </w:r>
          </w:ins>
          <w:ins w:id="182" w:author="Euderlan Freire" w:date="2025-06-13T20:42:00Z">
            <w:r>
              <w:rPr>
                <w:noProof/>
                <w:webHidden/>
              </w:rPr>
              <w:fldChar w:fldCharType="end"/>
            </w:r>
            <w:r w:rsidRPr="006B03C5">
              <w:rPr>
                <w:rStyle w:val="Hyperlink"/>
                <w:noProof/>
              </w:rPr>
              <w:fldChar w:fldCharType="end"/>
            </w:r>
          </w:ins>
        </w:p>
        <w:p w14:paraId="215EC70F" w14:textId="3BCB53B7" w:rsidR="0079488D" w:rsidRDefault="0079488D">
          <w:pPr>
            <w:pStyle w:val="Sumrio2"/>
            <w:tabs>
              <w:tab w:val="left" w:pos="880"/>
              <w:tab w:val="right" w:leader="dot" w:pos="8494"/>
            </w:tabs>
            <w:rPr>
              <w:ins w:id="183" w:author="Euderlan Freire" w:date="2025-06-13T20:42:00Z"/>
              <w:rFonts w:eastAsiaTheme="minorEastAsia"/>
              <w:noProof/>
              <w:lang w:eastAsia="pt-BR"/>
            </w:rPr>
          </w:pPr>
          <w:ins w:id="184" w:author="Euderlan Freire" w:date="2025-06-13T20:42:00Z">
            <w:r w:rsidRPr="006B03C5">
              <w:rPr>
                <w:rStyle w:val="Hyperlink"/>
                <w:noProof/>
              </w:rPr>
              <w:fldChar w:fldCharType="begin"/>
            </w:r>
            <w:r w:rsidRPr="006B03C5">
              <w:rPr>
                <w:rStyle w:val="Hyperlink"/>
                <w:noProof/>
              </w:rPr>
              <w:instrText xml:space="preserve"> </w:instrText>
            </w:r>
            <w:r>
              <w:rPr>
                <w:noProof/>
              </w:rPr>
              <w:instrText>HYPERLINK \l "_Toc200739789"</w:instrText>
            </w:r>
            <w:r w:rsidRPr="006B03C5">
              <w:rPr>
                <w:rStyle w:val="Hyperlink"/>
                <w:noProof/>
              </w:rPr>
              <w:instrText xml:space="preserve"> </w:instrText>
            </w:r>
            <w:r w:rsidRPr="006B03C5">
              <w:rPr>
                <w:rStyle w:val="Hyperlink"/>
                <w:noProof/>
              </w:rPr>
            </w:r>
            <w:r w:rsidRPr="006B03C5">
              <w:rPr>
                <w:rStyle w:val="Hyperlink"/>
                <w:noProof/>
              </w:rPr>
              <w:fldChar w:fldCharType="separate"/>
            </w:r>
            <w:r w:rsidRPr="006B03C5">
              <w:rPr>
                <w:rStyle w:val="Hyperlink"/>
                <w:rFonts w:ascii="Times New Roman" w:hAnsi="Times New Roman" w:cs="Times New Roman"/>
                <w:noProof/>
              </w:rPr>
              <w:t>4.1</w:t>
            </w:r>
            <w:r>
              <w:rPr>
                <w:rFonts w:eastAsiaTheme="minorEastAsia"/>
                <w:noProof/>
                <w:lang w:eastAsia="pt-BR"/>
              </w:rPr>
              <w:tab/>
            </w:r>
            <w:r w:rsidRPr="006B03C5">
              <w:rPr>
                <w:rStyle w:val="Hyperlink"/>
                <w:rFonts w:ascii="Times New Roman" w:hAnsi="Times New Roman" w:cs="Times New Roman"/>
                <w:noProof/>
              </w:rPr>
              <w:t>Diagramas de Caso de Uso</w:t>
            </w:r>
            <w:r>
              <w:rPr>
                <w:noProof/>
                <w:webHidden/>
              </w:rPr>
              <w:tab/>
            </w:r>
            <w:r>
              <w:rPr>
                <w:noProof/>
                <w:webHidden/>
              </w:rPr>
              <w:fldChar w:fldCharType="begin"/>
            </w:r>
            <w:r>
              <w:rPr>
                <w:noProof/>
                <w:webHidden/>
              </w:rPr>
              <w:instrText xml:space="preserve"> PAGEREF _Toc200739789 \h </w:instrText>
            </w:r>
            <w:r>
              <w:rPr>
                <w:noProof/>
                <w:webHidden/>
              </w:rPr>
            </w:r>
          </w:ins>
          <w:r>
            <w:rPr>
              <w:noProof/>
              <w:webHidden/>
            </w:rPr>
            <w:fldChar w:fldCharType="separate"/>
          </w:r>
          <w:ins w:id="185" w:author="EUDERLAN FREIRE DA SILVA ABREU" w:date="2025-06-13T21:24:00Z">
            <w:r w:rsidR="00A04EA5">
              <w:rPr>
                <w:noProof/>
                <w:webHidden/>
              </w:rPr>
              <w:t>11</w:t>
            </w:r>
          </w:ins>
          <w:ins w:id="186" w:author="Euderlan Freire" w:date="2025-06-13T20:42:00Z">
            <w:r>
              <w:rPr>
                <w:noProof/>
                <w:webHidden/>
              </w:rPr>
              <w:fldChar w:fldCharType="end"/>
            </w:r>
            <w:r w:rsidRPr="006B03C5">
              <w:rPr>
                <w:rStyle w:val="Hyperlink"/>
                <w:noProof/>
              </w:rPr>
              <w:fldChar w:fldCharType="end"/>
            </w:r>
          </w:ins>
        </w:p>
        <w:p w14:paraId="4C074844" w14:textId="7006A914" w:rsidR="0079488D" w:rsidRDefault="0079488D">
          <w:pPr>
            <w:pStyle w:val="Sumrio3"/>
            <w:tabs>
              <w:tab w:val="left" w:pos="1320"/>
              <w:tab w:val="right" w:leader="dot" w:pos="8494"/>
            </w:tabs>
            <w:rPr>
              <w:ins w:id="187" w:author="Euderlan Freire" w:date="2025-06-13T20:42:00Z"/>
              <w:rFonts w:eastAsiaTheme="minorEastAsia"/>
              <w:noProof/>
              <w:lang w:eastAsia="pt-BR"/>
            </w:rPr>
          </w:pPr>
          <w:ins w:id="188" w:author="Euderlan Freire" w:date="2025-06-13T20:42:00Z">
            <w:r w:rsidRPr="006B03C5">
              <w:rPr>
                <w:rStyle w:val="Hyperlink"/>
                <w:noProof/>
              </w:rPr>
              <w:fldChar w:fldCharType="begin"/>
            </w:r>
            <w:r w:rsidRPr="006B03C5">
              <w:rPr>
                <w:rStyle w:val="Hyperlink"/>
                <w:noProof/>
              </w:rPr>
              <w:instrText xml:space="preserve"> </w:instrText>
            </w:r>
            <w:r>
              <w:rPr>
                <w:noProof/>
              </w:rPr>
              <w:instrText>HYPERLINK \l "_Toc200739790"</w:instrText>
            </w:r>
            <w:r w:rsidRPr="006B03C5">
              <w:rPr>
                <w:rStyle w:val="Hyperlink"/>
                <w:noProof/>
              </w:rPr>
              <w:instrText xml:space="preserve"> </w:instrText>
            </w:r>
            <w:r w:rsidRPr="006B03C5">
              <w:rPr>
                <w:rStyle w:val="Hyperlink"/>
                <w:noProof/>
              </w:rPr>
            </w:r>
            <w:r w:rsidRPr="006B03C5">
              <w:rPr>
                <w:rStyle w:val="Hyperlink"/>
                <w:noProof/>
              </w:rPr>
              <w:fldChar w:fldCharType="separate"/>
            </w:r>
            <w:r w:rsidRPr="006B03C5">
              <w:rPr>
                <w:rStyle w:val="Hyperlink"/>
                <w:rFonts w:ascii="Times New Roman" w:hAnsi="Times New Roman" w:cs="Times New Roman"/>
                <w:noProof/>
              </w:rPr>
              <w:t>4.1.1</w:t>
            </w:r>
            <w:r>
              <w:rPr>
                <w:rFonts w:eastAsiaTheme="minorEastAsia"/>
                <w:noProof/>
                <w:lang w:eastAsia="pt-BR"/>
              </w:rPr>
              <w:tab/>
            </w:r>
            <w:r w:rsidRPr="006B03C5">
              <w:rPr>
                <w:rStyle w:val="Hyperlink"/>
                <w:rFonts w:ascii="Times New Roman" w:hAnsi="Times New Roman" w:cs="Times New Roman"/>
                <w:noProof/>
              </w:rPr>
              <w:t>Diagramas de Caso de Uso Consultar Documentos via LLM</w:t>
            </w:r>
            <w:r>
              <w:rPr>
                <w:noProof/>
                <w:webHidden/>
              </w:rPr>
              <w:tab/>
            </w:r>
            <w:r>
              <w:rPr>
                <w:noProof/>
                <w:webHidden/>
              </w:rPr>
              <w:fldChar w:fldCharType="begin"/>
            </w:r>
            <w:r>
              <w:rPr>
                <w:noProof/>
                <w:webHidden/>
              </w:rPr>
              <w:instrText xml:space="preserve"> PAGEREF _Toc200739790 \h </w:instrText>
            </w:r>
            <w:r>
              <w:rPr>
                <w:noProof/>
                <w:webHidden/>
              </w:rPr>
            </w:r>
          </w:ins>
          <w:r>
            <w:rPr>
              <w:noProof/>
              <w:webHidden/>
            </w:rPr>
            <w:fldChar w:fldCharType="separate"/>
          </w:r>
          <w:ins w:id="189" w:author="EUDERLAN FREIRE DA SILVA ABREU" w:date="2025-06-13T21:24:00Z">
            <w:r w:rsidR="00A04EA5">
              <w:rPr>
                <w:noProof/>
                <w:webHidden/>
              </w:rPr>
              <w:t>11</w:t>
            </w:r>
          </w:ins>
          <w:ins w:id="190" w:author="Euderlan Freire" w:date="2025-06-13T20:42:00Z">
            <w:r>
              <w:rPr>
                <w:noProof/>
                <w:webHidden/>
              </w:rPr>
              <w:fldChar w:fldCharType="end"/>
            </w:r>
            <w:r w:rsidRPr="006B03C5">
              <w:rPr>
                <w:rStyle w:val="Hyperlink"/>
                <w:noProof/>
              </w:rPr>
              <w:fldChar w:fldCharType="end"/>
            </w:r>
          </w:ins>
        </w:p>
        <w:p w14:paraId="4E6C2CEC" w14:textId="441C170C" w:rsidR="0079488D" w:rsidRDefault="0079488D">
          <w:pPr>
            <w:pStyle w:val="Sumrio3"/>
            <w:tabs>
              <w:tab w:val="left" w:pos="1320"/>
              <w:tab w:val="right" w:leader="dot" w:pos="8494"/>
            </w:tabs>
            <w:rPr>
              <w:ins w:id="191" w:author="Euderlan Freire" w:date="2025-06-13T20:42:00Z"/>
              <w:rFonts w:eastAsiaTheme="minorEastAsia"/>
              <w:noProof/>
              <w:lang w:eastAsia="pt-BR"/>
            </w:rPr>
          </w:pPr>
          <w:ins w:id="192" w:author="Euderlan Freire" w:date="2025-06-13T20:42:00Z">
            <w:r w:rsidRPr="006B03C5">
              <w:rPr>
                <w:rStyle w:val="Hyperlink"/>
                <w:noProof/>
              </w:rPr>
              <w:fldChar w:fldCharType="begin"/>
            </w:r>
            <w:r w:rsidRPr="006B03C5">
              <w:rPr>
                <w:rStyle w:val="Hyperlink"/>
                <w:noProof/>
              </w:rPr>
              <w:instrText xml:space="preserve"> </w:instrText>
            </w:r>
            <w:r>
              <w:rPr>
                <w:noProof/>
              </w:rPr>
              <w:instrText>HYPERLINK \l "_Toc200739791"</w:instrText>
            </w:r>
            <w:r w:rsidRPr="006B03C5">
              <w:rPr>
                <w:rStyle w:val="Hyperlink"/>
                <w:noProof/>
              </w:rPr>
              <w:instrText xml:space="preserve"> </w:instrText>
            </w:r>
            <w:r w:rsidRPr="006B03C5">
              <w:rPr>
                <w:rStyle w:val="Hyperlink"/>
                <w:noProof/>
              </w:rPr>
            </w:r>
            <w:r w:rsidRPr="006B03C5">
              <w:rPr>
                <w:rStyle w:val="Hyperlink"/>
                <w:noProof/>
              </w:rPr>
              <w:fldChar w:fldCharType="separate"/>
            </w:r>
            <w:r w:rsidRPr="006B03C5">
              <w:rPr>
                <w:rStyle w:val="Hyperlink"/>
                <w:rFonts w:ascii="Times New Roman" w:hAnsi="Times New Roman" w:cs="Times New Roman"/>
                <w:noProof/>
              </w:rPr>
              <w:t>4.1.2</w:t>
            </w:r>
            <w:r>
              <w:rPr>
                <w:rFonts w:eastAsiaTheme="minorEastAsia"/>
                <w:noProof/>
                <w:lang w:eastAsia="pt-BR"/>
              </w:rPr>
              <w:tab/>
            </w:r>
            <w:r w:rsidRPr="006B03C5">
              <w:rPr>
                <w:rStyle w:val="Hyperlink"/>
                <w:rFonts w:ascii="Times New Roman" w:hAnsi="Times New Roman" w:cs="Times New Roman"/>
                <w:noProof/>
              </w:rPr>
              <w:t>Diagramas de Caso de Uso Gerenciar Resoluções (Admin)</w:t>
            </w:r>
            <w:r>
              <w:rPr>
                <w:noProof/>
                <w:webHidden/>
              </w:rPr>
              <w:tab/>
            </w:r>
            <w:r>
              <w:rPr>
                <w:noProof/>
                <w:webHidden/>
              </w:rPr>
              <w:fldChar w:fldCharType="begin"/>
            </w:r>
            <w:r>
              <w:rPr>
                <w:noProof/>
                <w:webHidden/>
              </w:rPr>
              <w:instrText xml:space="preserve"> PAGEREF _Toc200739791 \h </w:instrText>
            </w:r>
            <w:r>
              <w:rPr>
                <w:noProof/>
                <w:webHidden/>
              </w:rPr>
            </w:r>
          </w:ins>
          <w:r>
            <w:rPr>
              <w:noProof/>
              <w:webHidden/>
            </w:rPr>
            <w:fldChar w:fldCharType="separate"/>
          </w:r>
          <w:ins w:id="193" w:author="EUDERLAN FREIRE DA SILVA ABREU" w:date="2025-06-13T21:24:00Z">
            <w:r w:rsidR="00A04EA5">
              <w:rPr>
                <w:noProof/>
                <w:webHidden/>
              </w:rPr>
              <w:t>12</w:t>
            </w:r>
          </w:ins>
          <w:ins w:id="194" w:author="Euderlan Freire" w:date="2025-06-13T20:42:00Z">
            <w:r>
              <w:rPr>
                <w:noProof/>
                <w:webHidden/>
              </w:rPr>
              <w:fldChar w:fldCharType="end"/>
            </w:r>
            <w:r w:rsidRPr="006B03C5">
              <w:rPr>
                <w:rStyle w:val="Hyperlink"/>
                <w:noProof/>
              </w:rPr>
              <w:fldChar w:fldCharType="end"/>
            </w:r>
          </w:ins>
        </w:p>
        <w:p w14:paraId="270439DF" w14:textId="7DE85E1E" w:rsidR="0079488D" w:rsidRDefault="0079488D">
          <w:pPr>
            <w:pStyle w:val="Sumrio3"/>
            <w:tabs>
              <w:tab w:val="left" w:pos="1320"/>
              <w:tab w:val="right" w:leader="dot" w:pos="8494"/>
            </w:tabs>
            <w:rPr>
              <w:ins w:id="195" w:author="Euderlan Freire" w:date="2025-06-13T20:42:00Z"/>
              <w:rFonts w:eastAsiaTheme="minorEastAsia"/>
              <w:noProof/>
              <w:lang w:eastAsia="pt-BR"/>
            </w:rPr>
          </w:pPr>
          <w:ins w:id="196" w:author="Euderlan Freire" w:date="2025-06-13T20:42:00Z">
            <w:r w:rsidRPr="006B03C5">
              <w:rPr>
                <w:rStyle w:val="Hyperlink"/>
                <w:noProof/>
              </w:rPr>
              <w:fldChar w:fldCharType="begin"/>
            </w:r>
            <w:r w:rsidRPr="006B03C5">
              <w:rPr>
                <w:rStyle w:val="Hyperlink"/>
                <w:noProof/>
              </w:rPr>
              <w:instrText xml:space="preserve"> </w:instrText>
            </w:r>
            <w:r>
              <w:rPr>
                <w:noProof/>
              </w:rPr>
              <w:instrText>HYPERLINK \l "_Toc200739792"</w:instrText>
            </w:r>
            <w:r w:rsidRPr="006B03C5">
              <w:rPr>
                <w:rStyle w:val="Hyperlink"/>
                <w:noProof/>
              </w:rPr>
              <w:instrText xml:space="preserve"> </w:instrText>
            </w:r>
            <w:r w:rsidRPr="006B03C5">
              <w:rPr>
                <w:rStyle w:val="Hyperlink"/>
                <w:noProof/>
              </w:rPr>
            </w:r>
            <w:r w:rsidRPr="006B03C5">
              <w:rPr>
                <w:rStyle w:val="Hyperlink"/>
                <w:noProof/>
              </w:rPr>
              <w:fldChar w:fldCharType="separate"/>
            </w:r>
            <w:r w:rsidRPr="006B03C5">
              <w:rPr>
                <w:rStyle w:val="Hyperlink"/>
                <w:rFonts w:ascii="Times New Roman" w:hAnsi="Times New Roman" w:cs="Times New Roman"/>
                <w:noProof/>
              </w:rPr>
              <w:t>4.1.3</w:t>
            </w:r>
            <w:r>
              <w:rPr>
                <w:rFonts w:eastAsiaTheme="minorEastAsia"/>
                <w:noProof/>
                <w:lang w:eastAsia="pt-BR"/>
              </w:rPr>
              <w:tab/>
            </w:r>
            <w:r w:rsidRPr="006B03C5">
              <w:rPr>
                <w:rStyle w:val="Hyperlink"/>
                <w:rFonts w:ascii="Times New Roman" w:hAnsi="Times New Roman" w:cs="Times New Roman"/>
                <w:noProof/>
              </w:rPr>
              <w:t>Diagramas de Caso de Uso Avaliar Resposta</w:t>
            </w:r>
            <w:r>
              <w:rPr>
                <w:noProof/>
                <w:webHidden/>
              </w:rPr>
              <w:tab/>
            </w:r>
            <w:r>
              <w:rPr>
                <w:noProof/>
                <w:webHidden/>
              </w:rPr>
              <w:fldChar w:fldCharType="begin"/>
            </w:r>
            <w:r>
              <w:rPr>
                <w:noProof/>
                <w:webHidden/>
              </w:rPr>
              <w:instrText xml:space="preserve"> PAGEREF _Toc200739792 \h </w:instrText>
            </w:r>
            <w:r>
              <w:rPr>
                <w:noProof/>
                <w:webHidden/>
              </w:rPr>
            </w:r>
          </w:ins>
          <w:r>
            <w:rPr>
              <w:noProof/>
              <w:webHidden/>
            </w:rPr>
            <w:fldChar w:fldCharType="separate"/>
          </w:r>
          <w:ins w:id="197" w:author="EUDERLAN FREIRE DA SILVA ABREU" w:date="2025-06-13T21:24:00Z">
            <w:r w:rsidR="00A04EA5">
              <w:rPr>
                <w:noProof/>
                <w:webHidden/>
              </w:rPr>
              <w:t>12</w:t>
            </w:r>
          </w:ins>
          <w:ins w:id="198" w:author="Euderlan Freire" w:date="2025-06-13T20:42:00Z">
            <w:r>
              <w:rPr>
                <w:noProof/>
                <w:webHidden/>
              </w:rPr>
              <w:fldChar w:fldCharType="end"/>
            </w:r>
            <w:r w:rsidRPr="006B03C5">
              <w:rPr>
                <w:rStyle w:val="Hyperlink"/>
                <w:noProof/>
              </w:rPr>
              <w:fldChar w:fldCharType="end"/>
            </w:r>
          </w:ins>
        </w:p>
        <w:p w14:paraId="682CD535" w14:textId="111E2AA6" w:rsidR="0079488D" w:rsidRDefault="0079488D">
          <w:pPr>
            <w:pStyle w:val="Sumrio3"/>
            <w:tabs>
              <w:tab w:val="left" w:pos="1320"/>
              <w:tab w:val="right" w:leader="dot" w:pos="8494"/>
            </w:tabs>
            <w:rPr>
              <w:ins w:id="199" w:author="Euderlan Freire" w:date="2025-06-13T20:42:00Z"/>
              <w:rFonts w:eastAsiaTheme="minorEastAsia"/>
              <w:noProof/>
              <w:lang w:eastAsia="pt-BR"/>
            </w:rPr>
          </w:pPr>
          <w:ins w:id="200" w:author="Euderlan Freire" w:date="2025-06-13T20:42:00Z">
            <w:r w:rsidRPr="006B03C5">
              <w:rPr>
                <w:rStyle w:val="Hyperlink"/>
                <w:noProof/>
              </w:rPr>
              <w:fldChar w:fldCharType="begin"/>
            </w:r>
            <w:r w:rsidRPr="006B03C5">
              <w:rPr>
                <w:rStyle w:val="Hyperlink"/>
                <w:noProof/>
              </w:rPr>
              <w:instrText xml:space="preserve"> </w:instrText>
            </w:r>
            <w:r>
              <w:rPr>
                <w:noProof/>
              </w:rPr>
              <w:instrText>HYPERLINK \l "_Toc200739793"</w:instrText>
            </w:r>
            <w:r w:rsidRPr="006B03C5">
              <w:rPr>
                <w:rStyle w:val="Hyperlink"/>
                <w:noProof/>
              </w:rPr>
              <w:instrText xml:space="preserve"> </w:instrText>
            </w:r>
            <w:r w:rsidRPr="006B03C5">
              <w:rPr>
                <w:rStyle w:val="Hyperlink"/>
                <w:noProof/>
              </w:rPr>
            </w:r>
            <w:r w:rsidRPr="006B03C5">
              <w:rPr>
                <w:rStyle w:val="Hyperlink"/>
                <w:noProof/>
              </w:rPr>
              <w:fldChar w:fldCharType="separate"/>
            </w:r>
            <w:r w:rsidRPr="006B03C5">
              <w:rPr>
                <w:rStyle w:val="Hyperlink"/>
                <w:rFonts w:ascii="Times New Roman" w:hAnsi="Times New Roman" w:cs="Times New Roman"/>
                <w:noProof/>
              </w:rPr>
              <w:t>4.1.4</w:t>
            </w:r>
            <w:r>
              <w:rPr>
                <w:rFonts w:eastAsiaTheme="minorEastAsia"/>
                <w:noProof/>
                <w:lang w:eastAsia="pt-BR"/>
              </w:rPr>
              <w:tab/>
            </w:r>
            <w:r w:rsidRPr="006B03C5">
              <w:rPr>
                <w:rStyle w:val="Hyperlink"/>
                <w:rFonts w:ascii="Times New Roman" w:hAnsi="Times New Roman" w:cs="Times New Roman"/>
                <w:noProof/>
              </w:rPr>
              <w:t>Diagramas de Caso de Uso Gerenciar Histórico</w:t>
            </w:r>
            <w:r>
              <w:rPr>
                <w:noProof/>
                <w:webHidden/>
              </w:rPr>
              <w:tab/>
            </w:r>
            <w:r>
              <w:rPr>
                <w:noProof/>
                <w:webHidden/>
              </w:rPr>
              <w:fldChar w:fldCharType="begin"/>
            </w:r>
            <w:r>
              <w:rPr>
                <w:noProof/>
                <w:webHidden/>
              </w:rPr>
              <w:instrText xml:space="preserve"> PAGEREF _Toc200739793 \h </w:instrText>
            </w:r>
            <w:r>
              <w:rPr>
                <w:noProof/>
                <w:webHidden/>
              </w:rPr>
            </w:r>
          </w:ins>
          <w:r>
            <w:rPr>
              <w:noProof/>
              <w:webHidden/>
            </w:rPr>
            <w:fldChar w:fldCharType="separate"/>
          </w:r>
          <w:ins w:id="201" w:author="EUDERLAN FREIRE DA SILVA ABREU" w:date="2025-06-13T21:24:00Z">
            <w:r w:rsidR="00A04EA5">
              <w:rPr>
                <w:noProof/>
                <w:webHidden/>
              </w:rPr>
              <w:t>13</w:t>
            </w:r>
          </w:ins>
          <w:ins w:id="202" w:author="Euderlan Freire" w:date="2025-06-13T20:42:00Z">
            <w:r>
              <w:rPr>
                <w:noProof/>
                <w:webHidden/>
              </w:rPr>
              <w:fldChar w:fldCharType="end"/>
            </w:r>
            <w:r w:rsidRPr="006B03C5">
              <w:rPr>
                <w:rStyle w:val="Hyperlink"/>
                <w:noProof/>
              </w:rPr>
              <w:fldChar w:fldCharType="end"/>
            </w:r>
          </w:ins>
        </w:p>
        <w:p w14:paraId="1AFC511C" w14:textId="1B2E1EF9" w:rsidR="0079488D" w:rsidRDefault="0079488D">
          <w:pPr>
            <w:pStyle w:val="Sumrio3"/>
            <w:tabs>
              <w:tab w:val="left" w:pos="1320"/>
              <w:tab w:val="right" w:leader="dot" w:pos="8494"/>
            </w:tabs>
            <w:rPr>
              <w:ins w:id="203" w:author="Euderlan Freire" w:date="2025-06-13T20:42:00Z"/>
              <w:rFonts w:eastAsiaTheme="minorEastAsia"/>
              <w:noProof/>
              <w:lang w:eastAsia="pt-BR"/>
            </w:rPr>
          </w:pPr>
          <w:ins w:id="204" w:author="Euderlan Freire" w:date="2025-06-13T20:42:00Z">
            <w:r w:rsidRPr="006B03C5">
              <w:rPr>
                <w:rStyle w:val="Hyperlink"/>
                <w:noProof/>
              </w:rPr>
              <w:fldChar w:fldCharType="begin"/>
            </w:r>
            <w:r w:rsidRPr="006B03C5">
              <w:rPr>
                <w:rStyle w:val="Hyperlink"/>
                <w:noProof/>
              </w:rPr>
              <w:instrText xml:space="preserve"> </w:instrText>
            </w:r>
            <w:r>
              <w:rPr>
                <w:noProof/>
              </w:rPr>
              <w:instrText>HYPERLINK \l "_Toc200739794"</w:instrText>
            </w:r>
            <w:r w:rsidRPr="006B03C5">
              <w:rPr>
                <w:rStyle w:val="Hyperlink"/>
                <w:noProof/>
              </w:rPr>
              <w:instrText xml:space="preserve"> </w:instrText>
            </w:r>
            <w:r w:rsidRPr="006B03C5">
              <w:rPr>
                <w:rStyle w:val="Hyperlink"/>
                <w:noProof/>
              </w:rPr>
            </w:r>
            <w:r w:rsidRPr="006B03C5">
              <w:rPr>
                <w:rStyle w:val="Hyperlink"/>
                <w:noProof/>
              </w:rPr>
              <w:fldChar w:fldCharType="separate"/>
            </w:r>
            <w:r w:rsidRPr="006B03C5">
              <w:rPr>
                <w:rStyle w:val="Hyperlink"/>
                <w:rFonts w:ascii="Times New Roman" w:hAnsi="Times New Roman" w:cs="Times New Roman"/>
                <w:noProof/>
              </w:rPr>
              <w:t>4.1.5</w:t>
            </w:r>
            <w:r>
              <w:rPr>
                <w:rFonts w:eastAsiaTheme="minorEastAsia"/>
                <w:noProof/>
                <w:lang w:eastAsia="pt-BR"/>
              </w:rPr>
              <w:tab/>
            </w:r>
            <w:r w:rsidRPr="006B03C5">
              <w:rPr>
                <w:rStyle w:val="Hyperlink"/>
                <w:rFonts w:ascii="Times New Roman" w:hAnsi="Times New Roman" w:cs="Times New Roman"/>
                <w:noProof/>
              </w:rPr>
              <w:t>Diagramas de Caso de Uso Autenticação (Login/Cadastro)</w:t>
            </w:r>
            <w:r>
              <w:rPr>
                <w:noProof/>
                <w:webHidden/>
              </w:rPr>
              <w:tab/>
            </w:r>
            <w:r>
              <w:rPr>
                <w:noProof/>
                <w:webHidden/>
              </w:rPr>
              <w:fldChar w:fldCharType="begin"/>
            </w:r>
            <w:r>
              <w:rPr>
                <w:noProof/>
                <w:webHidden/>
              </w:rPr>
              <w:instrText xml:space="preserve"> PAGEREF _Toc200739794 \h </w:instrText>
            </w:r>
            <w:r>
              <w:rPr>
                <w:noProof/>
                <w:webHidden/>
              </w:rPr>
            </w:r>
          </w:ins>
          <w:r>
            <w:rPr>
              <w:noProof/>
              <w:webHidden/>
            </w:rPr>
            <w:fldChar w:fldCharType="separate"/>
          </w:r>
          <w:ins w:id="205" w:author="EUDERLAN FREIRE DA SILVA ABREU" w:date="2025-06-13T21:24:00Z">
            <w:r w:rsidR="00A04EA5">
              <w:rPr>
                <w:noProof/>
                <w:webHidden/>
              </w:rPr>
              <w:t>14</w:t>
            </w:r>
          </w:ins>
          <w:ins w:id="206" w:author="Euderlan Freire" w:date="2025-06-13T20:42:00Z">
            <w:r>
              <w:rPr>
                <w:noProof/>
                <w:webHidden/>
              </w:rPr>
              <w:fldChar w:fldCharType="end"/>
            </w:r>
            <w:r w:rsidRPr="006B03C5">
              <w:rPr>
                <w:rStyle w:val="Hyperlink"/>
                <w:noProof/>
              </w:rPr>
              <w:fldChar w:fldCharType="end"/>
            </w:r>
          </w:ins>
        </w:p>
        <w:p w14:paraId="5CC06681" w14:textId="2EFB1E0E" w:rsidR="0079488D" w:rsidRDefault="0079488D">
          <w:pPr>
            <w:pStyle w:val="Sumrio2"/>
            <w:tabs>
              <w:tab w:val="left" w:pos="880"/>
              <w:tab w:val="right" w:leader="dot" w:pos="8494"/>
            </w:tabs>
            <w:rPr>
              <w:ins w:id="207" w:author="Euderlan Freire" w:date="2025-06-13T20:42:00Z"/>
              <w:rFonts w:eastAsiaTheme="minorEastAsia"/>
              <w:noProof/>
              <w:lang w:eastAsia="pt-BR"/>
            </w:rPr>
          </w:pPr>
          <w:ins w:id="208" w:author="Euderlan Freire" w:date="2025-06-13T20:42:00Z">
            <w:r w:rsidRPr="006B03C5">
              <w:rPr>
                <w:rStyle w:val="Hyperlink"/>
                <w:noProof/>
              </w:rPr>
              <w:fldChar w:fldCharType="begin"/>
            </w:r>
            <w:r w:rsidRPr="006B03C5">
              <w:rPr>
                <w:rStyle w:val="Hyperlink"/>
                <w:noProof/>
              </w:rPr>
              <w:instrText xml:space="preserve"> </w:instrText>
            </w:r>
            <w:r>
              <w:rPr>
                <w:noProof/>
              </w:rPr>
              <w:instrText>HYPERLINK \l "_Toc200739795"</w:instrText>
            </w:r>
            <w:r w:rsidRPr="006B03C5">
              <w:rPr>
                <w:rStyle w:val="Hyperlink"/>
                <w:noProof/>
              </w:rPr>
              <w:instrText xml:space="preserve"> </w:instrText>
            </w:r>
            <w:r w:rsidRPr="006B03C5">
              <w:rPr>
                <w:rStyle w:val="Hyperlink"/>
                <w:noProof/>
              </w:rPr>
            </w:r>
            <w:r w:rsidRPr="006B03C5">
              <w:rPr>
                <w:rStyle w:val="Hyperlink"/>
                <w:noProof/>
              </w:rPr>
              <w:fldChar w:fldCharType="separate"/>
            </w:r>
            <w:r w:rsidRPr="006B03C5">
              <w:rPr>
                <w:rStyle w:val="Hyperlink"/>
                <w:rFonts w:ascii="Times New Roman" w:hAnsi="Times New Roman" w:cs="Times New Roman"/>
                <w:noProof/>
              </w:rPr>
              <w:t>4.2</w:t>
            </w:r>
            <w:r>
              <w:rPr>
                <w:rFonts w:eastAsiaTheme="minorEastAsia"/>
                <w:noProof/>
                <w:lang w:eastAsia="pt-BR"/>
              </w:rPr>
              <w:tab/>
            </w:r>
            <w:r w:rsidRPr="006B03C5">
              <w:rPr>
                <w:rStyle w:val="Hyperlink"/>
                <w:rFonts w:ascii="Times New Roman" w:hAnsi="Times New Roman" w:cs="Times New Roman"/>
                <w:noProof/>
              </w:rPr>
              <w:t>Diagramas de Classe</w:t>
            </w:r>
            <w:r>
              <w:rPr>
                <w:noProof/>
                <w:webHidden/>
              </w:rPr>
              <w:tab/>
            </w:r>
            <w:r>
              <w:rPr>
                <w:noProof/>
                <w:webHidden/>
              </w:rPr>
              <w:fldChar w:fldCharType="begin"/>
            </w:r>
            <w:r>
              <w:rPr>
                <w:noProof/>
                <w:webHidden/>
              </w:rPr>
              <w:instrText xml:space="preserve"> PAGEREF _Toc200739795 \h </w:instrText>
            </w:r>
            <w:r>
              <w:rPr>
                <w:noProof/>
                <w:webHidden/>
              </w:rPr>
            </w:r>
          </w:ins>
          <w:r>
            <w:rPr>
              <w:noProof/>
              <w:webHidden/>
            </w:rPr>
            <w:fldChar w:fldCharType="separate"/>
          </w:r>
          <w:ins w:id="209" w:author="EUDERLAN FREIRE DA SILVA ABREU" w:date="2025-06-13T21:24:00Z">
            <w:r w:rsidR="00A04EA5">
              <w:rPr>
                <w:noProof/>
                <w:webHidden/>
              </w:rPr>
              <w:t>14</w:t>
            </w:r>
          </w:ins>
          <w:ins w:id="210" w:author="Euderlan Freire" w:date="2025-06-13T20:42:00Z">
            <w:r>
              <w:rPr>
                <w:noProof/>
                <w:webHidden/>
              </w:rPr>
              <w:fldChar w:fldCharType="end"/>
            </w:r>
            <w:r w:rsidRPr="006B03C5">
              <w:rPr>
                <w:rStyle w:val="Hyperlink"/>
                <w:noProof/>
              </w:rPr>
              <w:fldChar w:fldCharType="end"/>
            </w:r>
          </w:ins>
        </w:p>
        <w:p w14:paraId="5C2939B4" w14:textId="52B26412" w:rsidR="0079488D" w:rsidRDefault="0079488D">
          <w:pPr>
            <w:pStyle w:val="Sumrio3"/>
            <w:tabs>
              <w:tab w:val="left" w:pos="1320"/>
              <w:tab w:val="right" w:leader="dot" w:pos="8494"/>
            </w:tabs>
            <w:rPr>
              <w:ins w:id="211" w:author="Euderlan Freire" w:date="2025-06-13T20:42:00Z"/>
              <w:rFonts w:eastAsiaTheme="minorEastAsia"/>
              <w:noProof/>
              <w:lang w:eastAsia="pt-BR"/>
            </w:rPr>
          </w:pPr>
          <w:ins w:id="212" w:author="Euderlan Freire" w:date="2025-06-13T20:42:00Z">
            <w:r w:rsidRPr="006B03C5">
              <w:rPr>
                <w:rStyle w:val="Hyperlink"/>
                <w:noProof/>
              </w:rPr>
              <w:fldChar w:fldCharType="begin"/>
            </w:r>
            <w:r w:rsidRPr="006B03C5">
              <w:rPr>
                <w:rStyle w:val="Hyperlink"/>
                <w:noProof/>
              </w:rPr>
              <w:instrText xml:space="preserve"> </w:instrText>
            </w:r>
            <w:r>
              <w:rPr>
                <w:noProof/>
              </w:rPr>
              <w:instrText>HYPERLINK \l "_Toc200739796"</w:instrText>
            </w:r>
            <w:r w:rsidRPr="006B03C5">
              <w:rPr>
                <w:rStyle w:val="Hyperlink"/>
                <w:noProof/>
              </w:rPr>
              <w:instrText xml:space="preserve"> </w:instrText>
            </w:r>
            <w:r w:rsidRPr="006B03C5">
              <w:rPr>
                <w:rStyle w:val="Hyperlink"/>
                <w:noProof/>
              </w:rPr>
            </w:r>
            <w:r w:rsidRPr="006B03C5">
              <w:rPr>
                <w:rStyle w:val="Hyperlink"/>
                <w:noProof/>
              </w:rPr>
              <w:fldChar w:fldCharType="separate"/>
            </w:r>
            <w:r w:rsidRPr="006B03C5">
              <w:rPr>
                <w:rStyle w:val="Hyperlink"/>
                <w:rFonts w:ascii="Times New Roman" w:hAnsi="Times New Roman" w:cs="Times New Roman"/>
                <w:noProof/>
              </w:rPr>
              <w:t>4.2.1</w:t>
            </w:r>
            <w:r>
              <w:rPr>
                <w:rFonts w:eastAsiaTheme="minorEastAsia"/>
                <w:noProof/>
                <w:lang w:eastAsia="pt-BR"/>
              </w:rPr>
              <w:tab/>
            </w:r>
            <w:r w:rsidRPr="006B03C5">
              <w:rPr>
                <w:rStyle w:val="Hyperlink"/>
                <w:rFonts w:ascii="Times New Roman" w:hAnsi="Times New Roman" w:cs="Times New Roman"/>
                <w:noProof/>
              </w:rPr>
              <w:t>Classe usuários</w:t>
            </w:r>
            <w:r>
              <w:rPr>
                <w:noProof/>
                <w:webHidden/>
              </w:rPr>
              <w:tab/>
            </w:r>
            <w:r>
              <w:rPr>
                <w:noProof/>
                <w:webHidden/>
              </w:rPr>
              <w:fldChar w:fldCharType="begin"/>
            </w:r>
            <w:r>
              <w:rPr>
                <w:noProof/>
                <w:webHidden/>
              </w:rPr>
              <w:instrText xml:space="preserve"> PAGEREF _Toc200739796 \h </w:instrText>
            </w:r>
            <w:r>
              <w:rPr>
                <w:noProof/>
                <w:webHidden/>
              </w:rPr>
            </w:r>
          </w:ins>
          <w:r>
            <w:rPr>
              <w:noProof/>
              <w:webHidden/>
            </w:rPr>
            <w:fldChar w:fldCharType="separate"/>
          </w:r>
          <w:ins w:id="213" w:author="EUDERLAN FREIRE DA SILVA ABREU" w:date="2025-06-13T21:24:00Z">
            <w:r w:rsidR="00A04EA5">
              <w:rPr>
                <w:noProof/>
                <w:webHidden/>
              </w:rPr>
              <w:t>15</w:t>
            </w:r>
          </w:ins>
          <w:ins w:id="214" w:author="Euderlan Freire" w:date="2025-06-13T20:42:00Z">
            <w:r>
              <w:rPr>
                <w:noProof/>
                <w:webHidden/>
              </w:rPr>
              <w:fldChar w:fldCharType="end"/>
            </w:r>
            <w:r w:rsidRPr="006B03C5">
              <w:rPr>
                <w:rStyle w:val="Hyperlink"/>
                <w:noProof/>
              </w:rPr>
              <w:fldChar w:fldCharType="end"/>
            </w:r>
          </w:ins>
        </w:p>
        <w:p w14:paraId="34979C3D" w14:textId="7C0BFF4E" w:rsidR="0079488D" w:rsidRDefault="0079488D">
          <w:pPr>
            <w:pStyle w:val="Sumrio3"/>
            <w:tabs>
              <w:tab w:val="left" w:pos="1320"/>
              <w:tab w:val="right" w:leader="dot" w:pos="8494"/>
            </w:tabs>
            <w:rPr>
              <w:ins w:id="215" w:author="Euderlan Freire" w:date="2025-06-13T20:42:00Z"/>
              <w:rFonts w:eastAsiaTheme="minorEastAsia"/>
              <w:noProof/>
              <w:lang w:eastAsia="pt-BR"/>
            </w:rPr>
          </w:pPr>
          <w:ins w:id="216" w:author="Euderlan Freire" w:date="2025-06-13T20:42:00Z">
            <w:r w:rsidRPr="006B03C5">
              <w:rPr>
                <w:rStyle w:val="Hyperlink"/>
                <w:noProof/>
              </w:rPr>
              <w:fldChar w:fldCharType="begin"/>
            </w:r>
            <w:r w:rsidRPr="006B03C5">
              <w:rPr>
                <w:rStyle w:val="Hyperlink"/>
                <w:noProof/>
              </w:rPr>
              <w:instrText xml:space="preserve"> </w:instrText>
            </w:r>
            <w:r>
              <w:rPr>
                <w:noProof/>
              </w:rPr>
              <w:instrText>HYPERLINK \l "_Toc200739797"</w:instrText>
            </w:r>
            <w:r w:rsidRPr="006B03C5">
              <w:rPr>
                <w:rStyle w:val="Hyperlink"/>
                <w:noProof/>
              </w:rPr>
              <w:instrText xml:space="preserve"> </w:instrText>
            </w:r>
            <w:r w:rsidRPr="006B03C5">
              <w:rPr>
                <w:rStyle w:val="Hyperlink"/>
                <w:noProof/>
              </w:rPr>
            </w:r>
            <w:r w:rsidRPr="006B03C5">
              <w:rPr>
                <w:rStyle w:val="Hyperlink"/>
                <w:noProof/>
              </w:rPr>
              <w:fldChar w:fldCharType="separate"/>
            </w:r>
            <w:r w:rsidRPr="006B03C5">
              <w:rPr>
                <w:rStyle w:val="Hyperlink"/>
                <w:rFonts w:ascii="Times New Roman" w:hAnsi="Times New Roman" w:cs="Times New Roman"/>
                <w:noProof/>
              </w:rPr>
              <w:t>4.2.2</w:t>
            </w:r>
            <w:r>
              <w:rPr>
                <w:rFonts w:eastAsiaTheme="minorEastAsia"/>
                <w:noProof/>
                <w:lang w:eastAsia="pt-BR"/>
              </w:rPr>
              <w:tab/>
            </w:r>
            <w:r w:rsidRPr="006B03C5">
              <w:rPr>
                <w:rStyle w:val="Hyperlink"/>
                <w:rFonts w:ascii="Times New Roman" w:hAnsi="Times New Roman" w:cs="Times New Roman"/>
                <w:noProof/>
              </w:rPr>
              <w:t>Classe conta</w:t>
            </w:r>
            <w:r>
              <w:rPr>
                <w:noProof/>
                <w:webHidden/>
              </w:rPr>
              <w:tab/>
            </w:r>
            <w:r>
              <w:rPr>
                <w:noProof/>
                <w:webHidden/>
              </w:rPr>
              <w:fldChar w:fldCharType="begin"/>
            </w:r>
            <w:r>
              <w:rPr>
                <w:noProof/>
                <w:webHidden/>
              </w:rPr>
              <w:instrText xml:space="preserve"> PAGEREF _Toc200739797 \h </w:instrText>
            </w:r>
            <w:r>
              <w:rPr>
                <w:noProof/>
                <w:webHidden/>
              </w:rPr>
            </w:r>
          </w:ins>
          <w:r>
            <w:rPr>
              <w:noProof/>
              <w:webHidden/>
            </w:rPr>
            <w:fldChar w:fldCharType="separate"/>
          </w:r>
          <w:ins w:id="217" w:author="EUDERLAN FREIRE DA SILVA ABREU" w:date="2025-06-13T21:24:00Z">
            <w:r w:rsidR="00A04EA5">
              <w:rPr>
                <w:noProof/>
                <w:webHidden/>
              </w:rPr>
              <w:t>15</w:t>
            </w:r>
          </w:ins>
          <w:ins w:id="218" w:author="Euderlan Freire" w:date="2025-06-13T20:42:00Z">
            <w:r>
              <w:rPr>
                <w:noProof/>
                <w:webHidden/>
              </w:rPr>
              <w:fldChar w:fldCharType="end"/>
            </w:r>
            <w:r w:rsidRPr="006B03C5">
              <w:rPr>
                <w:rStyle w:val="Hyperlink"/>
                <w:noProof/>
              </w:rPr>
              <w:fldChar w:fldCharType="end"/>
            </w:r>
          </w:ins>
        </w:p>
        <w:p w14:paraId="37518E94" w14:textId="1CD6BEAE" w:rsidR="0079488D" w:rsidRDefault="0079488D">
          <w:pPr>
            <w:pStyle w:val="Sumrio3"/>
            <w:tabs>
              <w:tab w:val="left" w:pos="1320"/>
              <w:tab w:val="right" w:leader="dot" w:pos="8494"/>
            </w:tabs>
            <w:rPr>
              <w:ins w:id="219" w:author="Euderlan Freire" w:date="2025-06-13T20:42:00Z"/>
              <w:rFonts w:eastAsiaTheme="minorEastAsia"/>
              <w:noProof/>
              <w:lang w:eastAsia="pt-BR"/>
            </w:rPr>
          </w:pPr>
          <w:ins w:id="220" w:author="Euderlan Freire" w:date="2025-06-13T20:42:00Z">
            <w:r w:rsidRPr="006B03C5">
              <w:rPr>
                <w:rStyle w:val="Hyperlink"/>
                <w:noProof/>
              </w:rPr>
              <w:fldChar w:fldCharType="begin"/>
            </w:r>
            <w:r w:rsidRPr="006B03C5">
              <w:rPr>
                <w:rStyle w:val="Hyperlink"/>
                <w:noProof/>
              </w:rPr>
              <w:instrText xml:space="preserve"> </w:instrText>
            </w:r>
            <w:r>
              <w:rPr>
                <w:noProof/>
              </w:rPr>
              <w:instrText>HYPERLINK \l "_Toc200739798"</w:instrText>
            </w:r>
            <w:r w:rsidRPr="006B03C5">
              <w:rPr>
                <w:rStyle w:val="Hyperlink"/>
                <w:noProof/>
              </w:rPr>
              <w:instrText xml:space="preserve"> </w:instrText>
            </w:r>
            <w:r w:rsidRPr="006B03C5">
              <w:rPr>
                <w:rStyle w:val="Hyperlink"/>
                <w:noProof/>
              </w:rPr>
            </w:r>
            <w:r w:rsidRPr="006B03C5">
              <w:rPr>
                <w:rStyle w:val="Hyperlink"/>
                <w:noProof/>
              </w:rPr>
              <w:fldChar w:fldCharType="separate"/>
            </w:r>
            <w:r w:rsidRPr="006B03C5">
              <w:rPr>
                <w:rStyle w:val="Hyperlink"/>
                <w:rFonts w:ascii="Times New Roman" w:hAnsi="Times New Roman" w:cs="Times New Roman"/>
                <w:noProof/>
              </w:rPr>
              <w:t>4.2.3</w:t>
            </w:r>
            <w:r>
              <w:rPr>
                <w:rFonts w:eastAsiaTheme="minorEastAsia"/>
                <w:noProof/>
                <w:lang w:eastAsia="pt-BR"/>
              </w:rPr>
              <w:tab/>
            </w:r>
            <w:r w:rsidRPr="006B03C5">
              <w:rPr>
                <w:rStyle w:val="Hyperlink"/>
                <w:rFonts w:ascii="Times New Roman" w:hAnsi="Times New Roman" w:cs="Times New Roman"/>
                <w:noProof/>
              </w:rPr>
              <w:t>Classe sessão</w:t>
            </w:r>
            <w:r>
              <w:rPr>
                <w:noProof/>
                <w:webHidden/>
              </w:rPr>
              <w:tab/>
            </w:r>
            <w:r>
              <w:rPr>
                <w:noProof/>
                <w:webHidden/>
              </w:rPr>
              <w:fldChar w:fldCharType="begin"/>
            </w:r>
            <w:r>
              <w:rPr>
                <w:noProof/>
                <w:webHidden/>
              </w:rPr>
              <w:instrText xml:space="preserve"> PAGEREF _Toc200739798 \h </w:instrText>
            </w:r>
            <w:r>
              <w:rPr>
                <w:noProof/>
                <w:webHidden/>
              </w:rPr>
            </w:r>
          </w:ins>
          <w:r>
            <w:rPr>
              <w:noProof/>
              <w:webHidden/>
            </w:rPr>
            <w:fldChar w:fldCharType="separate"/>
          </w:r>
          <w:ins w:id="221" w:author="EUDERLAN FREIRE DA SILVA ABREU" w:date="2025-06-13T21:24:00Z">
            <w:r w:rsidR="00A04EA5">
              <w:rPr>
                <w:noProof/>
                <w:webHidden/>
              </w:rPr>
              <w:t>15</w:t>
            </w:r>
          </w:ins>
          <w:ins w:id="222" w:author="Euderlan Freire" w:date="2025-06-13T20:42:00Z">
            <w:r>
              <w:rPr>
                <w:noProof/>
                <w:webHidden/>
              </w:rPr>
              <w:fldChar w:fldCharType="end"/>
            </w:r>
            <w:r w:rsidRPr="006B03C5">
              <w:rPr>
                <w:rStyle w:val="Hyperlink"/>
                <w:noProof/>
              </w:rPr>
              <w:fldChar w:fldCharType="end"/>
            </w:r>
          </w:ins>
        </w:p>
        <w:p w14:paraId="4ED78301" w14:textId="2A2651C0" w:rsidR="0079488D" w:rsidRDefault="0079488D">
          <w:pPr>
            <w:pStyle w:val="Sumrio3"/>
            <w:tabs>
              <w:tab w:val="left" w:pos="1320"/>
              <w:tab w:val="right" w:leader="dot" w:pos="8494"/>
            </w:tabs>
            <w:rPr>
              <w:ins w:id="223" w:author="Euderlan Freire" w:date="2025-06-13T20:42:00Z"/>
              <w:rFonts w:eastAsiaTheme="minorEastAsia"/>
              <w:noProof/>
              <w:lang w:eastAsia="pt-BR"/>
            </w:rPr>
          </w:pPr>
          <w:ins w:id="224" w:author="Euderlan Freire" w:date="2025-06-13T20:42:00Z">
            <w:r w:rsidRPr="006B03C5">
              <w:rPr>
                <w:rStyle w:val="Hyperlink"/>
                <w:noProof/>
              </w:rPr>
              <w:fldChar w:fldCharType="begin"/>
            </w:r>
            <w:r w:rsidRPr="006B03C5">
              <w:rPr>
                <w:rStyle w:val="Hyperlink"/>
                <w:noProof/>
              </w:rPr>
              <w:instrText xml:space="preserve"> </w:instrText>
            </w:r>
            <w:r>
              <w:rPr>
                <w:noProof/>
              </w:rPr>
              <w:instrText>HYPERLINK \l "_Toc200739799"</w:instrText>
            </w:r>
            <w:r w:rsidRPr="006B03C5">
              <w:rPr>
                <w:rStyle w:val="Hyperlink"/>
                <w:noProof/>
              </w:rPr>
              <w:instrText xml:space="preserve"> </w:instrText>
            </w:r>
            <w:r w:rsidRPr="006B03C5">
              <w:rPr>
                <w:rStyle w:val="Hyperlink"/>
                <w:noProof/>
              </w:rPr>
            </w:r>
            <w:r w:rsidRPr="006B03C5">
              <w:rPr>
                <w:rStyle w:val="Hyperlink"/>
                <w:noProof/>
              </w:rPr>
              <w:fldChar w:fldCharType="separate"/>
            </w:r>
            <w:r w:rsidRPr="006B03C5">
              <w:rPr>
                <w:rStyle w:val="Hyperlink"/>
                <w:rFonts w:ascii="Times New Roman" w:hAnsi="Times New Roman" w:cs="Times New Roman"/>
                <w:noProof/>
              </w:rPr>
              <w:t>4.2.4</w:t>
            </w:r>
            <w:r>
              <w:rPr>
                <w:rFonts w:eastAsiaTheme="minorEastAsia"/>
                <w:noProof/>
                <w:lang w:eastAsia="pt-BR"/>
              </w:rPr>
              <w:tab/>
            </w:r>
            <w:r w:rsidRPr="006B03C5">
              <w:rPr>
                <w:rStyle w:val="Hyperlink"/>
                <w:rFonts w:ascii="Times New Roman" w:hAnsi="Times New Roman" w:cs="Times New Roman"/>
                <w:noProof/>
              </w:rPr>
              <w:t>Classe conversa</w:t>
            </w:r>
            <w:r>
              <w:rPr>
                <w:noProof/>
                <w:webHidden/>
              </w:rPr>
              <w:tab/>
            </w:r>
            <w:r>
              <w:rPr>
                <w:noProof/>
                <w:webHidden/>
              </w:rPr>
              <w:fldChar w:fldCharType="begin"/>
            </w:r>
            <w:r>
              <w:rPr>
                <w:noProof/>
                <w:webHidden/>
              </w:rPr>
              <w:instrText xml:space="preserve"> PAGEREF _Toc200739799 \h </w:instrText>
            </w:r>
            <w:r>
              <w:rPr>
                <w:noProof/>
                <w:webHidden/>
              </w:rPr>
            </w:r>
          </w:ins>
          <w:r>
            <w:rPr>
              <w:noProof/>
              <w:webHidden/>
            </w:rPr>
            <w:fldChar w:fldCharType="separate"/>
          </w:r>
          <w:ins w:id="225" w:author="EUDERLAN FREIRE DA SILVA ABREU" w:date="2025-06-13T21:24:00Z">
            <w:r w:rsidR="00A04EA5">
              <w:rPr>
                <w:noProof/>
                <w:webHidden/>
              </w:rPr>
              <w:t>15</w:t>
            </w:r>
          </w:ins>
          <w:ins w:id="226" w:author="Euderlan Freire" w:date="2025-06-13T20:42:00Z">
            <w:r>
              <w:rPr>
                <w:noProof/>
                <w:webHidden/>
              </w:rPr>
              <w:fldChar w:fldCharType="end"/>
            </w:r>
            <w:r w:rsidRPr="006B03C5">
              <w:rPr>
                <w:rStyle w:val="Hyperlink"/>
                <w:noProof/>
              </w:rPr>
              <w:fldChar w:fldCharType="end"/>
            </w:r>
          </w:ins>
        </w:p>
        <w:p w14:paraId="3CC9A2E4" w14:textId="7477744A" w:rsidR="0079488D" w:rsidRDefault="0079488D">
          <w:pPr>
            <w:pStyle w:val="Sumrio3"/>
            <w:tabs>
              <w:tab w:val="left" w:pos="1320"/>
              <w:tab w:val="right" w:leader="dot" w:pos="8494"/>
            </w:tabs>
            <w:rPr>
              <w:ins w:id="227" w:author="Euderlan Freire" w:date="2025-06-13T20:42:00Z"/>
              <w:rFonts w:eastAsiaTheme="minorEastAsia"/>
              <w:noProof/>
              <w:lang w:eastAsia="pt-BR"/>
            </w:rPr>
          </w:pPr>
          <w:ins w:id="228" w:author="Euderlan Freire" w:date="2025-06-13T20:42:00Z">
            <w:r w:rsidRPr="006B03C5">
              <w:rPr>
                <w:rStyle w:val="Hyperlink"/>
                <w:noProof/>
              </w:rPr>
              <w:fldChar w:fldCharType="begin"/>
            </w:r>
            <w:r w:rsidRPr="006B03C5">
              <w:rPr>
                <w:rStyle w:val="Hyperlink"/>
                <w:noProof/>
              </w:rPr>
              <w:instrText xml:space="preserve"> </w:instrText>
            </w:r>
            <w:r>
              <w:rPr>
                <w:noProof/>
              </w:rPr>
              <w:instrText>HYPERLINK \l "_Toc200739800"</w:instrText>
            </w:r>
            <w:r w:rsidRPr="006B03C5">
              <w:rPr>
                <w:rStyle w:val="Hyperlink"/>
                <w:noProof/>
              </w:rPr>
              <w:instrText xml:space="preserve"> </w:instrText>
            </w:r>
            <w:r w:rsidRPr="006B03C5">
              <w:rPr>
                <w:rStyle w:val="Hyperlink"/>
                <w:noProof/>
              </w:rPr>
            </w:r>
            <w:r w:rsidRPr="006B03C5">
              <w:rPr>
                <w:rStyle w:val="Hyperlink"/>
                <w:noProof/>
              </w:rPr>
              <w:fldChar w:fldCharType="separate"/>
            </w:r>
            <w:r w:rsidRPr="006B03C5">
              <w:rPr>
                <w:rStyle w:val="Hyperlink"/>
                <w:rFonts w:ascii="Times New Roman" w:hAnsi="Times New Roman" w:cs="Times New Roman"/>
                <w:noProof/>
              </w:rPr>
              <w:t>4.2.5</w:t>
            </w:r>
            <w:r>
              <w:rPr>
                <w:rFonts w:eastAsiaTheme="minorEastAsia"/>
                <w:noProof/>
                <w:lang w:eastAsia="pt-BR"/>
              </w:rPr>
              <w:tab/>
            </w:r>
            <w:r w:rsidRPr="006B03C5">
              <w:rPr>
                <w:rStyle w:val="Hyperlink"/>
                <w:rFonts w:ascii="Times New Roman" w:hAnsi="Times New Roman" w:cs="Times New Roman"/>
                <w:noProof/>
              </w:rPr>
              <w:t>Classe pergunta</w:t>
            </w:r>
            <w:r>
              <w:rPr>
                <w:noProof/>
                <w:webHidden/>
              </w:rPr>
              <w:tab/>
            </w:r>
            <w:r>
              <w:rPr>
                <w:noProof/>
                <w:webHidden/>
              </w:rPr>
              <w:fldChar w:fldCharType="begin"/>
            </w:r>
            <w:r>
              <w:rPr>
                <w:noProof/>
                <w:webHidden/>
              </w:rPr>
              <w:instrText xml:space="preserve"> PAGEREF _Toc200739800 \h </w:instrText>
            </w:r>
            <w:r>
              <w:rPr>
                <w:noProof/>
                <w:webHidden/>
              </w:rPr>
            </w:r>
          </w:ins>
          <w:r>
            <w:rPr>
              <w:noProof/>
              <w:webHidden/>
            </w:rPr>
            <w:fldChar w:fldCharType="separate"/>
          </w:r>
          <w:ins w:id="229" w:author="EUDERLAN FREIRE DA SILVA ABREU" w:date="2025-06-13T21:24:00Z">
            <w:r w:rsidR="00A04EA5">
              <w:rPr>
                <w:noProof/>
                <w:webHidden/>
              </w:rPr>
              <w:t>15</w:t>
            </w:r>
          </w:ins>
          <w:ins w:id="230" w:author="Euderlan Freire" w:date="2025-06-13T20:42:00Z">
            <w:r>
              <w:rPr>
                <w:noProof/>
                <w:webHidden/>
              </w:rPr>
              <w:fldChar w:fldCharType="end"/>
            </w:r>
            <w:r w:rsidRPr="006B03C5">
              <w:rPr>
                <w:rStyle w:val="Hyperlink"/>
                <w:noProof/>
              </w:rPr>
              <w:fldChar w:fldCharType="end"/>
            </w:r>
          </w:ins>
        </w:p>
        <w:p w14:paraId="1E7AE364" w14:textId="30F3F76B" w:rsidR="0079488D" w:rsidRDefault="0079488D">
          <w:pPr>
            <w:pStyle w:val="Sumrio3"/>
            <w:tabs>
              <w:tab w:val="left" w:pos="1320"/>
              <w:tab w:val="right" w:leader="dot" w:pos="8494"/>
            </w:tabs>
            <w:rPr>
              <w:ins w:id="231" w:author="Euderlan Freire" w:date="2025-06-13T20:42:00Z"/>
              <w:rFonts w:eastAsiaTheme="minorEastAsia"/>
              <w:noProof/>
              <w:lang w:eastAsia="pt-BR"/>
            </w:rPr>
          </w:pPr>
          <w:ins w:id="232" w:author="Euderlan Freire" w:date="2025-06-13T20:42:00Z">
            <w:r w:rsidRPr="006B03C5">
              <w:rPr>
                <w:rStyle w:val="Hyperlink"/>
                <w:noProof/>
              </w:rPr>
              <w:fldChar w:fldCharType="begin"/>
            </w:r>
            <w:r w:rsidRPr="006B03C5">
              <w:rPr>
                <w:rStyle w:val="Hyperlink"/>
                <w:noProof/>
              </w:rPr>
              <w:instrText xml:space="preserve"> </w:instrText>
            </w:r>
            <w:r>
              <w:rPr>
                <w:noProof/>
              </w:rPr>
              <w:instrText>HYPERLINK \l "_Toc200739801"</w:instrText>
            </w:r>
            <w:r w:rsidRPr="006B03C5">
              <w:rPr>
                <w:rStyle w:val="Hyperlink"/>
                <w:noProof/>
              </w:rPr>
              <w:instrText xml:space="preserve"> </w:instrText>
            </w:r>
            <w:r w:rsidRPr="006B03C5">
              <w:rPr>
                <w:rStyle w:val="Hyperlink"/>
                <w:noProof/>
              </w:rPr>
            </w:r>
            <w:r w:rsidRPr="006B03C5">
              <w:rPr>
                <w:rStyle w:val="Hyperlink"/>
                <w:noProof/>
              </w:rPr>
              <w:fldChar w:fldCharType="separate"/>
            </w:r>
            <w:r w:rsidRPr="006B03C5">
              <w:rPr>
                <w:rStyle w:val="Hyperlink"/>
                <w:rFonts w:ascii="Times New Roman" w:hAnsi="Times New Roman" w:cs="Times New Roman"/>
                <w:noProof/>
              </w:rPr>
              <w:t>4.2.6</w:t>
            </w:r>
            <w:r>
              <w:rPr>
                <w:rFonts w:eastAsiaTheme="minorEastAsia"/>
                <w:noProof/>
                <w:lang w:eastAsia="pt-BR"/>
              </w:rPr>
              <w:tab/>
            </w:r>
            <w:r w:rsidRPr="006B03C5">
              <w:rPr>
                <w:rStyle w:val="Hyperlink"/>
                <w:rFonts w:ascii="Times New Roman" w:hAnsi="Times New Roman" w:cs="Times New Roman"/>
                <w:noProof/>
              </w:rPr>
              <w:t>Classe resposta</w:t>
            </w:r>
            <w:r>
              <w:rPr>
                <w:noProof/>
                <w:webHidden/>
              </w:rPr>
              <w:tab/>
            </w:r>
            <w:r>
              <w:rPr>
                <w:noProof/>
                <w:webHidden/>
              </w:rPr>
              <w:fldChar w:fldCharType="begin"/>
            </w:r>
            <w:r>
              <w:rPr>
                <w:noProof/>
                <w:webHidden/>
              </w:rPr>
              <w:instrText xml:space="preserve"> PAGEREF _Toc200739801 \h </w:instrText>
            </w:r>
            <w:r>
              <w:rPr>
                <w:noProof/>
                <w:webHidden/>
              </w:rPr>
            </w:r>
          </w:ins>
          <w:r>
            <w:rPr>
              <w:noProof/>
              <w:webHidden/>
            </w:rPr>
            <w:fldChar w:fldCharType="separate"/>
          </w:r>
          <w:ins w:id="233" w:author="EUDERLAN FREIRE DA SILVA ABREU" w:date="2025-06-13T21:24:00Z">
            <w:r w:rsidR="00A04EA5">
              <w:rPr>
                <w:noProof/>
                <w:webHidden/>
              </w:rPr>
              <w:t>15</w:t>
            </w:r>
          </w:ins>
          <w:ins w:id="234" w:author="Euderlan Freire" w:date="2025-06-13T20:42:00Z">
            <w:r>
              <w:rPr>
                <w:noProof/>
                <w:webHidden/>
              </w:rPr>
              <w:fldChar w:fldCharType="end"/>
            </w:r>
            <w:r w:rsidRPr="006B03C5">
              <w:rPr>
                <w:rStyle w:val="Hyperlink"/>
                <w:noProof/>
              </w:rPr>
              <w:fldChar w:fldCharType="end"/>
            </w:r>
          </w:ins>
        </w:p>
        <w:p w14:paraId="6B722FA5" w14:textId="11E99A03" w:rsidR="0079488D" w:rsidRDefault="0079488D">
          <w:pPr>
            <w:pStyle w:val="Sumrio3"/>
            <w:tabs>
              <w:tab w:val="left" w:pos="1320"/>
              <w:tab w:val="right" w:leader="dot" w:pos="8494"/>
            </w:tabs>
            <w:rPr>
              <w:ins w:id="235" w:author="Euderlan Freire" w:date="2025-06-13T20:42:00Z"/>
              <w:rFonts w:eastAsiaTheme="minorEastAsia"/>
              <w:noProof/>
              <w:lang w:eastAsia="pt-BR"/>
            </w:rPr>
          </w:pPr>
          <w:ins w:id="236" w:author="Euderlan Freire" w:date="2025-06-13T20:42:00Z">
            <w:r w:rsidRPr="006B03C5">
              <w:rPr>
                <w:rStyle w:val="Hyperlink"/>
                <w:noProof/>
              </w:rPr>
              <w:fldChar w:fldCharType="begin"/>
            </w:r>
            <w:r w:rsidRPr="006B03C5">
              <w:rPr>
                <w:rStyle w:val="Hyperlink"/>
                <w:noProof/>
              </w:rPr>
              <w:instrText xml:space="preserve"> </w:instrText>
            </w:r>
            <w:r>
              <w:rPr>
                <w:noProof/>
              </w:rPr>
              <w:instrText>HYPERLINK \l "_Toc200739802"</w:instrText>
            </w:r>
            <w:r w:rsidRPr="006B03C5">
              <w:rPr>
                <w:rStyle w:val="Hyperlink"/>
                <w:noProof/>
              </w:rPr>
              <w:instrText xml:space="preserve"> </w:instrText>
            </w:r>
            <w:r w:rsidRPr="006B03C5">
              <w:rPr>
                <w:rStyle w:val="Hyperlink"/>
                <w:noProof/>
              </w:rPr>
            </w:r>
            <w:r w:rsidRPr="006B03C5">
              <w:rPr>
                <w:rStyle w:val="Hyperlink"/>
                <w:noProof/>
              </w:rPr>
              <w:fldChar w:fldCharType="separate"/>
            </w:r>
            <w:r w:rsidRPr="006B03C5">
              <w:rPr>
                <w:rStyle w:val="Hyperlink"/>
                <w:rFonts w:ascii="Times New Roman" w:hAnsi="Times New Roman" w:cs="Times New Roman"/>
                <w:noProof/>
              </w:rPr>
              <w:t>4.2.7</w:t>
            </w:r>
            <w:r>
              <w:rPr>
                <w:rFonts w:eastAsiaTheme="minorEastAsia"/>
                <w:noProof/>
                <w:lang w:eastAsia="pt-BR"/>
              </w:rPr>
              <w:tab/>
            </w:r>
            <w:r w:rsidRPr="006B03C5">
              <w:rPr>
                <w:rStyle w:val="Hyperlink"/>
                <w:rFonts w:ascii="Times New Roman" w:hAnsi="Times New Roman" w:cs="Times New Roman"/>
                <w:noProof/>
              </w:rPr>
              <w:t>Classe resolução</w:t>
            </w:r>
            <w:r>
              <w:rPr>
                <w:noProof/>
                <w:webHidden/>
              </w:rPr>
              <w:tab/>
            </w:r>
            <w:r>
              <w:rPr>
                <w:noProof/>
                <w:webHidden/>
              </w:rPr>
              <w:fldChar w:fldCharType="begin"/>
            </w:r>
            <w:r>
              <w:rPr>
                <w:noProof/>
                <w:webHidden/>
              </w:rPr>
              <w:instrText xml:space="preserve"> PAGEREF _Toc200739802 \h </w:instrText>
            </w:r>
            <w:r>
              <w:rPr>
                <w:noProof/>
                <w:webHidden/>
              </w:rPr>
            </w:r>
          </w:ins>
          <w:r>
            <w:rPr>
              <w:noProof/>
              <w:webHidden/>
            </w:rPr>
            <w:fldChar w:fldCharType="separate"/>
          </w:r>
          <w:ins w:id="237" w:author="EUDERLAN FREIRE DA SILVA ABREU" w:date="2025-06-13T21:24:00Z">
            <w:r w:rsidR="00A04EA5">
              <w:rPr>
                <w:noProof/>
                <w:webHidden/>
              </w:rPr>
              <w:t>16</w:t>
            </w:r>
          </w:ins>
          <w:ins w:id="238" w:author="Euderlan Freire" w:date="2025-06-13T20:42:00Z">
            <w:r>
              <w:rPr>
                <w:noProof/>
                <w:webHidden/>
              </w:rPr>
              <w:fldChar w:fldCharType="end"/>
            </w:r>
            <w:r w:rsidRPr="006B03C5">
              <w:rPr>
                <w:rStyle w:val="Hyperlink"/>
                <w:noProof/>
              </w:rPr>
              <w:fldChar w:fldCharType="end"/>
            </w:r>
          </w:ins>
        </w:p>
        <w:p w14:paraId="169AAF40" w14:textId="4F4A689D" w:rsidR="0079488D" w:rsidRDefault="0079488D">
          <w:pPr>
            <w:pStyle w:val="Sumrio3"/>
            <w:tabs>
              <w:tab w:val="left" w:pos="1320"/>
              <w:tab w:val="right" w:leader="dot" w:pos="8494"/>
            </w:tabs>
            <w:rPr>
              <w:ins w:id="239" w:author="Euderlan Freire" w:date="2025-06-13T20:42:00Z"/>
              <w:rFonts w:eastAsiaTheme="minorEastAsia"/>
              <w:noProof/>
              <w:lang w:eastAsia="pt-BR"/>
            </w:rPr>
          </w:pPr>
          <w:ins w:id="240" w:author="Euderlan Freire" w:date="2025-06-13T20:42:00Z">
            <w:r w:rsidRPr="006B03C5">
              <w:rPr>
                <w:rStyle w:val="Hyperlink"/>
                <w:noProof/>
              </w:rPr>
              <w:fldChar w:fldCharType="begin"/>
            </w:r>
            <w:r w:rsidRPr="006B03C5">
              <w:rPr>
                <w:rStyle w:val="Hyperlink"/>
                <w:noProof/>
              </w:rPr>
              <w:instrText xml:space="preserve"> </w:instrText>
            </w:r>
            <w:r>
              <w:rPr>
                <w:noProof/>
              </w:rPr>
              <w:instrText>HYPERLINK \l "_Toc200739803"</w:instrText>
            </w:r>
            <w:r w:rsidRPr="006B03C5">
              <w:rPr>
                <w:rStyle w:val="Hyperlink"/>
                <w:noProof/>
              </w:rPr>
              <w:instrText xml:space="preserve"> </w:instrText>
            </w:r>
            <w:r w:rsidRPr="006B03C5">
              <w:rPr>
                <w:rStyle w:val="Hyperlink"/>
                <w:noProof/>
              </w:rPr>
            </w:r>
            <w:r w:rsidRPr="006B03C5">
              <w:rPr>
                <w:rStyle w:val="Hyperlink"/>
                <w:noProof/>
              </w:rPr>
              <w:fldChar w:fldCharType="separate"/>
            </w:r>
            <w:r w:rsidRPr="006B03C5">
              <w:rPr>
                <w:rStyle w:val="Hyperlink"/>
                <w:rFonts w:ascii="Times New Roman" w:hAnsi="Times New Roman" w:cs="Times New Roman"/>
                <w:noProof/>
              </w:rPr>
              <w:t>4.2.8</w:t>
            </w:r>
            <w:r>
              <w:rPr>
                <w:rFonts w:eastAsiaTheme="minorEastAsia"/>
                <w:noProof/>
                <w:lang w:eastAsia="pt-BR"/>
              </w:rPr>
              <w:tab/>
            </w:r>
            <w:r w:rsidRPr="006B03C5">
              <w:rPr>
                <w:rStyle w:val="Hyperlink"/>
                <w:rFonts w:ascii="Times New Roman" w:hAnsi="Times New Roman" w:cs="Times New Roman"/>
                <w:noProof/>
              </w:rPr>
              <w:t>Classe base vetorial</w:t>
            </w:r>
            <w:r>
              <w:rPr>
                <w:noProof/>
                <w:webHidden/>
              </w:rPr>
              <w:tab/>
            </w:r>
            <w:r>
              <w:rPr>
                <w:noProof/>
                <w:webHidden/>
              </w:rPr>
              <w:fldChar w:fldCharType="begin"/>
            </w:r>
            <w:r>
              <w:rPr>
                <w:noProof/>
                <w:webHidden/>
              </w:rPr>
              <w:instrText xml:space="preserve"> PAGEREF _Toc200739803 \h </w:instrText>
            </w:r>
            <w:r>
              <w:rPr>
                <w:noProof/>
                <w:webHidden/>
              </w:rPr>
            </w:r>
          </w:ins>
          <w:r>
            <w:rPr>
              <w:noProof/>
              <w:webHidden/>
            </w:rPr>
            <w:fldChar w:fldCharType="separate"/>
          </w:r>
          <w:ins w:id="241" w:author="EUDERLAN FREIRE DA SILVA ABREU" w:date="2025-06-13T21:24:00Z">
            <w:r w:rsidR="00A04EA5">
              <w:rPr>
                <w:noProof/>
                <w:webHidden/>
              </w:rPr>
              <w:t>16</w:t>
            </w:r>
          </w:ins>
          <w:ins w:id="242" w:author="Euderlan Freire" w:date="2025-06-13T20:42:00Z">
            <w:r>
              <w:rPr>
                <w:noProof/>
                <w:webHidden/>
              </w:rPr>
              <w:fldChar w:fldCharType="end"/>
            </w:r>
            <w:r w:rsidRPr="006B03C5">
              <w:rPr>
                <w:rStyle w:val="Hyperlink"/>
                <w:noProof/>
              </w:rPr>
              <w:fldChar w:fldCharType="end"/>
            </w:r>
          </w:ins>
        </w:p>
        <w:p w14:paraId="4741E9B7" w14:textId="28E9A7BE" w:rsidR="0079488D" w:rsidRDefault="0079488D">
          <w:pPr>
            <w:pStyle w:val="Sumrio2"/>
            <w:tabs>
              <w:tab w:val="left" w:pos="880"/>
              <w:tab w:val="right" w:leader="dot" w:pos="8494"/>
            </w:tabs>
            <w:rPr>
              <w:ins w:id="243" w:author="Euderlan Freire" w:date="2025-06-13T20:42:00Z"/>
              <w:rFonts w:eastAsiaTheme="minorEastAsia"/>
              <w:noProof/>
              <w:lang w:eastAsia="pt-BR"/>
            </w:rPr>
          </w:pPr>
          <w:ins w:id="244" w:author="Euderlan Freire" w:date="2025-06-13T20:42:00Z">
            <w:r w:rsidRPr="006B03C5">
              <w:rPr>
                <w:rStyle w:val="Hyperlink"/>
                <w:noProof/>
              </w:rPr>
              <w:fldChar w:fldCharType="begin"/>
            </w:r>
            <w:r w:rsidRPr="006B03C5">
              <w:rPr>
                <w:rStyle w:val="Hyperlink"/>
                <w:noProof/>
              </w:rPr>
              <w:instrText xml:space="preserve"> </w:instrText>
            </w:r>
            <w:r>
              <w:rPr>
                <w:noProof/>
              </w:rPr>
              <w:instrText>HYPERLINK \l "_Toc200739804"</w:instrText>
            </w:r>
            <w:r w:rsidRPr="006B03C5">
              <w:rPr>
                <w:rStyle w:val="Hyperlink"/>
                <w:noProof/>
              </w:rPr>
              <w:instrText xml:space="preserve"> </w:instrText>
            </w:r>
            <w:r w:rsidRPr="006B03C5">
              <w:rPr>
                <w:rStyle w:val="Hyperlink"/>
                <w:noProof/>
              </w:rPr>
            </w:r>
            <w:r w:rsidRPr="006B03C5">
              <w:rPr>
                <w:rStyle w:val="Hyperlink"/>
                <w:noProof/>
              </w:rPr>
              <w:fldChar w:fldCharType="separate"/>
            </w:r>
            <w:r w:rsidRPr="006B03C5">
              <w:rPr>
                <w:rStyle w:val="Hyperlink"/>
                <w:rFonts w:ascii="Times New Roman" w:eastAsia="Times New Roman" w:hAnsi="Times New Roman" w:cs="Times New Roman"/>
                <w:noProof/>
              </w:rPr>
              <w:t>4.3</w:t>
            </w:r>
            <w:r>
              <w:rPr>
                <w:rFonts w:eastAsiaTheme="minorEastAsia"/>
                <w:noProof/>
                <w:lang w:eastAsia="pt-BR"/>
              </w:rPr>
              <w:tab/>
            </w:r>
            <w:r w:rsidRPr="006B03C5">
              <w:rPr>
                <w:rStyle w:val="Hyperlink"/>
                <w:rFonts w:ascii="Times New Roman" w:eastAsia="Times New Roman" w:hAnsi="Times New Roman" w:cs="Times New Roman"/>
                <w:noProof/>
              </w:rPr>
              <w:t>Diagramas de Sequência</w:t>
            </w:r>
            <w:r>
              <w:rPr>
                <w:noProof/>
                <w:webHidden/>
              </w:rPr>
              <w:tab/>
            </w:r>
            <w:r>
              <w:rPr>
                <w:noProof/>
                <w:webHidden/>
              </w:rPr>
              <w:fldChar w:fldCharType="begin"/>
            </w:r>
            <w:r>
              <w:rPr>
                <w:noProof/>
                <w:webHidden/>
              </w:rPr>
              <w:instrText xml:space="preserve"> PAGEREF _Toc200739804 \h </w:instrText>
            </w:r>
            <w:r>
              <w:rPr>
                <w:noProof/>
                <w:webHidden/>
              </w:rPr>
            </w:r>
          </w:ins>
          <w:r>
            <w:rPr>
              <w:noProof/>
              <w:webHidden/>
            </w:rPr>
            <w:fldChar w:fldCharType="separate"/>
          </w:r>
          <w:ins w:id="245" w:author="EUDERLAN FREIRE DA SILVA ABREU" w:date="2025-06-13T21:24:00Z">
            <w:r w:rsidR="00A04EA5">
              <w:rPr>
                <w:noProof/>
                <w:webHidden/>
              </w:rPr>
              <w:t>17</w:t>
            </w:r>
          </w:ins>
          <w:ins w:id="246" w:author="Euderlan Freire" w:date="2025-06-13T20:42:00Z">
            <w:r>
              <w:rPr>
                <w:noProof/>
                <w:webHidden/>
              </w:rPr>
              <w:fldChar w:fldCharType="end"/>
            </w:r>
            <w:r w:rsidRPr="006B03C5">
              <w:rPr>
                <w:rStyle w:val="Hyperlink"/>
                <w:noProof/>
              </w:rPr>
              <w:fldChar w:fldCharType="end"/>
            </w:r>
          </w:ins>
        </w:p>
        <w:p w14:paraId="46AFE58D" w14:textId="522D6F33" w:rsidR="0079488D" w:rsidRDefault="0079488D">
          <w:pPr>
            <w:pStyle w:val="Sumrio3"/>
            <w:tabs>
              <w:tab w:val="left" w:pos="1320"/>
              <w:tab w:val="right" w:leader="dot" w:pos="8494"/>
            </w:tabs>
            <w:rPr>
              <w:ins w:id="247" w:author="Euderlan Freire" w:date="2025-06-13T20:42:00Z"/>
              <w:rFonts w:eastAsiaTheme="minorEastAsia"/>
              <w:noProof/>
              <w:lang w:eastAsia="pt-BR"/>
            </w:rPr>
          </w:pPr>
          <w:ins w:id="248" w:author="Euderlan Freire" w:date="2025-06-13T20:42:00Z">
            <w:r w:rsidRPr="006B03C5">
              <w:rPr>
                <w:rStyle w:val="Hyperlink"/>
                <w:noProof/>
              </w:rPr>
              <w:fldChar w:fldCharType="begin"/>
            </w:r>
            <w:r w:rsidRPr="006B03C5">
              <w:rPr>
                <w:rStyle w:val="Hyperlink"/>
                <w:noProof/>
              </w:rPr>
              <w:instrText xml:space="preserve"> </w:instrText>
            </w:r>
            <w:r>
              <w:rPr>
                <w:noProof/>
              </w:rPr>
              <w:instrText>HYPERLINK \l "_Toc200739805"</w:instrText>
            </w:r>
            <w:r w:rsidRPr="006B03C5">
              <w:rPr>
                <w:rStyle w:val="Hyperlink"/>
                <w:noProof/>
              </w:rPr>
              <w:instrText xml:space="preserve"> </w:instrText>
            </w:r>
            <w:r w:rsidRPr="006B03C5">
              <w:rPr>
                <w:rStyle w:val="Hyperlink"/>
                <w:noProof/>
              </w:rPr>
            </w:r>
            <w:r w:rsidRPr="006B03C5">
              <w:rPr>
                <w:rStyle w:val="Hyperlink"/>
                <w:noProof/>
              </w:rPr>
              <w:fldChar w:fldCharType="separate"/>
            </w:r>
            <w:r w:rsidRPr="006B03C5">
              <w:rPr>
                <w:rStyle w:val="Hyperlink"/>
                <w:rFonts w:ascii="Times New Roman" w:hAnsi="Times New Roman" w:cs="Times New Roman"/>
                <w:noProof/>
              </w:rPr>
              <w:t>4.3.1</w:t>
            </w:r>
            <w:r>
              <w:rPr>
                <w:rFonts w:eastAsiaTheme="minorEastAsia"/>
                <w:noProof/>
                <w:lang w:eastAsia="pt-BR"/>
              </w:rPr>
              <w:tab/>
            </w:r>
            <w:r w:rsidRPr="006B03C5">
              <w:rPr>
                <w:rStyle w:val="Hyperlink"/>
                <w:rFonts w:ascii="Times New Roman" w:hAnsi="Times New Roman" w:cs="Times New Roman"/>
                <w:noProof/>
              </w:rPr>
              <w:t>Diagramas de Sequência Cadastro e Login</w:t>
            </w:r>
            <w:r>
              <w:rPr>
                <w:noProof/>
                <w:webHidden/>
              </w:rPr>
              <w:tab/>
            </w:r>
            <w:r>
              <w:rPr>
                <w:noProof/>
                <w:webHidden/>
              </w:rPr>
              <w:fldChar w:fldCharType="begin"/>
            </w:r>
            <w:r>
              <w:rPr>
                <w:noProof/>
                <w:webHidden/>
              </w:rPr>
              <w:instrText xml:space="preserve"> PAGEREF _Toc200739805 \h </w:instrText>
            </w:r>
            <w:r>
              <w:rPr>
                <w:noProof/>
                <w:webHidden/>
              </w:rPr>
            </w:r>
          </w:ins>
          <w:r>
            <w:rPr>
              <w:noProof/>
              <w:webHidden/>
            </w:rPr>
            <w:fldChar w:fldCharType="separate"/>
          </w:r>
          <w:ins w:id="249" w:author="EUDERLAN FREIRE DA SILVA ABREU" w:date="2025-06-13T21:24:00Z">
            <w:r w:rsidR="00A04EA5">
              <w:rPr>
                <w:noProof/>
                <w:webHidden/>
              </w:rPr>
              <w:t>17</w:t>
            </w:r>
          </w:ins>
          <w:ins w:id="250" w:author="Euderlan Freire" w:date="2025-06-13T20:42:00Z">
            <w:r>
              <w:rPr>
                <w:noProof/>
                <w:webHidden/>
              </w:rPr>
              <w:fldChar w:fldCharType="end"/>
            </w:r>
            <w:r w:rsidRPr="006B03C5">
              <w:rPr>
                <w:rStyle w:val="Hyperlink"/>
                <w:noProof/>
              </w:rPr>
              <w:fldChar w:fldCharType="end"/>
            </w:r>
          </w:ins>
        </w:p>
        <w:p w14:paraId="6506246B" w14:textId="608BF60A" w:rsidR="0079488D" w:rsidRDefault="0079488D">
          <w:pPr>
            <w:pStyle w:val="Sumrio3"/>
            <w:tabs>
              <w:tab w:val="left" w:pos="1320"/>
              <w:tab w:val="right" w:leader="dot" w:pos="8494"/>
            </w:tabs>
            <w:rPr>
              <w:ins w:id="251" w:author="Euderlan Freire" w:date="2025-06-13T20:42:00Z"/>
              <w:rFonts w:eastAsiaTheme="minorEastAsia"/>
              <w:noProof/>
              <w:lang w:eastAsia="pt-BR"/>
            </w:rPr>
          </w:pPr>
          <w:ins w:id="252" w:author="Euderlan Freire" w:date="2025-06-13T20:42:00Z">
            <w:r w:rsidRPr="006B03C5">
              <w:rPr>
                <w:rStyle w:val="Hyperlink"/>
                <w:noProof/>
              </w:rPr>
              <w:fldChar w:fldCharType="begin"/>
            </w:r>
            <w:r w:rsidRPr="006B03C5">
              <w:rPr>
                <w:rStyle w:val="Hyperlink"/>
                <w:noProof/>
              </w:rPr>
              <w:instrText xml:space="preserve"> </w:instrText>
            </w:r>
            <w:r>
              <w:rPr>
                <w:noProof/>
              </w:rPr>
              <w:instrText>HYPERLINK \l "_Toc200739806"</w:instrText>
            </w:r>
            <w:r w:rsidRPr="006B03C5">
              <w:rPr>
                <w:rStyle w:val="Hyperlink"/>
                <w:noProof/>
              </w:rPr>
              <w:instrText xml:space="preserve"> </w:instrText>
            </w:r>
            <w:r w:rsidRPr="006B03C5">
              <w:rPr>
                <w:rStyle w:val="Hyperlink"/>
                <w:noProof/>
              </w:rPr>
            </w:r>
            <w:r w:rsidRPr="006B03C5">
              <w:rPr>
                <w:rStyle w:val="Hyperlink"/>
                <w:noProof/>
              </w:rPr>
              <w:fldChar w:fldCharType="separate"/>
            </w:r>
            <w:r w:rsidRPr="006B03C5">
              <w:rPr>
                <w:rStyle w:val="Hyperlink"/>
                <w:rFonts w:ascii="Times New Roman" w:hAnsi="Times New Roman" w:cs="Times New Roman"/>
                <w:noProof/>
              </w:rPr>
              <w:t>4.3.2</w:t>
            </w:r>
            <w:r>
              <w:rPr>
                <w:rFonts w:eastAsiaTheme="minorEastAsia"/>
                <w:noProof/>
                <w:lang w:eastAsia="pt-BR"/>
              </w:rPr>
              <w:tab/>
            </w:r>
            <w:r w:rsidRPr="006B03C5">
              <w:rPr>
                <w:rStyle w:val="Hyperlink"/>
                <w:rFonts w:ascii="Times New Roman" w:hAnsi="Times New Roman" w:cs="Times New Roman"/>
                <w:noProof/>
              </w:rPr>
              <w:t>Diagramas de Sequência Fazer Pergunta</w:t>
            </w:r>
            <w:r>
              <w:rPr>
                <w:noProof/>
                <w:webHidden/>
              </w:rPr>
              <w:tab/>
            </w:r>
            <w:r>
              <w:rPr>
                <w:noProof/>
                <w:webHidden/>
              </w:rPr>
              <w:fldChar w:fldCharType="begin"/>
            </w:r>
            <w:r>
              <w:rPr>
                <w:noProof/>
                <w:webHidden/>
              </w:rPr>
              <w:instrText xml:space="preserve"> PAGEREF _Toc200739806 \h </w:instrText>
            </w:r>
            <w:r>
              <w:rPr>
                <w:noProof/>
                <w:webHidden/>
              </w:rPr>
            </w:r>
          </w:ins>
          <w:r>
            <w:rPr>
              <w:noProof/>
              <w:webHidden/>
            </w:rPr>
            <w:fldChar w:fldCharType="separate"/>
          </w:r>
          <w:ins w:id="253" w:author="EUDERLAN FREIRE DA SILVA ABREU" w:date="2025-06-13T21:24:00Z">
            <w:r w:rsidR="00A04EA5">
              <w:rPr>
                <w:noProof/>
                <w:webHidden/>
              </w:rPr>
              <w:t>18</w:t>
            </w:r>
          </w:ins>
          <w:ins w:id="254" w:author="Euderlan Freire" w:date="2025-06-13T20:42:00Z">
            <w:r>
              <w:rPr>
                <w:noProof/>
                <w:webHidden/>
              </w:rPr>
              <w:fldChar w:fldCharType="end"/>
            </w:r>
            <w:r w:rsidRPr="006B03C5">
              <w:rPr>
                <w:rStyle w:val="Hyperlink"/>
                <w:noProof/>
              </w:rPr>
              <w:fldChar w:fldCharType="end"/>
            </w:r>
          </w:ins>
        </w:p>
        <w:p w14:paraId="37B000AD" w14:textId="3F7A52B2" w:rsidR="0079488D" w:rsidRDefault="0079488D">
          <w:pPr>
            <w:pStyle w:val="Sumrio3"/>
            <w:tabs>
              <w:tab w:val="left" w:pos="1320"/>
              <w:tab w:val="right" w:leader="dot" w:pos="8494"/>
            </w:tabs>
            <w:rPr>
              <w:ins w:id="255" w:author="Euderlan Freire" w:date="2025-06-13T20:42:00Z"/>
              <w:rFonts w:eastAsiaTheme="minorEastAsia"/>
              <w:noProof/>
              <w:lang w:eastAsia="pt-BR"/>
            </w:rPr>
          </w:pPr>
          <w:ins w:id="256" w:author="Euderlan Freire" w:date="2025-06-13T20:42:00Z">
            <w:r w:rsidRPr="006B03C5">
              <w:rPr>
                <w:rStyle w:val="Hyperlink"/>
                <w:noProof/>
              </w:rPr>
              <w:fldChar w:fldCharType="begin"/>
            </w:r>
            <w:r w:rsidRPr="006B03C5">
              <w:rPr>
                <w:rStyle w:val="Hyperlink"/>
                <w:noProof/>
              </w:rPr>
              <w:instrText xml:space="preserve"> </w:instrText>
            </w:r>
            <w:r>
              <w:rPr>
                <w:noProof/>
              </w:rPr>
              <w:instrText>HYPERLINK \l "_Toc200739807"</w:instrText>
            </w:r>
            <w:r w:rsidRPr="006B03C5">
              <w:rPr>
                <w:rStyle w:val="Hyperlink"/>
                <w:noProof/>
              </w:rPr>
              <w:instrText xml:space="preserve"> </w:instrText>
            </w:r>
            <w:r w:rsidRPr="006B03C5">
              <w:rPr>
                <w:rStyle w:val="Hyperlink"/>
                <w:noProof/>
              </w:rPr>
            </w:r>
            <w:r w:rsidRPr="006B03C5">
              <w:rPr>
                <w:rStyle w:val="Hyperlink"/>
                <w:noProof/>
              </w:rPr>
              <w:fldChar w:fldCharType="separate"/>
            </w:r>
            <w:r w:rsidRPr="006B03C5">
              <w:rPr>
                <w:rStyle w:val="Hyperlink"/>
                <w:rFonts w:ascii="Times New Roman" w:hAnsi="Times New Roman" w:cs="Times New Roman"/>
                <w:noProof/>
              </w:rPr>
              <w:t>4.3.3</w:t>
            </w:r>
            <w:r>
              <w:rPr>
                <w:rFonts w:eastAsiaTheme="minorEastAsia"/>
                <w:noProof/>
                <w:lang w:eastAsia="pt-BR"/>
              </w:rPr>
              <w:tab/>
            </w:r>
            <w:r w:rsidRPr="006B03C5">
              <w:rPr>
                <w:rStyle w:val="Hyperlink"/>
                <w:rFonts w:ascii="Times New Roman" w:hAnsi="Times New Roman" w:cs="Times New Roman"/>
                <w:noProof/>
              </w:rPr>
              <w:t>Diagrama de Sequência Avaliar Resposta</w:t>
            </w:r>
            <w:r>
              <w:rPr>
                <w:noProof/>
                <w:webHidden/>
              </w:rPr>
              <w:tab/>
            </w:r>
            <w:r>
              <w:rPr>
                <w:noProof/>
                <w:webHidden/>
              </w:rPr>
              <w:fldChar w:fldCharType="begin"/>
            </w:r>
            <w:r>
              <w:rPr>
                <w:noProof/>
                <w:webHidden/>
              </w:rPr>
              <w:instrText xml:space="preserve"> PAGEREF _Toc200739807 \h </w:instrText>
            </w:r>
            <w:r>
              <w:rPr>
                <w:noProof/>
                <w:webHidden/>
              </w:rPr>
            </w:r>
          </w:ins>
          <w:r>
            <w:rPr>
              <w:noProof/>
              <w:webHidden/>
            </w:rPr>
            <w:fldChar w:fldCharType="separate"/>
          </w:r>
          <w:ins w:id="257" w:author="EUDERLAN FREIRE DA SILVA ABREU" w:date="2025-06-13T21:24:00Z">
            <w:r w:rsidR="00A04EA5">
              <w:rPr>
                <w:noProof/>
                <w:webHidden/>
              </w:rPr>
              <w:t>19</w:t>
            </w:r>
          </w:ins>
          <w:ins w:id="258" w:author="Euderlan Freire" w:date="2025-06-13T20:42:00Z">
            <w:r>
              <w:rPr>
                <w:noProof/>
                <w:webHidden/>
              </w:rPr>
              <w:fldChar w:fldCharType="end"/>
            </w:r>
            <w:r w:rsidRPr="006B03C5">
              <w:rPr>
                <w:rStyle w:val="Hyperlink"/>
                <w:noProof/>
              </w:rPr>
              <w:fldChar w:fldCharType="end"/>
            </w:r>
          </w:ins>
        </w:p>
        <w:p w14:paraId="7616C496" w14:textId="28BDC481" w:rsidR="0079488D" w:rsidRDefault="0079488D">
          <w:pPr>
            <w:pStyle w:val="Sumrio3"/>
            <w:tabs>
              <w:tab w:val="left" w:pos="1320"/>
              <w:tab w:val="right" w:leader="dot" w:pos="8494"/>
            </w:tabs>
            <w:rPr>
              <w:ins w:id="259" w:author="Euderlan Freire" w:date="2025-06-13T20:42:00Z"/>
              <w:rFonts w:eastAsiaTheme="minorEastAsia"/>
              <w:noProof/>
              <w:lang w:eastAsia="pt-BR"/>
            </w:rPr>
          </w:pPr>
          <w:ins w:id="260" w:author="Euderlan Freire" w:date="2025-06-13T20:42:00Z">
            <w:r w:rsidRPr="006B03C5">
              <w:rPr>
                <w:rStyle w:val="Hyperlink"/>
                <w:noProof/>
              </w:rPr>
              <w:fldChar w:fldCharType="begin"/>
            </w:r>
            <w:r w:rsidRPr="006B03C5">
              <w:rPr>
                <w:rStyle w:val="Hyperlink"/>
                <w:noProof/>
              </w:rPr>
              <w:instrText xml:space="preserve"> </w:instrText>
            </w:r>
            <w:r>
              <w:rPr>
                <w:noProof/>
              </w:rPr>
              <w:instrText>HYPERLINK \l "_Toc200739808"</w:instrText>
            </w:r>
            <w:r w:rsidRPr="006B03C5">
              <w:rPr>
                <w:rStyle w:val="Hyperlink"/>
                <w:noProof/>
              </w:rPr>
              <w:instrText xml:space="preserve"> </w:instrText>
            </w:r>
            <w:r w:rsidRPr="006B03C5">
              <w:rPr>
                <w:rStyle w:val="Hyperlink"/>
                <w:noProof/>
              </w:rPr>
            </w:r>
            <w:r w:rsidRPr="006B03C5">
              <w:rPr>
                <w:rStyle w:val="Hyperlink"/>
                <w:noProof/>
              </w:rPr>
              <w:fldChar w:fldCharType="separate"/>
            </w:r>
            <w:r w:rsidRPr="006B03C5">
              <w:rPr>
                <w:rStyle w:val="Hyperlink"/>
                <w:rFonts w:ascii="Times New Roman" w:hAnsi="Times New Roman" w:cs="Times New Roman"/>
                <w:noProof/>
              </w:rPr>
              <w:t>4.3.4</w:t>
            </w:r>
            <w:r>
              <w:rPr>
                <w:rFonts w:eastAsiaTheme="minorEastAsia"/>
                <w:noProof/>
                <w:lang w:eastAsia="pt-BR"/>
              </w:rPr>
              <w:tab/>
            </w:r>
            <w:r w:rsidRPr="006B03C5">
              <w:rPr>
                <w:rStyle w:val="Hyperlink"/>
                <w:rFonts w:ascii="Times New Roman" w:hAnsi="Times New Roman" w:cs="Times New Roman"/>
                <w:noProof/>
              </w:rPr>
              <w:t>Diagrama de Sequência Gerenciar Resolução</w:t>
            </w:r>
            <w:r>
              <w:rPr>
                <w:noProof/>
                <w:webHidden/>
              </w:rPr>
              <w:tab/>
            </w:r>
            <w:r>
              <w:rPr>
                <w:noProof/>
                <w:webHidden/>
              </w:rPr>
              <w:fldChar w:fldCharType="begin"/>
            </w:r>
            <w:r>
              <w:rPr>
                <w:noProof/>
                <w:webHidden/>
              </w:rPr>
              <w:instrText xml:space="preserve"> PAGEREF _Toc200739808 \h </w:instrText>
            </w:r>
            <w:r>
              <w:rPr>
                <w:noProof/>
                <w:webHidden/>
              </w:rPr>
            </w:r>
          </w:ins>
          <w:r>
            <w:rPr>
              <w:noProof/>
              <w:webHidden/>
            </w:rPr>
            <w:fldChar w:fldCharType="separate"/>
          </w:r>
          <w:ins w:id="261" w:author="EUDERLAN FREIRE DA SILVA ABREU" w:date="2025-06-13T21:24:00Z">
            <w:r w:rsidR="00A04EA5">
              <w:rPr>
                <w:noProof/>
                <w:webHidden/>
              </w:rPr>
              <w:t>20</w:t>
            </w:r>
          </w:ins>
          <w:ins w:id="262" w:author="Euderlan Freire" w:date="2025-06-13T20:42:00Z">
            <w:r>
              <w:rPr>
                <w:noProof/>
                <w:webHidden/>
              </w:rPr>
              <w:fldChar w:fldCharType="end"/>
            </w:r>
            <w:r w:rsidRPr="006B03C5">
              <w:rPr>
                <w:rStyle w:val="Hyperlink"/>
                <w:noProof/>
              </w:rPr>
              <w:fldChar w:fldCharType="end"/>
            </w:r>
          </w:ins>
        </w:p>
        <w:p w14:paraId="6280A33B" w14:textId="0D03C039" w:rsidR="0079488D" w:rsidRDefault="0079488D">
          <w:pPr>
            <w:pStyle w:val="Sumrio3"/>
            <w:tabs>
              <w:tab w:val="left" w:pos="1320"/>
              <w:tab w:val="right" w:leader="dot" w:pos="8494"/>
            </w:tabs>
            <w:rPr>
              <w:ins w:id="263" w:author="Euderlan Freire" w:date="2025-06-13T20:42:00Z"/>
              <w:rFonts w:eastAsiaTheme="minorEastAsia"/>
              <w:noProof/>
              <w:lang w:eastAsia="pt-BR"/>
            </w:rPr>
          </w:pPr>
          <w:ins w:id="264" w:author="Euderlan Freire" w:date="2025-06-13T20:42:00Z">
            <w:r w:rsidRPr="006B03C5">
              <w:rPr>
                <w:rStyle w:val="Hyperlink"/>
                <w:noProof/>
              </w:rPr>
              <w:fldChar w:fldCharType="begin"/>
            </w:r>
            <w:r w:rsidRPr="006B03C5">
              <w:rPr>
                <w:rStyle w:val="Hyperlink"/>
                <w:noProof/>
              </w:rPr>
              <w:instrText xml:space="preserve"> </w:instrText>
            </w:r>
            <w:r>
              <w:rPr>
                <w:noProof/>
              </w:rPr>
              <w:instrText>HYPERLINK \l "_Toc200739809"</w:instrText>
            </w:r>
            <w:r w:rsidRPr="006B03C5">
              <w:rPr>
                <w:rStyle w:val="Hyperlink"/>
                <w:noProof/>
              </w:rPr>
              <w:instrText xml:space="preserve"> </w:instrText>
            </w:r>
            <w:r w:rsidRPr="006B03C5">
              <w:rPr>
                <w:rStyle w:val="Hyperlink"/>
                <w:noProof/>
              </w:rPr>
            </w:r>
            <w:r w:rsidRPr="006B03C5">
              <w:rPr>
                <w:rStyle w:val="Hyperlink"/>
                <w:noProof/>
              </w:rPr>
              <w:fldChar w:fldCharType="separate"/>
            </w:r>
            <w:r w:rsidRPr="006B03C5">
              <w:rPr>
                <w:rStyle w:val="Hyperlink"/>
                <w:rFonts w:ascii="Times New Roman" w:hAnsi="Times New Roman" w:cs="Times New Roman"/>
                <w:noProof/>
              </w:rPr>
              <w:t>4.3.5</w:t>
            </w:r>
            <w:r>
              <w:rPr>
                <w:rFonts w:eastAsiaTheme="minorEastAsia"/>
                <w:noProof/>
                <w:lang w:eastAsia="pt-BR"/>
              </w:rPr>
              <w:tab/>
            </w:r>
            <w:r w:rsidRPr="006B03C5">
              <w:rPr>
                <w:rStyle w:val="Hyperlink"/>
                <w:rFonts w:ascii="Times New Roman" w:hAnsi="Times New Roman" w:cs="Times New Roman"/>
                <w:noProof/>
              </w:rPr>
              <w:t>Diagrama de Sequência Histórico</w:t>
            </w:r>
            <w:r>
              <w:rPr>
                <w:noProof/>
                <w:webHidden/>
              </w:rPr>
              <w:tab/>
            </w:r>
            <w:r>
              <w:rPr>
                <w:noProof/>
                <w:webHidden/>
              </w:rPr>
              <w:fldChar w:fldCharType="begin"/>
            </w:r>
            <w:r>
              <w:rPr>
                <w:noProof/>
                <w:webHidden/>
              </w:rPr>
              <w:instrText xml:space="preserve"> PAGEREF _Toc200739809 \h </w:instrText>
            </w:r>
            <w:r>
              <w:rPr>
                <w:noProof/>
                <w:webHidden/>
              </w:rPr>
            </w:r>
          </w:ins>
          <w:r>
            <w:rPr>
              <w:noProof/>
              <w:webHidden/>
            </w:rPr>
            <w:fldChar w:fldCharType="separate"/>
          </w:r>
          <w:ins w:id="265" w:author="EUDERLAN FREIRE DA SILVA ABREU" w:date="2025-06-13T21:24:00Z">
            <w:r w:rsidR="00A04EA5">
              <w:rPr>
                <w:noProof/>
                <w:webHidden/>
              </w:rPr>
              <w:t>21</w:t>
            </w:r>
          </w:ins>
          <w:ins w:id="266" w:author="Euderlan Freire" w:date="2025-06-13T20:42:00Z">
            <w:r>
              <w:rPr>
                <w:noProof/>
                <w:webHidden/>
              </w:rPr>
              <w:fldChar w:fldCharType="end"/>
            </w:r>
            <w:r w:rsidRPr="006B03C5">
              <w:rPr>
                <w:rStyle w:val="Hyperlink"/>
                <w:noProof/>
              </w:rPr>
              <w:fldChar w:fldCharType="end"/>
            </w:r>
          </w:ins>
        </w:p>
        <w:p w14:paraId="7C02E845" w14:textId="58D5FE89" w:rsidR="0079488D" w:rsidRDefault="0079488D">
          <w:pPr>
            <w:pStyle w:val="Sumrio3"/>
            <w:tabs>
              <w:tab w:val="left" w:pos="1320"/>
              <w:tab w:val="right" w:leader="dot" w:pos="8494"/>
            </w:tabs>
            <w:rPr>
              <w:ins w:id="267" w:author="Euderlan Freire" w:date="2025-06-13T20:42:00Z"/>
              <w:rFonts w:eastAsiaTheme="minorEastAsia"/>
              <w:noProof/>
              <w:lang w:eastAsia="pt-BR"/>
            </w:rPr>
          </w:pPr>
          <w:ins w:id="268" w:author="Euderlan Freire" w:date="2025-06-13T20:42:00Z">
            <w:r w:rsidRPr="006B03C5">
              <w:rPr>
                <w:rStyle w:val="Hyperlink"/>
                <w:noProof/>
              </w:rPr>
              <w:lastRenderedPageBreak/>
              <w:fldChar w:fldCharType="begin"/>
            </w:r>
            <w:r w:rsidRPr="006B03C5">
              <w:rPr>
                <w:rStyle w:val="Hyperlink"/>
                <w:noProof/>
              </w:rPr>
              <w:instrText xml:space="preserve"> </w:instrText>
            </w:r>
            <w:r>
              <w:rPr>
                <w:noProof/>
              </w:rPr>
              <w:instrText>HYPERLINK \l "_Toc200739810"</w:instrText>
            </w:r>
            <w:r w:rsidRPr="006B03C5">
              <w:rPr>
                <w:rStyle w:val="Hyperlink"/>
                <w:noProof/>
              </w:rPr>
              <w:instrText xml:space="preserve"> </w:instrText>
            </w:r>
            <w:r w:rsidRPr="006B03C5">
              <w:rPr>
                <w:rStyle w:val="Hyperlink"/>
                <w:noProof/>
              </w:rPr>
            </w:r>
            <w:r w:rsidRPr="006B03C5">
              <w:rPr>
                <w:rStyle w:val="Hyperlink"/>
                <w:noProof/>
              </w:rPr>
              <w:fldChar w:fldCharType="separate"/>
            </w:r>
            <w:r w:rsidRPr="006B03C5">
              <w:rPr>
                <w:rStyle w:val="Hyperlink"/>
                <w:rFonts w:ascii="Times New Roman" w:hAnsi="Times New Roman" w:cs="Times New Roman"/>
                <w:noProof/>
              </w:rPr>
              <w:t>4.3.6</w:t>
            </w:r>
            <w:r>
              <w:rPr>
                <w:rFonts w:eastAsiaTheme="minorEastAsia"/>
                <w:noProof/>
                <w:lang w:eastAsia="pt-BR"/>
              </w:rPr>
              <w:tab/>
            </w:r>
            <w:r w:rsidRPr="006B03C5">
              <w:rPr>
                <w:rStyle w:val="Hyperlink"/>
                <w:rFonts w:ascii="Times New Roman" w:hAnsi="Times New Roman" w:cs="Times New Roman"/>
                <w:noProof/>
              </w:rPr>
              <w:t>Diagrama de Sequência Logout</w:t>
            </w:r>
            <w:r>
              <w:rPr>
                <w:noProof/>
                <w:webHidden/>
              </w:rPr>
              <w:tab/>
            </w:r>
            <w:r>
              <w:rPr>
                <w:noProof/>
                <w:webHidden/>
              </w:rPr>
              <w:fldChar w:fldCharType="begin"/>
            </w:r>
            <w:r>
              <w:rPr>
                <w:noProof/>
                <w:webHidden/>
              </w:rPr>
              <w:instrText xml:space="preserve"> PAGEREF _Toc200739810 \h </w:instrText>
            </w:r>
            <w:r>
              <w:rPr>
                <w:noProof/>
                <w:webHidden/>
              </w:rPr>
            </w:r>
          </w:ins>
          <w:r>
            <w:rPr>
              <w:noProof/>
              <w:webHidden/>
            </w:rPr>
            <w:fldChar w:fldCharType="separate"/>
          </w:r>
          <w:ins w:id="269" w:author="EUDERLAN FREIRE DA SILVA ABREU" w:date="2025-06-13T21:24:00Z">
            <w:r w:rsidR="00A04EA5">
              <w:rPr>
                <w:noProof/>
                <w:webHidden/>
              </w:rPr>
              <w:t>22</w:t>
            </w:r>
          </w:ins>
          <w:ins w:id="270" w:author="Euderlan Freire" w:date="2025-06-13T20:42:00Z">
            <w:r>
              <w:rPr>
                <w:noProof/>
                <w:webHidden/>
              </w:rPr>
              <w:fldChar w:fldCharType="end"/>
            </w:r>
            <w:r w:rsidRPr="006B03C5">
              <w:rPr>
                <w:rStyle w:val="Hyperlink"/>
                <w:noProof/>
              </w:rPr>
              <w:fldChar w:fldCharType="end"/>
            </w:r>
          </w:ins>
        </w:p>
        <w:p w14:paraId="1695971B" w14:textId="28B0A34B" w:rsidR="0079488D" w:rsidRDefault="0079488D">
          <w:pPr>
            <w:pStyle w:val="Sumrio2"/>
            <w:tabs>
              <w:tab w:val="left" w:pos="880"/>
              <w:tab w:val="right" w:leader="dot" w:pos="8494"/>
            </w:tabs>
            <w:rPr>
              <w:ins w:id="271" w:author="Euderlan Freire" w:date="2025-06-13T20:42:00Z"/>
              <w:rFonts w:eastAsiaTheme="minorEastAsia"/>
              <w:noProof/>
              <w:lang w:eastAsia="pt-BR"/>
            </w:rPr>
          </w:pPr>
          <w:ins w:id="272" w:author="Euderlan Freire" w:date="2025-06-13T20:42:00Z">
            <w:r w:rsidRPr="006B03C5">
              <w:rPr>
                <w:rStyle w:val="Hyperlink"/>
                <w:noProof/>
              </w:rPr>
              <w:fldChar w:fldCharType="begin"/>
            </w:r>
            <w:r w:rsidRPr="006B03C5">
              <w:rPr>
                <w:rStyle w:val="Hyperlink"/>
                <w:noProof/>
              </w:rPr>
              <w:instrText xml:space="preserve"> </w:instrText>
            </w:r>
            <w:r>
              <w:rPr>
                <w:noProof/>
              </w:rPr>
              <w:instrText>HYPERLINK \l "_Toc200739811"</w:instrText>
            </w:r>
            <w:r w:rsidRPr="006B03C5">
              <w:rPr>
                <w:rStyle w:val="Hyperlink"/>
                <w:noProof/>
              </w:rPr>
              <w:instrText xml:space="preserve"> </w:instrText>
            </w:r>
            <w:r w:rsidRPr="006B03C5">
              <w:rPr>
                <w:rStyle w:val="Hyperlink"/>
                <w:noProof/>
              </w:rPr>
            </w:r>
            <w:r w:rsidRPr="006B03C5">
              <w:rPr>
                <w:rStyle w:val="Hyperlink"/>
                <w:noProof/>
              </w:rPr>
              <w:fldChar w:fldCharType="separate"/>
            </w:r>
            <w:r w:rsidRPr="006B03C5">
              <w:rPr>
                <w:rStyle w:val="Hyperlink"/>
                <w:rFonts w:ascii="Times New Roman" w:hAnsi="Times New Roman" w:cs="Times New Roman"/>
                <w:noProof/>
              </w:rPr>
              <w:t>4.4</w:t>
            </w:r>
            <w:r>
              <w:rPr>
                <w:rFonts w:eastAsiaTheme="minorEastAsia"/>
                <w:noProof/>
                <w:lang w:eastAsia="pt-BR"/>
              </w:rPr>
              <w:tab/>
            </w:r>
            <w:r w:rsidRPr="006B03C5">
              <w:rPr>
                <w:rStyle w:val="Hyperlink"/>
                <w:rFonts w:ascii="Times New Roman" w:hAnsi="Times New Roman" w:cs="Times New Roman"/>
                <w:noProof/>
              </w:rPr>
              <w:t>Diagramas de Atividade</w:t>
            </w:r>
            <w:r>
              <w:rPr>
                <w:noProof/>
                <w:webHidden/>
              </w:rPr>
              <w:tab/>
            </w:r>
            <w:r>
              <w:rPr>
                <w:noProof/>
                <w:webHidden/>
              </w:rPr>
              <w:fldChar w:fldCharType="begin"/>
            </w:r>
            <w:r>
              <w:rPr>
                <w:noProof/>
                <w:webHidden/>
              </w:rPr>
              <w:instrText xml:space="preserve"> PAGEREF _Toc200739811 \h </w:instrText>
            </w:r>
            <w:r>
              <w:rPr>
                <w:noProof/>
                <w:webHidden/>
              </w:rPr>
            </w:r>
          </w:ins>
          <w:r>
            <w:rPr>
              <w:noProof/>
              <w:webHidden/>
            </w:rPr>
            <w:fldChar w:fldCharType="separate"/>
          </w:r>
          <w:ins w:id="273" w:author="EUDERLAN FREIRE DA SILVA ABREU" w:date="2025-06-13T21:24:00Z">
            <w:r w:rsidR="00A04EA5">
              <w:rPr>
                <w:noProof/>
                <w:webHidden/>
              </w:rPr>
              <w:t>23</w:t>
            </w:r>
          </w:ins>
          <w:ins w:id="274" w:author="Euderlan Freire" w:date="2025-06-13T20:42:00Z">
            <w:r>
              <w:rPr>
                <w:noProof/>
                <w:webHidden/>
              </w:rPr>
              <w:fldChar w:fldCharType="end"/>
            </w:r>
            <w:r w:rsidRPr="006B03C5">
              <w:rPr>
                <w:rStyle w:val="Hyperlink"/>
                <w:noProof/>
              </w:rPr>
              <w:fldChar w:fldCharType="end"/>
            </w:r>
          </w:ins>
        </w:p>
        <w:p w14:paraId="03D299FD" w14:textId="7DD9F851" w:rsidR="0079488D" w:rsidRDefault="0079488D">
          <w:pPr>
            <w:pStyle w:val="Sumrio3"/>
            <w:tabs>
              <w:tab w:val="left" w:pos="1320"/>
              <w:tab w:val="right" w:leader="dot" w:pos="8494"/>
            </w:tabs>
            <w:rPr>
              <w:ins w:id="275" w:author="Euderlan Freire" w:date="2025-06-13T20:42:00Z"/>
              <w:rFonts w:eastAsiaTheme="minorEastAsia"/>
              <w:noProof/>
              <w:lang w:eastAsia="pt-BR"/>
            </w:rPr>
          </w:pPr>
          <w:ins w:id="276" w:author="Euderlan Freire" w:date="2025-06-13T20:42:00Z">
            <w:r w:rsidRPr="006B03C5">
              <w:rPr>
                <w:rStyle w:val="Hyperlink"/>
                <w:noProof/>
              </w:rPr>
              <w:fldChar w:fldCharType="begin"/>
            </w:r>
            <w:r w:rsidRPr="006B03C5">
              <w:rPr>
                <w:rStyle w:val="Hyperlink"/>
                <w:noProof/>
              </w:rPr>
              <w:instrText xml:space="preserve"> </w:instrText>
            </w:r>
            <w:r>
              <w:rPr>
                <w:noProof/>
              </w:rPr>
              <w:instrText>HYPERLINK \l "_Toc200739812"</w:instrText>
            </w:r>
            <w:r w:rsidRPr="006B03C5">
              <w:rPr>
                <w:rStyle w:val="Hyperlink"/>
                <w:noProof/>
              </w:rPr>
              <w:instrText xml:space="preserve"> </w:instrText>
            </w:r>
            <w:r w:rsidRPr="006B03C5">
              <w:rPr>
                <w:rStyle w:val="Hyperlink"/>
                <w:noProof/>
              </w:rPr>
            </w:r>
            <w:r w:rsidRPr="006B03C5">
              <w:rPr>
                <w:rStyle w:val="Hyperlink"/>
                <w:noProof/>
              </w:rPr>
              <w:fldChar w:fldCharType="separate"/>
            </w:r>
            <w:r w:rsidRPr="006B03C5">
              <w:rPr>
                <w:rStyle w:val="Hyperlink"/>
                <w:rFonts w:ascii="Times New Roman" w:hAnsi="Times New Roman" w:cs="Times New Roman"/>
                <w:noProof/>
              </w:rPr>
              <w:t>4.4.1</w:t>
            </w:r>
            <w:r>
              <w:rPr>
                <w:rFonts w:eastAsiaTheme="minorEastAsia"/>
                <w:noProof/>
                <w:lang w:eastAsia="pt-BR"/>
              </w:rPr>
              <w:tab/>
            </w:r>
            <w:r w:rsidRPr="006B03C5">
              <w:rPr>
                <w:rStyle w:val="Hyperlink"/>
                <w:rFonts w:ascii="Times New Roman" w:hAnsi="Times New Roman" w:cs="Times New Roman"/>
                <w:noProof/>
              </w:rPr>
              <w:t>Diagramas de Atividade Cadastro e Login</w:t>
            </w:r>
            <w:r>
              <w:rPr>
                <w:noProof/>
                <w:webHidden/>
              </w:rPr>
              <w:tab/>
            </w:r>
            <w:r>
              <w:rPr>
                <w:noProof/>
                <w:webHidden/>
              </w:rPr>
              <w:fldChar w:fldCharType="begin"/>
            </w:r>
            <w:r>
              <w:rPr>
                <w:noProof/>
                <w:webHidden/>
              </w:rPr>
              <w:instrText xml:space="preserve"> PAGEREF _Toc200739812 \h </w:instrText>
            </w:r>
            <w:r>
              <w:rPr>
                <w:noProof/>
                <w:webHidden/>
              </w:rPr>
            </w:r>
          </w:ins>
          <w:r>
            <w:rPr>
              <w:noProof/>
              <w:webHidden/>
            </w:rPr>
            <w:fldChar w:fldCharType="separate"/>
          </w:r>
          <w:ins w:id="277" w:author="EUDERLAN FREIRE DA SILVA ABREU" w:date="2025-06-13T21:24:00Z">
            <w:r w:rsidR="00A04EA5">
              <w:rPr>
                <w:noProof/>
                <w:webHidden/>
              </w:rPr>
              <w:t>23</w:t>
            </w:r>
          </w:ins>
          <w:ins w:id="278" w:author="Euderlan Freire" w:date="2025-06-13T20:42:00Z">
            <w:r>
              <w:rPr>
                <w:noProof/>
                <w:webHidden/>
              </w:rPr>
              <w:fldChar w:fldCharType="end"/>
            </w:r>
            <w:r w:rsidRPr="006B03C5">
              <w:rPr>
                <w:rStyle w:val="Hyperlink"/>
                <w:noProof/>
              </w:rPr>
              <w:fldChar w:fldCharType="end"/>
            </w:r>
          </w:ins>
        </w:p>
        <w:p w14:paraId="416A34B5" w14:textId="71DFAACD" w:rsidR="0079488D" w:rsidRDefault="0079488D">
          <w:pPr>
            <w:pStyle w:val="Sumrio3"/>
            <w:tabs>
              <w:tab w:val="left" w:pos="1320"/>
              <w:tab w:val="right" w:leader="dot" w:pos="8494"/>
            </w:tabs>
            <w:rPr>
              <w:ins w:id="279" w:author="Euderlan Freire" w:date="2025-06-13T20:42:00Z"/>
              <w:rFonts w:eastAsiaTheme="minorEastAsia"/>
              <w:noProof/>
              <w:lang w:eastAsia="pt-BR"/>
            </w:rPr>
          </w:pPr>
          <w:ins w:id="280" w:author="Euderlan Freire" w:date="2025-06-13T20:42:00Z">
            <w:r w:rsidRPr="006B03C5">
              <w:rPr>
                <w:rStyle w:val="Hyperlink"/>
                <w:noProof/>
              </w:rPr>
              <w:fldChar w:fldCharType="begin"/>
            </w:r>
            <w:r w:rsidRPr="006B03C5">
              <w:rPr>
                <w:rStyle w:val="Hyperlink"/>
                <w:noProof/>
              </w:rPr>
              <w:instrText xml:space="preserve"> </w:instrText>
            </w:r>
            <w:r>
              <w:rPr>
                <w:noProof/>
              </w:rPr>
              <w:instrText>HYPERLINK \l "_Toc200739813"</w:instrText>
            </w:r>
            <w:r w:rsidRPr="006B03C5">
              <w:rPr>
                <w:rStyle w:val="Hyperlink"/>
                <w:noProof/>
              </w:rPr>
              <w:instrText xml:space="preserve"> </w:instrText>
            </w:r>
            <w:r w:rsidRPr="006B03C5">
              <w:rPr>
                <w:rStyle w:val="Hyperlink"/>
                <w:noProof/>
              </w:rPr>
            </w:r>
            <w:r w:rsidRPr="006B03C5">
              <w:rPr>
                <w:rStyle w:val="Hyperlink"/>
                <w:noProof/>
              </w:rPr>
              <w:fldChar w:fldCharType="separate"/>
            </w:r>
            <w:r w:rsidRPr="006B03C5">
              <w:rPr>
                <w:rStyle w:val="Hyperlink"/>
                <w:rFonts w:ascii="Times New Roman" w:hAnsi="Times New Roman" w:cs="Times New Roman"/>
                <w:noProof/>
              </w:rPr>
              <w:t>4.4.2</w:t>
            </w:r>
            <w:r>
              <w:rPr>
                <w:rFonts w:eastAsiaTheme="minorEastAsia"/>
                <w:noProof/>
                <w:lang w:eastAsia="pt-BR"/>
              </w:rPr>
              <w:tab/>
            </w:r>
            <w:r w:rsidRPr="006B03C5">
              <w:rPr>
                <w:rStyle w:val="Hyperlink"/>
                <w:rFonts w:ascii="Times New Roman" w:hAnsi="Times New Roman" w:cs="Times New Roman"/>
                <w:noProof/>
              </w:rPr>
              <w:t>Diagramas de Atividade Fazer Pergunta</w:t>
            </w:r>
            <w:r>
              <w:rPr>
                <w:noProof/>
                <w:webHidden/>
              </w:rPr>
              <w:tab/>
            </w:r>
            <w:r>
              <w:rPr>
                <w:noProof/>
                <w:webHidden/>
              </w:rPr>
              <w:fldChar w:fldCharType="begin"/>
            </w:r>
            <w:r>
              <w:rPr>
                <w:noProof/>
                <w:webHidden/>
              </w:rPr>
              <w:instrText xml:space="preserve"> PAGEREF _Toc200739813 \h </w:instrText>
            </w:r>
            <w:r>
              <w:rPr>
                <w:noProof/>
                <w:webHidden/>
              </w:rPr>
            </w:r>
          </w:ins>
          <w:r>
            <w:rPr>
              <w:noProof/>
              <w:webHidden/>
            </w:rPr>
            <w:fldChar w:fldCharType="separate"/>
          </w:r>
          <w:ins w:id="281" w:author="EUDERLAN FREIRE DA SILVA ABREU" w:date="2025-06-13T21:24:00Z">
            <w:r w:rsidR="00A04EA5">
              <w:rPr>
                <w:noProof/>
                <w:webHidden/>
              </w:rPr>
              <w:t>24</w:t>
            </w:r>
          </w:ins>
          <w:ins w:id="282" w:author="Euderlan Freire" w:date="2025-06-13T20:42:00Z">
            <w:r>
              <w:rPr>
                <w:noProof/>
                <w:webHidden/>
              </w:rPr>
              <w:fldChar w:fldCharType="end"/>
            </w:r>
            <w:r w:rsidRPr="006B03C5">
              <w:rPr>
                <w:rStyle w:val="Hyperlink"/>
                <w:noProof/>
              </w:rPr>
              <w:fldChar w:fldCharType="end"/>
            </w:r>
          </w:ins>
        </w:p>
        <w:p w14:paraId="2274EDA1" w14:textId="572668A1" w:rsidR="0079488D" w:rsidRDefault="0079488D">
          <w:pPr>
            <w:pStyle w:val="Sumrio3"/>
            <w:tabs>
              <w:tab w:val="left" w:pos="1320"/>
              <w:tab w:val="right" w:leader="dot" w:pos="8494"/>
            </w:tabs>
            <w:rPr>
              <w:ins w:id="283" w:author="Euderlan Freire" w:date="2025-06-13T20:42:00Z"/>
              <w:rFonts w:eastAsiaTheme="minorEastAsia"/>
              <w:noProof/>
              <w:lang w:eastAsia="pt-BR"/>
            </w:rPr>
          </w:pPr>
          <w:ins w:id="284" w:author="Euderlan Freire" w:date="2025-06-13T20:42:00Z">
            <w:r w:rsidRPr="006B03C5">
              <w:rPr>
                <w:rStyle w:val="Hyperlink"/>
                <w:noProof/>
              </w:rPr>
              <w:fldChar w:fldCharType="begin"/>
            </w:r>
            <w:r w:rsidRPr="006B03C5">
              <w:rPr>
                <w:rStyle w:val="Hyperlink"/>
                <w:noProof/>
              </w:rPr>
              <w:instrText xml:space="preserve"> </w:instrText>
            </w:r>
            <w:r>
              <w:rPr>
                <w:noProof/>
              </w:rPr>
              <w:instrText>HYPERLINK \l "_Toc200739814"</w:instrText>
            </w:r>
            <w:r w:rsidRPr="006B03C5">
              <w:rPr>
                <w:rStyle w:val="Hyperlink"/>
                <w:noProof/>
              </w:rPr>
              <w:instrText xml:space="preserve"> </w:instrText>
            </w:r>
            <w:r w:rsidRPr="006B03C5">
              <w:rPr>
                <w:rStyle w:val="Hyperlink"/>
                <w:noProof/>
              </w:rPr>
            </w:r>
            <w:r w:rsidRPr="006B03C5">
              <w:rPr>
                <w:rStyle w:val="Hyperlink"/>
                <w:noProof/>
              </w:rPr>
              <w:fldChar w:fldCharType="separate"/>
            </w:r>
            <w:r w:rsidRPr="006B03C5">
              <w:rPr>
                <w:rStyle w:val="Hyperlink"/>
                <w:rFonts w:ascii="Times New Roman" w:hAnsi="Times New Roman" w:cs="Times New Roman"/>
                <w:noProof/>
              </w:rPr>
              <w:t>4.4.3</w:t>
            </w:r>
            <w:r>
              <w:rPr>
                <w:rFonts w:eastAsiaTheme="minorEastAsia"/>
                <w:noProof/>
                <w:lang w:eastAsia="pt-BR"/>
              </w:rPr>
              <w:tab/>
            </w:r>
            <w:r w:rsidRPr="006B03C5">
              <w:rPr>
                <w:rStyle w:val="Hyperlink"/>
                <w:rFonts w:ascii="Times New Roman" w:hAnsi="Times New Roman" w:cs="Times New Roman"/>
                <w:noProof/>
              </w:rPr>
              <w:t>Diagramas de Atividade Avaliar Resposta</w:t>
            </w:r>
            <w:r>
              <w:rPr>
                <w:noProof/>
                <w:webHidden/>
              </w:rPr>
              <w:tab/>
            </w:r>
            <w:r>
              <w:rPr>
                <w:noProof/>
                <w:webHidden/>
              </w:rPr>
              <w:fldChar w:fldCharType="begin"/>
            </w:r>
            <w:r>
              <w:rPr>
                <w:noProof/>
                <w:webHidden/>
              </w:rPr>
              <w:instrText xml:space="preserve"> PAGEREF _Toc200739814 \h </w:instrText>
            </w:r>
            <w:r>
              <w:rPr>
                <w:noProof/>
                <w:webHidden/>
              </w:rPr>
            </w:r>
          </w:ins>
          <w:r>
            <w:rPr>
              <w:noProof/>
              <w:webHidden/>
            </w:rPr>
            <w:fldChar w:fldCharType="separate"/>
          </w:r>
          <w:ins w:id="285" w:author="EUDERLAN FREIRE DA SILVA ABREU" w:date="2025-06-13T21:24:00Z">
            <w:r w:rsidR="00A04EA5">
              <w:rPr>
                <w:noProof/>
                <w:webHidden/>
              </w:rPr>
              <w:t>26</w:t>
            </w:r>
          </w:ins>
          <w:ins w:id="286" w:author="Euderlan Freire" w:date="2025-06-13T20:42:00Z">
            <w:r>
              <w:rPr>
                <w:noProof/>
                <w:webHidden/>
              </w:rPr>
              <w:fldChar w:fldCharType="end"/>
            </w:r>
            <w:r w:rsidRPr="006B03C5">
              <w:rPr>
                <w:rStyle w:val="Hyperlink"/>
                <w:noProof/>
              </w:rPr>
              <w:fldChar w:fldCharType="end"/>
            </w:r>
          </w:ins>
        </w:p>
        <w:p w14:paraId="7ACD0636" w14:textId="5714E559" w:rsidR="0079488D" w:rsidRDefault="0079488D">
          <w:pPr>
            <w:pStyle w:val="Sumrio3"/>
            <w:tabs>
              <w:tab w:val="left" w:pos="1320"/>
              <w:tab w:val="right" w:leader="dot" w:pos="8494"/>
            </w:tabs>
            <w:rPr>
              <w:ins w:id="287" w:author="Euderlan Freire" w:date="2025-06-13T20:42:00Z"/>
              <w:rFonts w:eastAsiaTheme="minorEastAsia"/>
              <w:noProof/>
              <w:lang w:eastAsia="pt-BR"/>
            </w:rPr>
          </w:pPr>
          <w:ins w:id="288" w:author="Euderlan Freire" w:date="2025-06-13T20:42:00Z">
            <w:r w:rsidRPr="006B03C5">
              <w:rPr>
                <w:rStyle w:val="Hyperlink"/>
                <w:noProof/>
              </w:rPr>
              <w:fldChar w:fldCharType="begin"/>
            </w:r>
            <w:r w:rsidRPr="006B03C5">
              <w:rPr>
                <w:rStyle w:val="Hyperlink"/>
                <w:noProof/>
              </w:rPr>
              <w:instrText xml:space="preserve"> </w:instrText>
            </w:r>
            <w:r>
              <w:rPr>
                <w:noProof/>
              </w:rPr>
              <w:instrText>HYPERLINK \l "_Toc200739815"</w:instrText>
            </w:r>
            <w:r w:rsidRPr="006B03C5">
              <w:rPr>
                <w:rStyle w:val="Hyperlink"/>
                <w:noProof/>
              </w:rPr>
              <w:instrText xml:space="preserve"> </w:instrText>
            </w:r>
            <w:r w:rsidRPr="006B03C5">
              <w:rPr>
                <w:rStyle w:val="Hyperlink"/>
                <w:noProof/>
              </w:rPr>
            </w:r>
            <w:r w:rsidRPr="006B03C5">
              <w:rPr>
                <w:rStyle w:val="Hyperlink"/>
                <w:noProof/>
              </w:rPr>
              <w:fldChar w:fldCharType="separate"/>
            </w:r>
            <w:r w:rsidRPr="006B03C5">
              <w:rPr>
                <w:rStyle w:val="Hyperlink"/>
                <w:rFonts w:ascii="Times New Roman" w:hAnsi="Times New Roman" w:cs="Times New Roman"/>
                <w:noProof/>
              </w:rPr>
              <w:t>4.4.4</w:t>
            </w:r>
            <w:r>
              <w:rPr>
                <w:rFonts w:eastAsiaTheme="minorEastAsia"/>
                <w:noProof/>
                <w:lang w:eastAsia="pt-BR"/>
              </w:rPr>
              <w:tab/>
            </w:r>
            <w:r w:rsidRPr="006B03C5">
              <w:rPr>
                <w:rStyle w:val="Hyperlink"/>
                <w:rFonts w:ascii="Times New Roman" w:hAnsi="Times New Roman" w:cs="Times New Roman"/>
                <w:noProof/>
              </w:rPr>
              <w:t>Diagramas de Atividade Gerenciar Resolução</w:t>
            </w:r>
            <w:r>
              <w:rPr>
                <w:noProof/>
                <w:webHidden/>
              </w:rPr>
              <w:tab/>
            </w:r>
            <w:r>
              <w:rPr>
                <w:noProof/>
                <w:webHidden/>
              </w:rPr>
              <w:fldChar w:fldCharType="begin"/>
            </w:r>
            <w:r>
              <w:rPr>
                <w:noProof/>
                <w:webHidden/>
              </w:rPr>
              <w:instrText xml:space="preserve"> PAGEREF _Toc200739815 \h </w:instrText>
            </w:r>
            <w:r>
              <w:rPr>
                <w:noProof/>
                <w:webHidden/>
              </w:rPr>
            </w:r>
          </w:ins>
          <w:r>
            <w:rPr>
              <w:noProof/>
              <w:webHidden/>
            </w:rPr>
            <w:fldChar w:fldCharType="separate"/>
          </w:r>
          <w:ins w:id="289" w:author="EUDERLAN FREIRE DA SILVA ABREU" w:date="2025-06-13T21:24:00Z">
            <w:r w:rsidR="00A04EA5">
              <w:rPr>
                <w:noProof/>
                <w:webHidden/>
              </w:rPr>
              <w:t>27</w:t>
            </w:r>
          </w:ins>
          <w:ins w:id="290" w:author="Euderlan Freire" w:date="2025-06-13T20:42:00Z">
            <w:r>
              <w:rPr>
                <w:noProof/>
                <w:webHidden/>
              </w:rPr>
              <w:fldChar w:fldCharType="end"/>
            </w:r>
            <w:r w:rsidRPr="006B03C5">
              <w:rPr>
                <w:rStyle w:val="Hyperlink"/>
                <w:noProof/>
              </w:rPr>
              <w:fldChar w:fldCharType="end"/>
            </w:r>
          </w:ins>
        </w:p>
        <w:p w14:paraId="267445D2" w14:textId="7E636453" w:rsidR="0079488D" w:rsidRDefault="0079488D">
          <w:pPr>
            <w:pStyle w:val="Sumrio3"/>
            <w:tabs>
              <w:tab w:val="left" w:pos="1320"/>
              <w:tab w:val="right" w:leader="dot" w:pos="8494"/>
            </w:tabs>
            <w:rPr>
              <w:ins w:id="291" w:author="Euderlan Freire" w:date="2025-06-13T20:42:00Z"/>
              <w:rFonts w:eastAsiaTheme="minorEastAsia"/>
              <w:noProof/>
              <w:lang w:eastAsia="pt-BR"/>
            </w:rPr>
          </w:pPr>
          <w:ins w:id="292" w:author="Euderlan Freire" w:date="2025-06-13T20:42:00Z">
            <w:r w:rsidRPr="006B03C5">
              <w:rPr>
                <w:rStyle w:val="Hyperlink"/>
                <w:noProof/>
              </w:rPr>
              <w:fldChar w:fldCharType="begin"/>
            </w:r>
            <w:r w:rsidRPr="006B03C5">
              <w:rPr>
                <w:rStyle w:val="Hyperlink"/>
                <w:noProof/>
              </w:rPr>
              <w:instrText xml:space="preserve"> </w:instrText>
            </w:r>
            <w:r>
              <w:rPr>
                <w:noProof/>
              </w:rPr>
              <w:instrText>HYPERLINK \l "_Toc200739816"</w:instrText>
            </w:r>
            <w:r w:rsidRPr="006B03C5">
              <w:rPr>
                <w:rStyle w:val="Hyperlink"/>
                <w:noProof/>
              </w:rPr>
              <w:instrText xml:space="preserve"> </w:instrText>
            </w:r>
            <w:r w:rsidRPr="006B03C5">
              <w:rPr>
                <w:rStyle w:val="Hyperlink"/>
                <w:noProof/>
              </w:rPr>
            </w:r>
            <w:r w:rsidRPr="006B03C5">
              <w:rPr>
                <w:rStyle w:val="Hyperlink"/>
                <w:noProof/>
              </w:rPr>
              <w:fldChar w:fldCharType="separate"/>
            </w:r>
            <w:r w:rsidRPr="006B03C5">
              <w:rPr>
                <w:rStyle w:val="Hyperlink"/>
                <w:rFonts w:ascii="Times New Roman" w:hAnsi="Times New Roman" w:cs="Times New Roman"/>
                <w:noProof/>
              </w:rPr>
              <w:t>4.4.5</w:t>
            </w:r>
            <w:r>
              <w:rPr>
                <w:rFonts w:eastAsiaTheme="minorEastAsia"/>
                <w:noProof/>
                <w:lang w:eastAsia="pt-BR"/>
              </w:rPr>
              <w:tab/>
            </w:r>
            <w:r w:rsidRPr="006B03C5">
              <w:rPr>
                <w:rStyle w:val="Hyperlink"/>
                <w:rFonts w:ascii="Times New Roman" w:hAnsi="Times New Roman" w:cs="Times New Roman"/>
                <w:noProof/>
              </w:rPr>
              <w:t>Diagramas de Atividade Histórico</w:t>
            </w:r>
            <w:r>
              <w:rPr>
                <w:noProof/>
                <w:webHidden/>
              </w:rPr>
              <w:tab/>
            </w:r>
            <w:r>
              <w:rPr>
                <w:noProof/>
                <w:webHidden/>
              </w:rPr>
              <w:fldChar w:fldCharType="begin"/>
            </w:r>
            <w:r>
              <w:rPr>
                <w:noProof/>
                <w:webHidden/>
              </w:rPr>
              <w:instrText xml:space="preserve"> PAGEREF _Toc200739816 \h </w:instrText>
            </w:r>
            <w:r>
              <w:rPr>
                <w:noProof/>
                <w:webHidden/>
              </w:rPr>
            </w:r>
          </w:ins>
          <w:r>
            <w:rPr>
              <w:noProof/>
              <w:webHidden/>
            </w:rPr>
            <w:fldChar w:fldCharType="separate"/>
          </w:r>
          <w:ins w:id="293" w:author="EUDERLAN FREIRE DA SILVA ABREU" w:date="2025-06-13T21:24:00Z">
            <w:r w:rsidR="00A04EA5">
              <w:rPr>
                <w:noProof/>
                <w:webHidden/>
              </w:rPr>
              <w:t>28</w:t>
            </w:r>
          </w:ins>
          <w:ins w:id="294" w:author="Euderlan Freire" w:date="2025-06-13T20:42:00Z">
            <w:r>
              <w:rPr>
                <w:noProof/>
                <w:webHidden/>
              </w:rPr>
              <w:fldChar w:fldCharType="end"/>
            </w:r>
            <w:r w:rsidRPr="006B03C5">
              <w:rPr>
                <w:rStyle w:val="Hyperlink"/>
                <w:noProof/>
              </w:rPr>
              <w:fldChar w:fldCharType="end"/>
            </w:r>
          </w:ins>
        </w:p>
        <w:p w14:paraId="55A75B09" w14:textId="7326252E" w:rsidR="0079488D" w:rsidRDefault="0079488D">
          <w:pPr>
            <w:pStyle w:val="Sumrio3"/>
            <w:tabs>
              <w:tab w:val="left" w:pos="1320"/>
              <w:tab w:val="right" w:leader="dot" w:pos="8494"/>
            </w:tabs>
            <w:rPr>
              <w:ins w:id="295" w:author="Euderlan Freire" w:date="2025-06-13T20:42:00Z"/>
              <w:rFonts w:eastAsiaTheme="minorEastAsia"/>
              <w:noProof/>
              <w:lang w:eastAsia="pt-BR"/>
            </w:rPr>
          </w:pPr>
          <w:ins w:id="296" w:author="Euderlan Freire" w:date="2025-06-13T20:42:00Z">
            <w:r w:rsidRPr="006B03C5">
              <w:rPr>
                <w:rStyle w:val="Hyperlink"/>
                <w:noProof/>
              </w:rPr>
              <w:fldChar w:fldCharType="begin"/>
            </w:r>
            <w:r w:rsidRPr="006B03C5">
              <w:rPr>
                <w:rStyle w:val="Hyperlink"/>
                <w:noProof/>
              </w:rPr>
              <w:instrText xml:space="preserve"> </w:instrText>
            </w:r>
            <w:r>
              <w:rPr>
                <w:noProof/>
              </w:rPr>
              <w:instrText>HYPERLINK \l "_Toc200739817"</w:instrText>
            </w:r>
            <w:r w:rsidRPr="006B03C5">
              <w:rPr>
                <w:rStyle w:val="Hyperlink"/>
                <w:noProof/>
              </w:rPr>
              <w:instrText xml:space="preserve"> </w:instrText>
            </w:r>
            <w:r w:rsidRPr="006B03C5">
              <w:rPr>
                <w:rStyle w:val="Hyperlink"/>
                <w:noProof/>
              </w:rPr>
            </w:r>
            <w:r w:rsidRPr="006B03C5">
              <w:rPr>
                <w:rStyle w:val="Hyperlink"/>
                <w:noProof/>
              </w:rPr>
              <w:fldChar w:fldCharType="separate"/>
            </w:r>
            <w:r w:rsidRPr="006B03C5">
              <w:rPr>
                <w:rStyle w:val="Hyperlink"/>
                <w:rFonts w:ascii="Times New Roman" w:hAnsi="Times New Roman" w:cs="Times New Roman"/>
                <w:noProof/>
              </w:rPr>
              <w:t>4.4.6</w:t>
            </w:r>
            <w:r>
              <w:rPr>
                <w:rFonts w:eastAsiaTheme="minorEastAsia"/>
                <w:noProof/>
                <w:lang w:eastAsia="pt-BR"/>
              </w:rPr>
              <w:tab/>
            </w:r>
            <w:r w:rsidRPr="006B03C5">
              <w:rPr>
                <w:rStyle w:val="Hyperlink"/>
                <w:rFonts w:ascii="Times New Roman" w:hAnsi="Times New Roman" w:cs="Times New Roman"/>
                <w:noProof/>
              </w:rPr>
              <w:t>Diagramas de Atividade Logout</w:t>
            </w:r>
            <w:r>
              <w:rPr>
                <w:noProof/>
                <w:webHidden/>
              </w:rPr>
              <w:tab/>
            </w:r>
            <w:r>
              <w:rPr>
                <w:noProof/>
                <w:webHidden/>
              </w:rPr>
              <w:fldChar w:fldCharType="begin"/>
            </w:r>
            <w:r>
              <w:rPr>
                <w:noProof/>
                <w:webHidden/>
              </w:rPr>
              <w:instrText xml:space="preserve"> PAGEREF _Toc200739817 \h </w:instrText>
            </w:r>
            <w:r>
              <w:rPr>
                <w:noProof/>
                <w:webHidden/>
              </w:rPr>
            </w:r>
          </w:ins>
          <w:r>
            <w:rPr>
              <w:noProof/>
              <w:webHidden/>
            </w:rPr>
            <w:fldChar w:fldCharType="separate"/>
          </w:r>
          <w:ins w:id="297" w:author="EUDERLAN FREIRE DA SILVA ABREU" w:date="2025-06-13T21:24:00Z">
            <w:r w:rsidR="00A04EA5">
              <w:rPr>
                <w:noProof/>
                <w:webHidden/>
              </w:rPr>
              <w:t>29</w:t>
            </w:r>
          </w:ins>
          <w:ins w:id="298" w:author="Euderlan Freire" w:date="2025-06-13T20:42:00Z">
            <w:r>
              <w:rPr>
                <w:noProof/>
                <w:webHidden/>
              </w:rPr>
              <w:fldChar w:fldCharType="end"/>
            </w:r>
            <w:r w:rsidRPr="006B03C5">
              <w:rPr>
                <w:rStyle w:val="Hyperlink"/>
                <w:noProof/>
              </w:rPr>
              <w:fldChar w:fldCharType="end"/>
            </w:r>
          </w:ins>
        </w:p>
        <w:p w14:paraId="105C48A1" w14:textId="13745919" w:rsidR="0079488D" w:rsidRDefault="0079488D">
          <w:pPr>
            <w:pStyle w:val="Sumrio2"/>
            <w:tabs>
              <w:tab w:val="left" w:pos="880"/>
              <w:tab w:val="right" w:leader="dot" w:pos="8494"/>
            </w:tabs>
            <w:rPr>
              <w:ins w:id="299" w:author="Euderlan Freire" w:date="2025-06-13T20:42:00Z"/>
              <w:rFonts w:eastAsiaTheme="minorEastAsia"/>
              <w:noProof/>
              <w:lang w:eastAsia="pt-BR"/>
            </w:rPr>
          </w:pPr>
          <w:ins w:id="300" w:author="Euderlan Freire" w:date="2025-06-13T20:42:00Z">
            <w:r w:rsidRPr="006B03C5">
              <w:rPr>
                <w:rStyle w:val="Hyperlink"/>
                <w:noProof/>
              </w:rPr>
              <w:fldChar w:fldCharType="begin"/>
            </w:r>
            <w:r w:rsidRPr="006B03C5">
              <w:rPr>
                <w:rStyle w:val="Hyperlink"/>
                <w:noProof/>
              </w:rPr>
              <w:instrText xml:space="preserve"> </w:instrText>
            </w:r>
            <w:r>
              <w:rPr>
                <w:noProof/>
              </w:rPr>
              <w:instrText>HYPERLINK \l "_Toc200739818"</w:instrText>
            </w:r>
            <w:r w:rsidRPr="006B03C5">
              <w:rPr>
                <w:rStyle w:val="Hyperlink"/>
                <w:noProof/>
              </w:rPr>
              <w:instrText xml:space="preserve"> </w:instrText>
            </w:r>
            <w:r w:rsidRPr="006B03C5">
              <w:rPr>
                <w:rStyle w:val="Hyperlink"/>
                <w:noProof/>
              </w:rPr>
            </w:r>
            <w:r w:rsidRPr="006B03C5">
              <w:rPr>
                <w:rStyle w:val="Hyperlink"/>
                <w:noProof/>
              </w:rPr>
              <w:fldChar w:fldCharType="separate"/>
            </w:r>
            <w:r w:rsidRPr="006B03C5">
              <w:rPr>
                <w:rStyle w:val="Hyperlink"/>
                <w:rFonts w:ascii="Times New Roman" w:hAnsi="Times New Roman" w:cs="Times New Roman"/>
                <w:noProof/>
              </w:rPr>
              <w:t>4.5</w:t>
            </w:r>
            <w:r>
              <w:rPr>
                <w:rFonts w:eastAsiaTheme="minorEastAsia"/>
                <w:noProof/>
                <w:lang w:eastAsia="pt-BR"/>
              </w:rPr>
              <w:tab/>
            </w:r>
            <w:r w:rsidRPr="006B03C5">
              <w:rPr>
                <w:rStyle w:val="Hyperlink"/>
                <w:rFonts w:ascii="Times New Roman" w:hAnsi="Times New Roman" w:cs="Times New Roman"/>
                <w:noProof/>
              </w:rPr>
              <w:t>Diagramas de Estados</w:t>
            </w:r>
            <w:r>
              <w:rPr>
                <w:noProof/>
                <w:webHidden/>
              </w:rPr>
              <w:tab/>
            </w:r>
            <w:r>
              <w:rPr>
                <w:noProof/>
                <w:webHidden/>
              </w:rPr>
              <w:fldChar w:fldCharType="begin"/>
            </w:r>
            <w:r>
              <w:rPr>
                <w:noProof/>
                <w:webHidden/>
              </w:rPr>
              <w:instrText xml:space="preserve"> PAGEREF _Toc200739818 \h </w:instrText>
            </w:r>
            <w:r>
              <w:rPr>
                <w:noProof/>
                <w:webHidden/>
              </w:rPr>
            </w:r>
          </w:ins>
          <w:r>
            <w:rPr>
              <w:noProof/>
              <w:webHidden/>
            </w:rPr>
            <w:fldChar w:fldCharType="separate"/>
          </w:r>
          <w:ins w:id="301" w:author="EUDERLAN FREIRE DA SILVA ABREU" w:date="2025-06-13T21:24:00Z">
            <w:r w:rsidR="00A04EA5">
              <w:rPr>
                <w:noProof/>
                <w:webHidden/>
              </w:rPr>
              <w:t>30</w:t>
            </w:r>
          </w:ins>
          <w:ins w:id="302" w:author="Euderlan Freire" w:date="2025-06-13T20:42:00Z">
            <w:r>
              <w:rPr>
                <w:noProof/>
                <w:webHidden/>
              </w:rPr>
              <w:fldChar w:fldCharType="end"/>
            </w:r>
            <w:r w:rsidRPr="006B03C5">
              <w:rPr>
                <w:rStyle w:val="Hyperlink"/>
                <w:noProof/>
              </w:rPr>
              <w:fldChar w:fldCharType="end"/>
            </w:r>
          </w:ins>
        </w:p>
        <w:p w14:paraId="3F5B1298" w14:textId="76978DC7" w:rsidR="0079488D" w:rsidRDefault="0079488D">
          <w:pPr>
            <w:pStyle w:val="Sumrio3"/>
            <w:tabs>
              <w:tab w:val="left" w:pos="1320"/>
              <w:tab w:val="right" w:leader="dot" w:pos="8494"/>
            </w:tabs>
            <w:rPr>
              <w:ins w:id="303" w:author="Euderlan Freire" w:date="2025-06-13T20:42:00Z"/>
              <w:rFonts w:eastAsiaTheme="minorEastAsia"/>
              <w:noProof/>
              <w:lang w:eastAsia="pt-BR"/>
            </w:rPr>
          </w:pPr>
          <w:ins w:id="304" w:author="Euderlan Freire" w:date="2025-06-13T20:42:00Z">
            <w:r w:rsidRPr="006B03C5">
              <w:rPr>
                <w:rStyle w:val="Hyperlink"/>
                <w:noProof/>
              </w:rPr>
              <w:fldChar w:fldCharType="begin"/>
            </w:r>
            <w:r w:rsidRPr="006B03C5">
              <w:rPr>
                <w:rStyle w:val="Hyperlink"/>
                <w:noProof/>
              </w:rPr>
              <w:instrText xml:space="preserve"> </w:instrText>
            </w:r>
            <w:r>
              <w:rPr>
                <w:noProof/>
              </w:rPr>
              <w:instrText>HYPERLINK \l "_Toc200739819"</w:instrText>
            </w:r>
            <w:r w:rsidRPr="006B03C5">
              <w:rPr>
                <w:rStyle w:val="Hyperlink"/>
                <w:noProof/>
              </w:rPr>
              <w:instrText xml:space="preserve"> </w:instrText>
            </w:r>
            <w:r w:rsidRPr="006B03C5">
              <w:rPr>
                <w:rStyle w:val="Hyperlink"/>
                <w:noProof/>
              </w:rPr>
            </w:r>
            <w:r w:rsidRPr="006B03C5">
              <w:rPr>
                <w:rStyle w:val="Hyperlink"/>
                <w:noProof/>
              </w:rPr>
              <w:fldChar w:fldCharType="separate"/>
            </w:r>
            <w:r w:rsidRPr="006B03C5">
              <w:rPr>
                <w:rStyle w:val="Hyperlink"/>
                <w:rFonts w:ascii="Times New Roman" w:hAnsi="Times New Roman" w:cs="Times New Roman"/>
                <w:noProof/>
              </w:rPr>
              <w:t>4.5.1</w:t>
            </w:r>
            <w:r>
              <w:rPr>
                <w:rFonts w:eastAsiaTheme="minorEastAsia"/>
                <w:noProof/>
                <w:lang w:eastAsia="pt-BR"/>
              </w:rPr>
              <w:tab/>
            </w:r>
            <w:r w:rsidRPr="006B03C5">
              <w:rPr>
                <w:rStyle w:val="Hyperlink"/>
                <w:rFonts w:ascii="Times New Roman" w:hAnsi="Times New Roman" w:cs="Times New Roman"/>
                <w:noProof/>
              </w:rPr>
              <w:t>Diagramas de Estado Fazer Pergunta</w:t>
            </w:r>
            <w:r>
              <w:rPr>
                <w:noProof/>
                <w:webHidden/>
              </w:rPr>
              <w:tab/>
            </w:r>
            <w:r>
              <w:rPr>
                <w:noProof/>
                <w:webHidden/>
              </w:rPr>
              <w:fldChar w:fldCharType="begin"/>
            </w:r>
            <w:r>
              <w:rPr>
                <w:noProof/>
                <w:webHidden/>
              </w:rPr>
              <w:instrText xml:space="preserve"> PAGEREF _Toc200739819 \h </w:instrText>
            </w:r>
            <w:r>
              <w:rPr>
                <w:noProof/>
                <w:webHidden/>
              </w:rPr>
            </w:r>
          </w:ins>
          <w:r>
            <w:rPr>
              <w:noProof/>
              <w:webHidden/>
            </w:rPr>
            <w:fldChar w:fldCharType="separate"/>
          </w:r>
          <w:ins w:id="305" w:author="EUDERLAN FREIRE DA SILVA ABREU" w:date="2025-06-13T21:24:00Z">
            <w:r w:rsidR="00A04EA5">
              <w:rPr>
                <w:noProof/>
                <w:webHidden/>
              </w:rPr>
              <w:t>30</w:t>
            </w:r>
          </w:ins>
          <w:ins w:id="306" w:author="Euderlan Freire" w:date="2025-06-13T20:42:00Z">
            <w:r>
              <w:rPr>
                <w:noProof/>
                <w:webHidden/>
              </w:rPr>
              <w:fldChar w:fldCharType="end"/>
            </w:r>
            <w:r w:rsidRPr="006B03C5">
              <w:rPr>
                <w:rStyle w:val="Hyperlink"/>
                <w:noProof/>
              </w:rPr>
              <w:fldChar w:fldCharType="end"/>
            </w:r>
          </w:ins>
        </w:p>
        <w:p w14:paraId="23E51D59" w14:textId="0824968F" w:rsidR="0079488D" w:rsidRDefault="0079488D">
          <w:pPr>
            <w:pStyle w:val="Sumrio3"/>
            <w:tabs>
              <w:tab w:val="left" w:pos="1320"/>
              <w:tab w:val="right" w:leader="dot" w:pos="8494"/>
            </w:tabs>
            <w:rPr>
              <w:ins w:id="307" w:author="Euderlan Freire" w:date="2025-06-13T20:42:00Z"/>
              <w:rFonts w:eastAsiaTheme="minorEastAsia"/>
              <w:noProof/>
              <w:lang w:eastAsia="pt-BR"/>
            </w:rPr>
          </w:pPr>
          <w:ins w:id="308" w:author="Euderlan Freire" w:date="2025-06-13T20:42:00Z">
            <w:r w:rsidRPr="006B03C5">
              <w:rPr>
                <w:rStyle w:val="Hyperlink"/>
                <w:noProof/>
              </w:rPr>
              <w:fldChar w:fldCharType="begin"/>
            </w:r>
            <w:r w:rsidRPr="006B03C5">
              <w:rPr>
                <w:rStyle w:val="Hyperlink"/>
                <w:noProof/>
              </w:rPr>
              <w:instrText xml:space="preserve"> </w:instrText>
            </w:r>
            <w:r>
              <w:rPr>
                <w:noProof/>
              </w:rPr>
              <w:instrText>HYPERLINK \l "_Toc200739820"</w:instrText>
            </w:r>
            <w:r w:rsidRPr="006B03C5">
              <w:rPr>
                <w:rStyle w:val="Hyperlink"/>
                <w:noProof/>
              </w:rPr>
              <w:instrText xml:space="preserve"> </w:instrText>
            </w:r>
            <w:r w:rsidRPr="006B03C5">
              <w:rPr>
                <w:rStyle w:val="Hyperlink"/>
                <w:noProof/>
              </w:rPr>
            </w:r>
            <w:r w:rsidRPr="006B03C5">
              <w:rPr>
                <w:rStyle w:val="Hyperlink"/>
                <w:noProof/>
              </w:rPr>
              <w:fldChar w:fldCharType="separate"/>
            </w:r>
            <w:r w:rsidRPr="006B03C5">
              <w:rPr>
                <w:rStyle w:val="Hyperlink"/>
                <w:rFonts w:ascii="Times New Roman" w:hAnsi="Times New Roman" w:cs="Times New Roman"/>
                <w:noProof/>
              </w:rPr>
              <w:t>4.5.2</w:t>
            </w:r>
            <w:r>
              <w:rPr>
                <w:rFonts w:eastAsiaTheme="minorEastAsia"/>
                <w:noProof/>
                <w:lang w:eastAsia="pt-BR"/>
              </w:rPr>
              <w:tab/>
            </w:r>
            <w:r w:rsidRPr="006B03C5">
              <w:rPr>
                <w:rStyle w:val="Hyperlink"/>
                <w:rFonts w:ascii="Times New Roman" w:hAnsi="Times New Roman" w:cs="Times New Roman"/>
                <w:noProof/>
              </w:rPr>
              <w:t>Diagrama de Estado Gerenciar Resolução</w:t>
            </w:r>
            <w:r>
              <w:rPr>
                <w:noProof/>
                <w:webHidden/>
              </w:rPr>
              <w:tab/>
            </w:r>
            <w:r>
              <w:rPr>
                <w:noProof/>
                <w:webHidden/>
              </w:rPr>
              <w:fldChar w:fldCharType="begin"/>
            </w:r>
            <w:r>
              <w:rPr>
                <w:noProof/>
                <w:webHidden/>
              </w:rPr>
              <w:instrText xml:space="preserve"> PAGEREF _Toc200739820 \h </w:instrText>
            </w:r>
            <w:r>
              <w:rPr>
                <w:noProof/>
                <w:webHidden/>
              </w:rPr>
            </w:r>
          </w:ins>
          <w:r>
            <w:rPr>
              <w:noProof/>
              <w:webHidden/>
            </w:rPr>
            <w:fldChar w:fldCharType="separate"/>
          </w:r>
          <w:ins w:id="309" w:author="EUDERLAN FREIRE DA SILVA ABREU" w:date="2025-06-13T21:24:00Z">
            <w:r w:rsidR="00A04EA5">
              <w:rPr>
                <w:noProof/>
                <w:webHidden/>
              </w:rPr>
              <w:t>31</w:t>
            </w:r>
          </w:ins>
          <w:ins w:id="310" w:author="Euderlan Freire" w:date="2025-06-13T20:42:00Z">
            <w:r>
              <w:rPr>
                <w:noProof/>
                <w:webHidden/>
              </w:rPr>
              <w:fldChar w:fldCharType="end"/>
            </w:r>
            <w:r w:rsidRPr="006B03C5">
              <w:rPr>
                <w:rStyle w:val="Hyperlink"/>
                <w:noProof/>
              </w:rPr>
              <w:fldChar w:fldCharType="end"/>
            </w:r>
          </w:ins>
        </w:p>
        <w:p w14:paraId="27A3A7CA" w14:textId="5A3CBA9F" w:rsidR="0079488D" w:rsidRDefault="0079488D">
          <w:pPr>
            <w:pStyle w:val="Sumrio1"/>
            <w:tabs>
              <w:tab w:val="left" w:pos="440"/>
              <w:tab w:val="right" w:leader="dot" w:pos="8494"/>
            </w:tabs>
            <w:rPr>
              <w:ins w:id="311" w:author="Euderlan Freire" w:date="2025-06-13T20:42:00Z"/>
              <w:rFonts w:eastAsiaTheme="minorEastAsia"/>
              <w:noProof/>
              <w:lang w:eastAsia="pt-BR"/>
            </w:rPr>
          </w:pPr>
          <w:ins w:id="312" w:author="Euderlan Freire" w:date="2025-06-13T20:42:00Z">
            <w:r w:rsidRPr="006B03C5">
              <w:rPr>
                <w:rStyle w:val="Hyperlink"/>
                <w:noProof/>
              </w:rPr>
              <w:fldChar w:fldCharType="begin"/>
            </w:r>
            <w:r w:rsidRPr="006B03C5">
              <w:rPr>
                <w:rStyle w:val="Hyperlink"/>
                <w:noProof/>
              </w:rPr>
              <w:instrText xml:space="preserve"> </w:instrText>
            </w:r>
            <w:r>
              <w:rPr>
                <w:noProof/>
              </w:rPr>
              <w:instrText>HYPERLINK \l "_Toc200739822"</w:instrText>
            </w:r>
            <w:r w:rsidRPr="006B03C5">
              <w:rPr>
                <w:rStyle w:val="Hyperlink"/>
                <w:noProof/>
              </w:rPr>
              <w:instrText xml:space="preserve"> </w:instrText>
            </w:r>
            <w:r w:rsidRPr="006B03C5">
              <w:rPr>
                <w:rStyle w:val="Hyperlink"/>
                <w:noProof/>
              </w:rPr>
            </w:r>
            <w:r w:rsidRPr="006B03C5">
              <w:rPr>
                <w:rStyle w:val="Hyperlink"/>
                <w:noProof/>
              </w:rPr>
              <w:fldChar w:fldCharType="separate"/>
            </w:r>
            <w:r w:rsidRPr="006B03C5">
              <w:rPr>
                <w:rStyle w:val="Hyperlink"/>
                <w:rFonts w:ascii="Times New Roman" w:hAnsi="Times New Roman" w:cs="Times New Roman"/>
                <w:b/>
                <w:bCs/>
                <w:noProof/>
              </w:rPr>
              <w:t>5</w:t>
            </w:r>
            <w:r>
              <w:rPr>
                <w:rFonts w:eastAsiaTheme="minorEastAsia"/>
                <w:noProof/>
                <w:lang w:eastAsia="pt-BR"/>
              </w:rPr>
              <w:tab/>
            </w:r>
            <w:r w:rsidRPr="006B03C5">
              <w:rPr>
                <w:rStyle w:val="Hyperlink"/>
                <w:rFonts w:ascii="Times New Roman" w:hAnsi="Times New Roman" w:cs="Times New Roman"/>
                <w:b/>
                <w:bCs/>
                <w:noProof/>
              </w:rPr>
              <w:t>CONCLUSÃO</w:t>
            </w:r>
            <w:r>
              <w:rPr>
                <w:noProof/>
                <w:webHidden/>
              </w:rPr>
              <w:tab/>
            </w:r>
            <w:r>
              <w:rPr>
                <w:noProof/>
                <w:webHidden/>
              </w:rPr>
              <w:fldChar w:fldCharType="begin"/>
            </w:r>
            <w:r>
              <w:rPr>
                <w:noProof/>
                <w:webHidden/>
              </w:rPr>
              <w:instrText xml:space="preserve"> PAGEREF _Toc200739822 \h </w:instrText>
            </w:r>
            <w:r>
              <w:rPr>
                <w:noProof/>
                <w:webHidden/>
              </w:rPr>
            </w:r>
          </w:ins>
          <w:r>
            <w:rPr>
              <w:noProof/>
              <w:webHidden/>
            </w:rPr>
            <w:fldChar w:fldCharType="separate"/>
          </w:r>
          <w:ins w:id="313" w:author="EUDERLAN FREIRE DA SILVA ABREU" w:date="2025-06-13T21:24:00Z">
            <w:r w:rsidR="00A04EA5">
              <w:rPr>
                <w:noProof/>
                <w:webHidden/>
              </w:rPr>
              <w:t>31</w:t>
            </w:r>
          </w:ins>
          <w:ins w:id="314" w:author="Euderlan Freire" w:date="2025-06-13T20:42:00Z">
            <w:r>
              <w:rPr>
                <w:noProof/>
                <w:webHidden/>
              </w:rPr>
              <w:fldChar w:fldCharType="end"/>
            </w:r>
            <w:r w:rsidRPr="006B03C5">
              <w:rPr>
                <w:rStyle w:val="Hyperlink"/>
                <w:noProof/>
              </w:rPr>
              <w:fldChar w:fldCharType="end"/>
            </w:r>
          </w:ins>
        </w:p>
        <w:p w14:paraId="4C68BCA9" w14:textId="5E194922" w:rsidR="0079488D" w:rsidRDefault="0079488D">
          <w:pPr>
            <w:pStyle w:val="Sumrio1"/>
            <w:tabs>
              <w:tab w:val="left" w:pos="440"/>
              <w:tab w:val="right" w:leader="dot" w:pos="8494"/>
            </w:tabs>
            <w:rPr>
              <w:ins w:id="315" w:author="Euderlan Freire" w:date="2025-06-13T20:42:00Z"/>
              <w:rFonts w:eastAsiaTheme="minorEastAsia"/>
              <w:noProof/>
              <w:lang w:eastAsia="pt-BR"/>
            </w:rPr>
          </w:pPr>
          <w:ins w:id="316" w:author="Euderlan Freire" w:date="2025-06-13T20:42:00Z">
            <w:r w:rsidRPr="006B03C5">
              <w:rPr>
                <w:rStyle w:val="Hyperlink"/>
                <w:noProof/>
              </w:rPr>
              <w:fldChar w:fldCharType="begin"/>
            </w:r>
            <w:r w:rsidRPr="006B03C5">
              <w:rPr>
                <w:rStyle w:val="Hyperlink"/>
                <w:noProof/>
              </w:rPr>
              <w:instrText xml:space="preserve"> </w:instrText>
            </w:r>
            <w:r>
              <w:rPr>
                <w:noProof/>
              </w:rPr>
              <w:instrText>HYPERLINK \l "_Toc200739824"</w:instrText>
            </w:r>
            <w:r w:rsidRPr="006B03C5">
              <w:rPr>
                <w:rStyle w:val="Hyperlink"/>
                <w:noProof/>
              </w:rPr>
              <w:instrText xml:space="preserve"> </w:instrText>
            </w:r>
            <w:r w:rsidRPr="006B03C5">
              <w:rPr>
                <w:rStyle w:val="Hyperlink"/>
                <w:noProof/>
              </w:rPr>
            </w:r>
            <w:r w:rsidRPr="006B03C5">
              <w:rPr>
                <w:rStyle w:val="Hyperlink"/>
                <w:noProof/>
              </w:rPr>
              <w:fldChar w:fldCharType="separate"/>
            </w:r>
            <w:r w:rsidRPr="006B03C5">
              <w:rPr>
                <w:rStyle w:val="Hyperlink"/>
                <w:rFonts w:ascii="Times New Roman" w:hAnsi="Times New Roman" w:cs="Times New Roman"/>
                <w:b/>
                <w:bCs/>
                <w:noProof/>
              </w:rPr>
              <w:t>6</w:t>
            </w:r>
            <w:r>
              <w:rPr>
                <w:rFonts w:eastAsiaTheme="minorEastAsia"/>
                <w:noProof/>
                <w:lang w:eastAsia="pt-BR"/>
              </w:rPr>
              <w:tab/>
            </w:r>
            <w:r w:rsidRPr="006B03C5">
              <w:rPr>
                <w:rStyle w:val="Hyperlink"/>
                <w:rFonts w:ascii="Times New Roman" w:hAnsi="Times New Roman" w:cs="Times New Roman"/>
                <w:b/>
                <w:bCs/>
                <w:noProof/>
              </w:rPr>
              <w:t>REFERÊNCIAS</w:t>
            </w:r>
            <w:r>
              <w:rPr>
                <w:noProof/>
                <w:webHidden/>
              </w:rPr>
              <w:tab/>
            </w:r>
            <w:r>
              <w:rPr>
                <w:noProof/>
                <w:webHidden/>
              </w:rPr>
              <w:fldChar w:fldCharType="begin"/>
            </w:r>
            <w:r>
              <w:rPr>
                <w:noProof/>
                <w:webHidden/>
              </w:rPr>
              <w:instrText xml:space="preserve"> PAGEREF _Toc200739824 \h </w:instrText>
            </w:r>
            <w:r>
              <w:rPr>
                <w:noProof/>
                <w:webHidden/>
              </w:rPr>
            </w:r>
          </w:ins>
          <w:r>
            <w:rPr>
              <w:noProof/>
              <w:webHidden/>
            </w:rPr>
            <w:fldChar w:fldCharType="separate"/>
          </w:r>
          <w:ins w:id="317" w:author="EUDERLAN FREIRE DA SILVA ABREU" w:date="2025-06-13T21:24:00Z">
            <w:r w:rsidR="00A04EA5">
              <w:rPr>
                <w:noProof/>
                <w:webHidden/>
              </w:rPr>
              <w:t>32</w:t>
            </w:r>
          </w:ins>
          <w:ins w:id="318" w:author="Euderlan Freire" w:date="2025-06-13T20:42:00Z">
            <w:r>
              <w:rPr>
                <w:noProof/>
                <w:webHidden/>
              </w:rPr>
              <w:fldChar w:fldCharType="end"/>
            </w:r>
            <w:r w:rsidRPr="006B03C5">
              <w:rPr>
                <w:rStyle w:val="Hyperlink"/>
                <w:noProof/>
              </w:rPr>
              <w:fldChar w:fldCharType="end"/>
            </w:r>
          </w:ins>
        </w:p>
        <w:p w14:paraId="2728F60B" w14:textId="691A75C9" w:rsidR="008A69FD" w:rsidRPr="000D0F7B" w:rsidDel="00CD26EC" w:rsidRDefault="008A69FD" w:rsidP="000D0F7B">
          <w:pPr>
            <w:pStyle w:val="Sumrio2"/>
            <w:tabs>
              <w:tab w:val="right" w:leader="dot" w:pos="8494"/>
            </w:tabs>
            <w:spacing w:line="240" w:lineRule="auto"/>
            <w:rPr>
              <w:del w:id="319" w:author="Euderlan Freire" w:date="2025-06-13T19:42:00Z"/>
              <w:noProof/>
              <w:color w:val="000000" w:themeColor="text1"/>
              <w:rPrChange w:id="320" w:author="Euderlan Freire" w:date="2025-06-13T19:46:00Z">
                <w:rPr>
                  <w:del w:id="321" w:author="Euderlan Freire" w:date="2025-06-13T19:42:00Z"/>
                  <w:noProof/>
                </w:rPr>
              </w:rPrChange>
            </w:rPr>
            <w:pPrChange w:id="322" w:author="Euderlan Freire" w:date="2025-06-13T19:46:00Z">
              <w:pPr>
                <w:pStyle w:val="Sumrio2"/>
                <w:tabs>
                  <w:tab w:val="right" w:leader="dot" w:pos="8494"/>
                </w:tabs>
              </w:pPr>
            </w:pPrChange>
          </w:pPr>
          <w:del w:id="323" w:author="Euderlan Freire" w:date="2025-06-13T19:42:00Z">
            <w:r w:rsidRPr="000D0F7B" w:rsidDel="00CD26EC">
              <w:rPr>
                <w:rStyle w:val="Hyperlink"/>
                <w:rFonts w:ascii="Times New Roman" w:hAnsi="Times New Roman" w:cs="Times New Roman"/>
                <w:b/>
                <w:bCs/>
                <w:noProof/>
                <w:color w:val="000000" w:themeColor="text1"/>
                <w:rPrChange w:id="324" w:author="Euderlan Freire" w:date="2025-06-13T19:46:00Z">
                  <w:rPr>
                    <w:rStyle w:val="Hyperlink"/>
                    <w:rFonts w:ascii="Times New Roman" w:hAnsi="Times New Roman" w:cs="Times New Roman"/>
                    <w:b/>
                    <w:bCs/>
                    <w:noProof/>
                  </w:rPr>
                </w:rPrChange>
              </w:rPr>
              <w:delText>1.</w:delText>
            </w:r>
            <w:r w:rsidRPr="000D0F7B" w:rsidDel="00CD26EC">
              <w:rPr>
                <w:rStyle w:val="Hyperlink"/>
                <w:rFonts w:ascii="Times New Roman" w:eastAsia="Times New Roman" w:hAnsi="Times New Roman" w:cs="Times New Roman"/>
                <w:b/>
                <w:bCs/>
                <w:noProof/>
                <w:color w:val="000000" w:themeColor="text1"/>
                <w:rPrChange w:id="325" w:author="Euderlan Freire" w:date="2025-06-13T19:46:00Z">
                  <w:rPr>
                    <w:rStyle w:val="Hyperlink"/>
                    <w:rFonts w:ascii="Times New Roman" w:eastAsia="Times New Roman" w:hAnsi="Times New Roman" w:cs="Times New Roman"/>
                    <w:b/>
                    <w:bCs/>
                    <w:noProof/>
                  </w:rPr>
                </w:rPrChange>
              </w:rPr>
              <w:delText xml:space="preserve"> INTRODUÇÃO</w:delText>
            </w:r>
            <w:r w:rsidRPr="000D0F7B" w:rsidDel="00CD26EC">
              <w:rPr>
                <w:noProof/>
                <w:webHidden/>
                <w:color w:val="000000" w:themeColor="text1"/>
                <w:rPrChange w:id="326" w:author="Euderlan Freire" w:date="2025-06-13T19:46:00Z">
                  <w:rPr>
                    <w:noProof/>
                    <w:webHidden/>
                  </w:rPr>
                </w:rPrChange>
              </w:rPr>
              <w:tab/>
              <w:delText>4</w:delText>
            </w:r>
          </w:del>
        </w:p>
        <w:p w14:paraId="6973CA5A" w14:textId="07233C0E" w:rsidR="008A69FD" w:rsidRPr="000D0F7B" w:rsidDel="00CD26EC" w:rsidRDefault="008A69FD" w:rsidP="000D0F7B">
          <w:pPr>
            <w:pStyle w:val="Sumrio2"/>
            <w:tabs>
              <w:tab w:val="left" w:pos="880"/>
              <w:tab w:val="right" w:leader="dot" w:pos="8494"/>
            </w:tabs>
            <w:spacing w:line="240" w:lineRule="auto"/>
            <w:rPr>
              <w:del w:id="327" w:author="Euderlan Freire" w:date="2025-06-13T19:42:00Z"/>
              <w:noProof/>
              <w:color w:val="000000" w:themeColor="text1"/>
              <w:rPrChange w:id="328" w:author="Euderlan Freire" w:date="2025-06-13T19:46:00Z">
                <w:rPr>
                  <w:del w:id="329" w:author="Euderlan Freire" w:date="2025-06-13T19:42:00Z"/>
                  <w:noProof/>
                </w:rPr>
              </w:rPrChange>
            </w:rPr>
            <w:pPrChange w:id="330" w:author="Euderlan Freire" w:date="2025-06-13T19:46:00Z">
              <w:pPr>
                <w:pStyle w:val="Sumrio2"/>
                <w:tabs>
                  <w:tab w:val="left" w:pos="880"/>
                  <w:tab w:val="right" w:leader="dot" w:pos="8494"/>
                </w:tabs>
              </w:pPr>
            </w:pPrChange>
          </w:pPr>
          <w:del w:id="331" w:author="Euderlan Freire" w:date="2025-06-13T19:42:00Z">
            <w:r w:rsidRPr="000D0F7B" w:rsidDel="00CD26EC">
              <w:rPr>
                <w:rStyle w:val="Hyperlink"/>
                <w:rFonts w:ascii="Times New Roman" w:eastAsia="Times New Roman" w:hAnsi="Times New Roman" w:cs="Times New Roman"/>
                <w:noProof/>
                <w:color w:val="000000" w:themeColor="text1"/>
                <w:rPrChange w:id="332" w:author="Euderlan Freire" w:date="2025-06-13T19:46:00Z">
                  <w:rPr>
                    <w:rStyle w:val="Hyperlink"/>
                    <w:rFonts w:ascii="Times New Roman" w:eastAsia="Times New Roman" w:hAnsi="Times New Roman" w:cs="Times New Roman"/>
                    <w:noProof/>
                  </w:rPr>
                </w:rPrChange>
              </w:rPr>
              <w:delText>1.1</w:delText>
            </w:r>
            <w:r w:rsidRPr="000D0F7B" w:rsidDel="00CD26EC">
              <w:rPr>
                <w:noProof/>
                <w:color w:val="000000" w:themeColor="text1"/>
                <w:rPrChange w:id="333" w:author="Euderlan Freire" w:date="2025-06-13T19:46:00Z">
                  <w:rPr>
                    <w:noProof/>
                  </w:rPr>
                </w:rPrChange>
              </w:rPr>
              <w:tab/>
            </w:r>
            <w:r w:rsidRPr="000D0F7B" w:rsidDel="00CD26EC">
              <w:rPr>
                <w:rStyle w:val="Hyperlink"/>
                <w:rFonts w:ascii="Times New Roman" w:eastAsia="Times New Roman" w:hAnsi="Times New Roman" w:cs="Times New Roman"/>
                <w:noProof/>
                <w:color w:val="000000" w:themeColor="text1"/>
                <w:rPrChange w:id="334" w:author="Euderlan Freire" w:date="2025-06-13T19:46:00Z">
                  <w:rPr>
                    <w:rStyle w:val="Hyperlink"/>
                    <w:rFonts w:ascii="Times New Roman" w:eastAsia="Times New Roman" w:hAnsi="Times New Roman" w:cs="Times New Roman"/>
                    <w:noProof/>
                  </w:rPr>
                </w:rPrChange>
              </w:rPr>
              <w:delText>VISÃO GERAL DO PROJETO</w:delText>
            </w:r>
            <w:r w:rsidRPr="000D0F7B" w:rsidDel="00CD26EC">
              <w:rPr>
                <w:noProof/>
                <w:webHidden/>
                <w:color w:val="000000" w:themeColor="text1"/>
                <w:rPrChange w:id="335" w:author="Euderlan Freire" w:date="2025-06-13T19:46:00Z">
                  <w:rPr>
                    <w:noProof/>
                    <w:webHidden/>
                  </w:rPr>
                </w:rPrChange>
              </w:rPr>
              <w:tab/>
              <w:delText>4</w:delText>
            </w:r>
          </w:del>
        </w:p>
        <w:p w14:paraId="1A26CE0B" w14:textId="52A9B8EB" w:rsidR="008A69FD" w:rsidRPr="000D0F7B" w:rsidDel="00CD26EC" w:rsidRDefault="008A69FD" w:rsidP="000D0F7B">
          <w:pPr>
            <w:pStyle w:val="Sumrio2"/>
            <w:tabs>
              <w:tab w:val="left" w:pos="880"/>
              <w:tab w:val="right" w:leader="dot" w:pos="8494"/>
            </w:tabs>
            <w:spacing w:line="240" w:lineRule="auto"/>
            <w:rPr>
              <w:del w:id="336" w:author="Euderlan Freire" w:date="2025-06-13T19:42:00Z"/>
              <w:noProof/>
              <w:color w:val="000000" w:themeColor="text1"/>
              <w:rPrChange w:id="337" w:author="Euderlan Freire" w:date="2025-06-13T19:46:00Z">
                <w:rPr>
                  <w:del w:id="338" w:author="Euderlan Freire" w:date="2025-06-13T19:42:00Z"/>
                  <w:noProof/>
                </w:rPr>
              </w:rPrChange>
            </w:rPr>
            <w:pPrChange w:id="339" w:author="Euderlan Freire" w:date="2025-06-13T19:46:00Z">
              <w:pPr>
                <w:pStyle w:val="Sumrio2"/>
                <w:tabs>
                  <w:tab w:val="left" w:pos="880"/>
                  <w:tab w:val="right" w:leader="dot" w:pos="8494"/>
                </w:tabs>
              </w:pPr>
            </w:pPrChange>
          </w:pPr>
          <w:del w:id="340" w:author="Euderlan Freire" w:date="2025-06-13T19:42:00Z">
            <w:r w:rsidRPr="000D0F7B" w:rsidDel="00CD26EC">
              <w:rPr>
                <w:rStyle w:val="Hyperlink"/>
                <w:rFonts w:ascii="Times New Roman" w:eastAsia="Times New Roman" w:hAnsi="Times New Roman" w:cs="Times New Roman"/>
                <w:noProof/>
                <w:color w:val="000000" w:themeColor="text1"/>
                <w:rPrChange w:id="341" w:author="Euderlan Freire" w:date="2025-06-13T19:46:00Z">
                  <w:rPr>
                    <w:rStyle w:val="Hyperlink"/>
                    <w:rFonts w:ascii="Times New Roman" w:eastAsia="Times New Roman" w:hAnsi="Times New Roman" w:cs="Times New Roman"/>
                    <w:noProof/>
                  </w:rPr>
                </w:rPrChange>
              </w:rPr>
              <w:delText>1.2</w:delText>
            </w:r>
            <w:r w:rsidRPr="000D0F7B" w:rsidDel="00CD26EC">
              <w:rPr>
                <w:noProof/>
                <w:color w:val="000000" w:themeColor="text1"/>
                <w:rPrChange w:id="342" w:author="Euderlan Freire" w:date="2025-06-13T19:46:00Z">
                  <w:rPr>
                    <w:noProof/>
                  </w:rPr>
                </w:rPrChange>
              </w:rPr>
              <w:tab/>
            </w:r>
            <w:r w:rsidRPr="000D0F7B" w:rsidDel="00CD26EC">
              <w:rPr>
                <w:rStyle w:val="Hyperlink"/>
                <w:rFonts w:ascii="Times New Roman" w:eastAsia="Times New Roman" w:hAnsi="Times New Roman" w:cs="Times New Roman"/>
                <w:noProof/>
                <w:color w:val="000000" w:themeColor="text1"/>
                <w:rPrChange w:id="343" w:author="Euderlan Freire" w:date="2025-06-13T19:46:00Z">
                  <w:rPr>
                    <w:rStyle w:val="Hyperlink"/>
                    <w:rFonts w:ascii="Times New Roman" w:eastAsia="Times New Roman" w:hAnsi="Times New Roman" w:cs="Times New Roman"/>
                    <w:noProof/>
                  </w:rPr>
                </w:rPrChange>
              </w:rPr>
              <w:delText>ESCOPO DO PROJETO</w:delText>
            </w:r>
            <w:r w:rsidRPr="000D0F7B" w:rsidDel="00CD26EC">
              <w:rPr>
                <w:noProof/>
                <w:webHidden/>
                <w:color w:val="000000" w:themeColor="text1"/>
                <w:rPrChange w:id="344" w:author="Euderlan Freire" w:date="2025-06-13T19:46:00Z">
                  <w:rPr>
                    <w:noProof/>
                    <w:webHidden/>
                  </w:rPr>
                </w:rPrChange>
              </w:rPr>
              <w:tab/>
              <w:delText>4</w:delText>
            </w:r>
          </w:del>
        </w:p>
        <w:p w14:paraId="5DBB2C53" w14:textId="0ECD3FF2" w:rsidR="008A69FD" w:rsidRPr="000D0F7B" w:rsidDel="00CD26EC" w:rsidRDefault="008A69FD" w:rsidP="000D0F7B">
          <w:pPr>
            <w:pStyle w:val="Sumrio3"/>
            <w:tabs>
              <w:tab w:val="right" w:leader="dot" w:pos="8494"/>
            </w:tabs>
            <w:spacing w:line="240" w:lineRule="auto"/>
            <w:rPr>
              <w:del w:id="345" w:author="Euderlan Freire" w:date="2025-06-13T19:42:00Z"/>
              <w:noProof/>
              <w:color w:val="000000" w:themeColor="text1"/>
              <w:rPrChange w:id="346" w:author="Euderlan Freire" w:date="2025-06-13T19:46:00Z">
                <w:rPr>
                  <w:del w:id="347" w:author="Euderlan Freire" w:date="2025-06-13T19:42:00Z"/>
                  <w:noProof/>
                </w:rPr>
              </w:rPrChange>
            </w:rPr>
            <w:pPrChange w:id="348" w:author="Euderlan Freire" w:date="2025-06-13T19:46:00Z">
              <w:pPr>
                <w:pStyle w:val="Sumrio3"/>
                <w:tabs>
                  <w:tab w:val="right" w:leader="dot" w:pos="8494"/>
                </w:tabs>
              </w:pPr>
            </w:pPrChange>
          </w:pPr>
          <w:del w:id="349" w:author="Euderlan Freire" w:date="2025-06-13T19:42:00Z">
            <w:r w:rsidRPr="000D0F7B" w:rsidDel="00CD26EC">
              <w:rPr>
                <w:rStyle w:val="Hyperlink"/>
                <w:rFonts w:ascii="Times New Roman" w:eastAsia="Times New Roman" w:hAnsi="Times New Roman" w:cs="Times New Roman"/>
                <w:noProof/>
                <w:color w:val="000000" w:themeColor="text1"/>
                <w:rPrChange w:id="350" w:author="Euderlan Freire" w:date="2025-06-13T19:46:00Z">
                  <w:rPr>
                    <w:rStyle w:val="Hyperlink"/>
                    <w:rFonts w:ascii="Times New Roman" w:eastAsia="Times New Roman" w:hAnsi="Times New Roman" w:cs="Times New Roman"/>
                    <w:noProof/>
                  </w:rPr>
                </w:rPrChange>
              </w:rPr>
              <w:delText>1.2.1 Problema</w:delText>
            </w:r>
            <w:r w:rsidRPr="000D0F7B" w:rsidDel="00CD26EC">
              <w:rPr>
                <w:noProof/>
                <w:webHidden/>
                <w:color w:val="000000" w:themeColor="text1"/>
                <w:rPrChange w:id="351" w:author="Euderlan Freire" w:date="2025-06-13T19:46:00Z">
                  <w:rPr>
                    <w:noProof/>
                    <w:webHidden/>
                  </w:rPr>
                </w:rPrChange>
              </w:rPr>
              <w:tab/>
              <w:delText>4</w:delText>
            </w:r>
          </w:del>
        </w:p>
        <w:p w14:paraId="70A04C0F" w14:textId="585A459A" w:rsidR="008A69FD" w:rsidRPr="000D0F7B" w:rsidDel="00CD26EC" w:rsidRDefault="008A69FD" w:rsidP="000D0F7B">
          <w:pPr>
            <w:pStyle w:val="Sumrio3"/>
            <w:tabs>
              <w:tab w:val="right" w:leader="dot" w:pos="8494"/>
            </w:tabs>
            <w:spacing w:line="240" w:lineRule="auto"/>
            <w:rPr>
              <w:del w:id="352" w:author="Euderlan Freire" w:date="2025-06-13T19:42:00Z"/>
              <w:noProof/>
              <w:color w:val="000000" w:themeColor="text1"/>
              <w:rPrChange w:id="353" w:author="Euderlan Freire" w:date="2025-06-13T19:46:00Z">
                <w:rPr>
                  <w:del w:id="354" w:author="Euderlan Freire" w:date="2025-06-13T19:42:00Z"/>
                  <w:noProof/>
                </w:rPr>
              </w:rPrChange>
            </w:rPr>
            <w:pPrChange w:id="355" w:author="Euderlan Freire" w:date="2025-06-13T19:46:00Z">
              <w:pPr>
                <w:pStyle w:val="Sumrio3"/>
                <w:tabs>
                  <w:tab w:val="right" w:leader="dot" w:pos="8494"/>
                </w:tabs>
              </w:pPr>
            </w:pPrChange>
          </w:pPr>
          <w:del w:id="356" w:author="Euderlan Freire" w:date="2025-06-13T19:42:00Z">
            <w:r w:rsidRPr="000D0F7B" w:rsidDel="00CD26EC">
              <w:rPr>
                <w:rStyle w:val="Hyperlink"/>
                <w:rFonts w:ascii="Times New Roman" w:eastAsia="Times New Roman" w:hAnsi="Times New Roman" w:cs="Times New Roman"/>
                <w:noProof/>
                <w:color w:val="000000" w:themeColor="text1"/>
                <w:rPrChange w:id="357" w:author="Euderlan Freire" w:date="2025-06-13T19:46:00Z">
                  <w:rPr>
                    <w:rStyle w:val="Hyperlink"/>
                    <w:rFonts w:ascii="Times New Roman" w:eastAsia="Times New Roman" w:hAnsi="Times New Roman" w:cs="Times New Roman"/>
                    <w:noProof/>
                  </w:rPr>
                </w:rPrChange>
              </w:rPr>
              <w:delText>1.2.2 Justificativa</w:delText>
            </w:r>
            <w:r w:rsidRPr="000D0F7B" w:rsidDel="00CD26EC">
              <w:rPr>
                <w:noProof/>
                <w:webHidden/>
                <w:color w:val="000000" w:themeColor="text1"/>
                <w:rPrChange w:id="358" w:author="Euderlan Freire" w:date="2025-06-13T19:46:00Z">
                  <w:rPr>
                    <w:noProof/>
                    <w:webHidden/>
                  </w:rPr>
                </w:rPrChange>
              </w:rPr>
              <w:tab/>
              <w:delText>4</w:delText>
            </w:r>
          </w:del>
        </w:p>
        <w:p w14:paraId="5092C878" w14:textId="6B341CEC" w:rsidR="008A69FD" w:rsidRPr="000D0F7B" w:rsidDel="00CD26EC" w:rsidRDefault="008A69FD" w:rsidP="000D0F7B">
          <w:pPr>
            <w:pStyle w:val="Sumrio2"/>
            <w:tabs>
              <w:tab w:val="left" w:pos="880"/>
              <w:tab w:val="right" w:leader="dot" w:pos="8494"/>
            </w:tabs>
            <w:spacing w:line="240" w:lineRule="auto"/>
            <w:rPr>
              <w:del w:id="359" w:author="Euderlan Freire" w:date="2025-06-13T19:42:00Z"/>
              <w:noProof/>
              <w:color w:val="000000" w:themeColor="text1"/>
              <w:rPrChange w:id="360" w:author="Euderlan Freire" w:date="2025-06-13T19:46:00Z">
                <w:rPr>
                  <w:del w:id="361" w:author="Euderlan Freire" w:date="2025-06-13T19:42:00Z"/>
                  <w:noProof/>
                </w:rPr>
              </w:rPrChange>
            </w:rPr>
            <w:pPrChange w:id="362" w:author="Euderlan Freire" w:date="2025-06-13T19:46:00Z">
              <w:pPr>
                <w:pStyle w:val="Sumrio2"/>
                <w:tabs>
                  <w:tab w:val="left" w:pos="880"/>
                  <w:tab w:val="right" w:leader="dot" w:pos="8494"/>
                </w:tabs>
              </w:pPr>
            </w:pPrChange>
          </w:pPr>
          <w:del w:id="363" w:author="Euderlan Freire" w:date="2025-06-13T19:42:00Z">
            <w:r w:rsidRPr="000D0F7B" w:rsidDel="00CD26EC">
              <w:rPr>
                <w:rStyle w:val="Hyperlink"/>
                <w:rFonts w:ascii="Times New Roman" w:hAnsi="Times New Roman" w:cs="Times New Roman"/>
                <w:b/>
                <w:bCs/>
                <w:noProof/>
                <w:color w:val="000000" w:themeColor="text1"/>
                <w:rPrChange w:id="364" w:author="Euderlan Freire" w:date="2025-06-13T19:46:00Z">
                  <w:rPr>
                    <w:rStyle w:val="Hyperlink"/>
                    <w:rFonts w:ascii="Times New Roman" w:hAnsi="Times New Roman" w:cs="Times New Roman"/>
                    <w:b/>
                    <w:bCs/>
                    <w:noProof/>
                  </w:rPr>
                </w:rPrChange>
              </w:rPr>
              <w:delText>1.3</w:delText>
            </w:r>
            <w:r w:rsidRPr="000D0F7B" w:rsidDel="00CD26EC">
              <w:rPr>
                <w:noProof/>
                <w:color w:val="000000" w:themeColor="text1"/>
                <w:rPrChange w:id="365" w:author="Euderlan Freire" w:date="2025-06-13T19:46:00Z">
                  <w:rPr>
                    <w:noProof/>
                  </w:rPr>
                </w:rPrChange>
              </w:rPr>
              <w:tab/>
            </w:r>
            <w:r w:rsidRPr="000D0F7B" w:rsidDel="00CD26EC">
              <w:rPr>
                <w:rStyle w:val="Hyperlink"/>
                <w:rFonts w:ascii="Times New Roman" w:hAnsi="Times New Roman" w:cs="Times New Roman"/>
                <w:b/>
                <w:bCs/>
                <w:noProof/>
                <w:color w:val="000000" w:themeColor="text1"/>
                <w:rPrChange w:id="366" w:author="Euderlan Freire" w:date="2025-06-13T19:46:00Z">
                  <w:rPr>
                    <w:rStyle w:val="Hyperlink"/>
                    <w:rFonts w:ascii="Times New Roman" w:hAnsi="Times New Roman" w:cs="Times New Roman"/>
                    <w:b/>
                    <w:bCs/>
                    <w:noProof/>
                  </w:rPr>
                </w:rPrChange>
              </w:rPr>
              <w:delText>OBJETIVO DO PROJETO</w:delText>
            </w:r>
            <w:r w:rsidRPr="000D0F7B" w:rsidDel="00CD26EC">
              <w:rPr>
                <w:noProof/>
                <w:webHidden/>
                <w:color w:val="000000" w:themeColor="text1"/>
                <w:rPrChange w:id="367" w:author="Euderlan Freire" w:date="2025-06-13T19:46:00Z">
                  <w:rPr>
                    <w:noProof/>
                    <w:webHidden/>
                  </w:rPr>
                </w:rPrChange>
              </w:rPr>
              <w:tab/>
              <w:delText>5</w:delText>
            </w:r>
          </w:del>
        </w:p>
        <w:p w14:paraId="2A218886" w14:textId="1549290F" w:rsidR="008A69FD" w:rsidRPr="000D0F7B" w:rsidDel="00CD26EC" w:rsidRDefault="008A69FD" w:rsidP="000D0F7B">
          <w:pPr>
            <w:pStyle w:val="Sumrio1"/>
            <w:tabs>
              <w:tab w:val="left" w:pos="440"/>
              <w:tab w:val="right" w:leader="dot" w:pos="8494"/>
            </w:tabs>
            <w:spacing w:line="240" w:lineRule="auto"/>
            <w:rPr>
              <w:del w:id="368" w:author="Euderlan Freire" w:date="2025-06-13T19:42:00Z"/>
              <w:noProof/>
              <w:color w:val="000000" w:themeColor="text1"/>
              <w:rPrChange w:id="369" w:author="Euderlan Freire" w:date="2025-06-13T19:46:00Z">
                <w:rPr>
                  <w:del w:id="370" w:author="Euderlan Freire" w:date="2025-06-13T19:42:00Z"/>
                  <w:noProof/>
                </w:rPr>
              </w:rPrChange>
            </w:rPr>
            <w:pPrChange w:id="371" w:author="Euderlan Freire" w:date="2025-06-13T19:46:00Z">
              <w:pPr>
                <w:pStyle w:val="Sumrio1"/>
                <w:tabs>
                  <w:tab w:val="left" w:pos="440"/>
                  <w:tab w:val="right" w:leader="dot" w:pos="8494"/>
                </w:tabs>
              </w:pPr>
            </w:pPrChange>
          </w:pPr>
          <w:del w:id="372" w:author="Euderlan Freire" w:date="2025-06-13T19:42:00Z">
            <w:r w:rsidRPr="000D0F7B" w:rsidDel="00CD26EC">
              <w:rPr>
                <w:rStyle w:val="Hyperlink"/>
                <w:rFonts w:ascii="Times New Roman" w:hAnsi="Times New Roman" w:cs="Times New Roman"/>
                <w:b/>
                <w:bCs/>
                <w:noProof/>
                <w:color w:val="000000" w:themeColor="text1"/>
                <w:rPrChange w:id="373" w:author="Euderlan Freire" w:date="2025-06-13T19:46:00Z">
                  <w:rPr>
                    <w:rStyle w:val="Hyperlink"/>
                    <w:rFonts w:ascii="Times New Roman" w:hAnsi="Times New Roman" w:cs="Times New Roman"/>
                    <w:b/>
                    <w:bCs/>
                    <w:noProof/>
                  </w:rPr>
                </w:rPrChange>
              </w:rPr>
              <w:delText>2</w:delText>
            </w:r>
            <w:r w:rsidRPr="000D0F7B" w:rsidDel="00CD26EC">
              <w:rPr>
                <w:noProof/>
                <w:color w:val="000000" w:themeColor="text1"/>
                <w:rPrChange w:id="374" w:author="Euderlan Freire" w:date="2025-06-13T19:46:00Z">
                  <w:rPr>
                    <w:noProof/>
                  </w:rPr>
                </w:rPrChange>
              </w:rPr>
              <w:tab/>
            </w:r>
            <w:r w:rsidRPr="000D0F7B" w:rsidDel="00CD26EC">
              <w:rPr>
                <w:rStyle w:val="Hyperlink"/>
                <w:rFonts w:ascii="Times New Roman" w:hAnsi="Times New Roman" w:cs="Times New Roman"/>
                <w:b/>
                <w:bCs/>
                <w:noProof/>
                <w:color w:val="000000" w:themeColor="text1"/>
                <w:rPrChange w:id="375" w:author="Euderlan Freire" w:date="2025-06-13T19:46:00Z">
                  <w:rPr>
                    <w:rStyle w:val="Hyperlink"/>
                    <w:rFonts w:ascii="Times New Roman" w:hAnsi="Times New Roman" w:cs="Times New Roman"/>
                    <w:b/>
                    <w:bCs/>
                    <w:noProof/>
                  </w:rPr>
                </w:rPrChange>
              </w:rPr>
              <w:delText>DESCRIÇÃO GERAL DO SISTEMA</w:delText>
            </w:r>
            <w:r w:rsidRPr="000D0F7B" w:rsidDel="00CD26EC">
              <w:rPr>
                <w:noProof/>
                <w:webHidden/>
                <w:color w:val="000000" w:themeColor="text1"/>
                <w:rPrChange w:id="376" w:author="Euderlan Freire" w:date="2025-06-13T19:46:00Z">
                  <w:rPr>
                    <w:noProof/>
                    <w:webHidden/>
                  </w:rPr>
                </w:rPrChange>
              </w:rPr>
              <w:tab/>
              <w:delText>6</w:delText>
            </w:r>
          </w:del>
        </w:p>
        <w:p w14:paraId="637F49DB" w14:textId="12E75687" w:rsidR="008A69FD" w:rsidRPr="000D0F7B" w:rsidDel="00CD26EC" w:rsidRDefault="008A69FD" w:rsidP="000D0F7B">
          <w:pPr>
            <w:pStyle w:val="Sumrio2"/>
            <w:tabs>
              <w:tab w:val="right" w:leader="dot" w:pos="8494"/>
            </w:tabs>
            <w:spacing w:line="240" w:lineRule="auto"/>
            <w:rPr>
              <w:del w:id="377" w:author="Euderlan Freire" w:date="2025-06-13T19:42:00Z"/>
              <w:noProof/>
              <w:color w:val="000000" w:themeColor="text1"/>
              <w:rPrChange w:id="378" w:author="Euderlan Freire" w:date="2025-06-13T19:46:00Z">
                <w:rPr>
                  <w:del w:id="379" w:author="Euderlan Freire" w:date="2025-06-13T19:42:00Z"/>
                  <w:noProof/>
                </w:rPr>
              </w:rPrChange>
            </w:rPr>
            <w:pPrChange w:id="380" w:author="Euderlan Freire" w:date="2025-06-13T19:46:00Z">
              <w:pPr>
                <w:pStyle w:val="Sumrio2"/>
                <w:tabs>
                  <w:tab w:val="right" w:leader="dot" w:pos="8494"/>
                </w:tabs>
              </w:pPr>
            </w:pPrChange>
          </w:pPr>
          <w:del w:id="381" w:author="Euderlan Freire" w:date="2025-06-13T19:42:00Z">
            <w:r w:rsidRPr="000D0F7B" w:rsidDel="00CD26EC">
              <w:rPr>
                <w:rStyle w:val="Hyperlink"/>
                <w:rFonts w:ascii="Times New Roman" w:hAnsi="Times New Roman" w:cs="Times New Roman"/>
                <w:noProof/>
                <w:color w:val="000000" w:themeColor="text1"/>
                <w:rPrChange w:id="382" w:author="Euderlan Freire" w:date="2025-06-13T19:46:00Z">
                  <w:rPr>
                    <w:rStyle w:val="Hyperlink"/>
                    <w:rFonts w:ascii="Times New Roman" w:hAnsi="Times New Roman" w:cs="Times New Roman"/>
                    <w:noProof/>
                  </w:rPr>
                </w:rPrChange>
              </w:rPr>
              <w:delText>2.1 ABRANGÊNCIA DO SISTEMA</w:delText>
            </w:r>
            <w:r w:rsidRPr="000D0F7B" w:rsidDel="00CD26EC">
              <w:rPr>
                <w:noProof/>
                <w:webHidden/>
                <w:color w:val="000000" w:themeColor="text1"/>
                <w:rPrChange w:id="383" w:author="Euderlan Freire" w:date="2025-06-13T19:46:00Z">
                  <w:rPr>
                    <w:noProof/>
                    <w:webHidden/>
                  </w:rPr>
                </w:rPrChange>
              </w:rPr>
              <w:tab/>
              <w:delText>6</w:delText>
            </w:r>
          </w:del>
        </w:p>
        <w:p w14:paraId="254133D9" w14:textId="4C35A5E6" w:rsidR="008A69FD" w:rsidRPr="000D0F7B" w:rsidDel="00CD26EC" w:rsidRDefault="008A69FD" w:rsidP="000D0F7B">
          <w:pPr>
            <w:pStyle w:val="Sumrio2"/>
            <w:tabs>
              <w:tab w:val="right" w:leader="dot" w:pos="8494"/>
            </w:tabs>
            <w:spacing w:line="240" w:lineRule="auto"/>
            <w:rPr>
              <w:del w:id="384" w:author="Euderlan Freire" w:date="2025-06-13T19:42:00Z"/>
              <w:noProof/>
              <w:color w:val="000000" w:themeColor="text1"/>
              <w:rPrChange w:id="385" w:author="Euderlan Freire" w:date="2025-06-13T19:46:00Z">
                <w:rPr>
                  <w:del w:id="386" w:author="Euderlan Freire" w:date="2025-06-13T19:42:00Z"/>
                  <w:noProof/>
                </w:rPr>
              </w:rPrChange>
            </w:rPr>
            <w:pPrChange w:id="387" w:author="Euderlan Freire" w:date="2025-06-13T19:46:00Z">
              <w:pPr>
                <w:pStyle w:val="Sumrio2"/>
                <w:tabs>
                  <w:tab w:val="right" w:leader="dot" w:pos="8494"/>
                </w:tabs>
              </w:pPr>
            </w:pPrChange>
          </w:pPr>
          <w:del w:id="388" w:author="Euderlan Freire" w:date="2025-06-13T19:42:00Z">
            <w:r w:rsidRPr="000D0F7B" w:rsidDel="00CD26EC">
              <w:rPr>
                <w:rStyle w:val="Hyperlink"/>
                <w:rFonts w:ascii="Times New Roman" w:hAnsi="Times New Roman" w:cs="Times New Roman"/>
                <w:noProof/>
                <w:color w:val="000000" w:themeColor="text1"/>
                <w:rPrChange w:id="389" w:author="Euderlan Freire" w:date="2025-06-13T19:46:00Z">
                  <w:rPr>
                    <w:rStyle w:val="Hyperlink"/>
                    <w:rFonts w:ascii="Times New Roman" w:hAnsi="Times New Roman" w:cs="Times New Roman"/>
                    <w:noProof/>
                  </w:rPr>
                </w:rPrChange>
              </w:rPr>
              <w:delText>2.2 SISTEMAS SIMILARES</w:delText>
            </w:r>
            <w:r w:rsidRPr="000D0F7B" w:rsidDel="00CD26EC">
              <w:rPr>
                <w:noProof/>
                <w:webHidden/>
                <w:color w:val="000000" w:themeColor="text1"/>
                <w:rPrChange w:id="390" w:author="Euderlan Freire" w:date="2025-06-13T19:46:00Z">
                  <w:rPr>
                    <w:noProof/>
                    <w:webHidden/>
                  </w:rPr>
                </w:rPrChange>
              </w:rPr>
              <w:tab/>
              <w:delText>6</w:delText>
            </w:r>
          </w:del>
        </w:p>
        <w:p w14:paraId="516EC4C7" w14:textId="3038C813" w:rsidR="008A69FD" w:rsidRPr="000D0F7B" w:rsidDel="00CD26EC" w:rsidRDefault="008A69FD" w:rsidP="000D0F7B">
          <w:pPr>
            <w:pStyle w:val="Sumrio2"/>
            <w:tabs>
              <w:tab w:val="right" w:leader="dot" w:pos="8494"/>
            </w:tabs>
            <w:spacing w:line="240" w:lineRule="auto"/>
            <w:rPr>
              <w:del w:id="391" w:author="Euderlan Freire" w:date="2025-06-13T19:42:00Z"/>
              <w:noProof/>
              <w:color w:val="000000" w:themeColor="text1"/>
              <w:rPrChange w:id="392" w:author="Euderlan Freire" w:date="2025-06-13T19:46:00Z">
                <w:rPr>
                  <w:del w:id="393" w:author="Euderlan Freire" w:date="2025-06-13T19:42:00Z"/>
                  <w:noProof/>
                </w:rPr>
              </w:rPrChange>
            </w:rPr>
            <w:pPrChange w:id="394" w:author="Euderlan Freire" w:date="2025-06-13T19:46:00Z">
              <w:pPr>
                <w:pStyle w:val="Sumrio2"/>
                <w:tabs>
                  <w:tab w:val="right" w:leader="dot" w:pos="8494"/>
                </w:tabs>
              </w:pPr>
            </w:pPrChange>
          </w:pPr>
          <w:del w:id="395" w:author="Euderlan Freire" w:date="2025-06-13T19:42:00Z">
            <w:r w:rsidRPr="000D0F7B" w:rsidDel="00CD26EC">
              <w:rPr>
                <w:rStyle w:val="Hyperlink"/>
                <w:rFonts w:ascii="Times New Roman" w:hAnsi="Times New Roman" w:cs="Times New Roman"/>
                <w:noProof/>
                <w:color w:val="000000" w:themeColor="text1"/>
                <w:rPrChange w:id="396" w:author="Euderlan Freire" w:date="2025-06-13T19:46:00Z">
                  <w:rPr>
                    <w:rStyle w:val="Hyperlink"/>
                    <w:rFonts w:ascii="Times New Roman" w:hAnsi="Times New Roman" w:cs="Times New Roman"/>
                    <w:noProof/>
                  </w:rPr>
                </w:rPrChange>
              </w:rPr>
              <w:delText>2.3 PROJETO DE DESENVOLVIMENTO</w:delText>
            </w:r>
            <w:r w:rsidRPr="000D0F7B" w:rsidDel="00CD26EC">
              <w:rPr>
                <w:noProof/>
                <w:webHidden/>
                <w:color w:val="000000" w:themeColor="text1"/>
                <w:rPrChange w:id="397" w:author="Euderlan Freire" w:date="2025-06-13T19:46:00Z">
                  <w:rPr>
                    <w:noProof/>
                    <w:webHidden/>
                  </w:rPr>
                </w:rPrChange>
              </w:rPr>
              <w:tab/>
              <w:delText>7</w:delText>
            </w:r>
          </w:del>
        </w:p>
        <w:p w14:paraId="217FE1EF" w14:textId="5D1DC75D" w:rsidR="008A69FD" w:rsidRPr="000D0F7B" w:rsidDel="00CD26EC" w:rsidRDefault="008A69FD" w:rsidP="000D0F7B">
          <w:pPr>
            <w:pStyle w:val="Sumrio1"/>
            <w:tabs>
              <w:tab w:val="left" w:pos="440"/>
              <w:tab w:val="right" w:leader="dot" w:pos="8494"/>
            </w:tabs>
            <w:spacing w:line="240" w:lineRule="auto"/>
            <w:rPr>
              <w:del w:id="398" w:author="Euderlan Freire" w:date="2025-06-13T19:42:00Z"/>
              <w:noProof/>
              <w:color w:val="000000" w:themeColor="text1"/>
              <w:rPrChange w:id="399" w:author="Euderlan Freire" w:date="2025-06-13T19:46:00Z">
                <w:rPr>
                  <w:del w:id="400" w:author="Euderlan Freire" w:date="2025-06-13T19:42:00Z"/>
                  <w:noProof/>
                </w:rPr>
              </w:rPrChange>
            </w:rPr>
            <w:pPrChange w:id="401" w:author="Euderlan Freire" w:date="2025-06-13T19:46:00Z">
              <w:pPr>
                <w:pStyle w:val="Sumrio1"/>
                <w:tabs>
                  <w:tab w:val="left" w:pos="440"/>
                  <w:tab w:val="right" w:leader="dot" w:pos="8494"/>
                </w:tabs>
              </w:pPr>
            </w:pPrChange>
          </w:pPr>
          <w:del w:id="402" w:author="Euderlan Freire" w:date="2025-06-13T19:42:00Z">
            <w:r w:rsidRPr="000D0F7B" w:rsidDel="00CD26EC">
              <w:rPr>
                <w:rStyle w:val="Hyperlink"/>
                <w:rFonts w:ascii="Times New Roman" w:hAnsi="Times New Roman" w:cs="Times New Roman"/>
                <w:noProof/>
                <w:color w:val="000000" w:themeColor="text1"/>
                <w:rPrChange w:id="403" w:author="Euderlan Freire" w:date="2025-06-13T19:46:00Z">
                  <w:rPr>
                    <w:rStyle w:val="Hyperlink"/>
                    <w:rFonts w:ascii="Times New Roman" w:hAnsi="Times New Roman" w:cs="Times New Roman"/>
                    <w:noProof/>
                  </w:rPr>
                </w:rPrChange>
              </w:rPr>
              <w:delText>3</w:delText>
            </w:r>
            <w:r w:rsidRPr="000D0F7B" w:rsidDel="00CD26EC">
              <w:rPr>
                <w:noProof/>
                <w:color w:val="000000" w:themeColor="text1"/>
                <w:rPrChange w:id="404" w:author="Euderlan Freire" w:date="2025-06-13T19:46:00Z">
                  <w:rPr>
                    <w:noProof/>
                  </w:rPr>
                </w:rPrChange>
              </w:rPr>
              <w:tab/>
            </w:r>
            <w:r w:rsidRPr="000D0F7B" w:rsidDel="00CD26EC">
              <w:rPr>
                <w:rStyle w:val="Hyperlink"/>
                <w:rFonts w:ascii="Times New Roman" w:hAnsi="Times New Roman" w:cs="Times New Roman"/>
                <w:noProof/>
                <w:color w:val="000000" w:themeColor="text1"/>
                <w:rPrChange w:id="405" w:author="Euderlan Freire" w:date="2025-06-13T19:46:00Z">
                  <w:rPr>
                    <w:rStyle w:val="Hyperlink"/>
                    <w:rFonts w:ascii="Times New Roman" w:hAnsi="Times New Roman" w:cs="Times New Roman"/>
                    <w:noProof/>
                  </w:rPr>
                </w:rPrChange>
              </w:rPr>
              <w:delText>REQUISITOS</w:delText>
            </w:r>
            <w:r w:rsidRPr="000D0F7B" w:rsidDel="00CD26EC">
              <w:rPr>
                <w:noProof/>
                <w:webHidden/>
                <w:color w:val="000000" w:themeColor="text1"/>
                <w:rPrChange w:id="406" w:author="Euderlan Freire" w:date="2025-06-13T19:46:00Z">
                  <w:rPr>
                    <w:noProof/>
                    <w:webHidden/>
                  </w:rPr>
                </w:rPrChange>
              </w:rPr>
              <w:tab/>
              <w:delText>7</w:delText>
            </w:r>
          </w:del>
        </w:p>
        <w:p w14:paraId="420B46EB" w14:textId="77263ED6" w:rsidR="008A69FD" w:rsidRPr="000D0F7B" w:rsidDel="00CD26EC" w:rsidRDefault="008A69FD" w:rsidP="000D0F7B">
          <w:pPr>
            <w:pStyle w:val="Sumrio2"/>
            <w:tabs>
              <w:tab w:val="left" w:pos="880"/>
              <w:tab w:val="right" w:leader="dot" w:pos="8494"/>
            </w:tabs>
            <w:spacing w:line="240" w:lineRule="auto"/>
            <w:rPr>
              <w:del w:id="407" w:author="Euderlan Freire" w:date="2025-06-13T19:42:00Z"/>
              <w:noProof/>
              <w:color w:val="000000" w:themeColor="text1"/>
              <w:rPrChange w:id="408" w:author="Euderlan Freire" w:date="2025-06-13T19:46:00Z">
                <w:rPr>
                  <w:del w:id="409" w:author="Euderlan Freire" w:date="2025-06-13T19:42:00Z"/>
                  <w:noProof/>
                </w:rPr>
              </w:rPrChange>
            </w:rPr>
            <w:pPrChange w:id="410" w:author="Euderlan Freire" w:date="2025-06-13T19:46:00Z">
              <w:pPr>
                <w:pStyle w:val="Sumrio2"/>
                <w:tabs>
                  <w:tab w:val="left" w:pos="880"/>
                  <w:tab w:val="right" w:leader="dot" w:pos="8494"/>
                </w:tabs>
              </w:pPr>
            </w:pPrChange>
          </w:pPr>
          <w:del w:id="411" w:author="Euderlan Freire" w:date="2025-06-13T19:42:00Z">
            <w:r w:rsidRPr="000D0F7B" w:rsidDel="00CD26EC">
              <w:rPr>
                <w:rStyle w:val="Hyperlink"/>
                <w:rFonts w:ascii="Times New Roman" w:hAnsi="Times New Roman" w:cs="Times New Roman"/>
                <w:noProof/>
                <w:color w:val="000000" w:themeColor="text1"/>
                <w:rPrChange w:id="412" w:author="Euderlan Freire" w:date="2025-06-13T19:46:00Z">
                  <w:rPr>
                    <w:rStyle w:val="Hyperlink"/>
                    <w:rFonts w:ascii="Times New Roman" w:hAnsi="Times New Roman" w:cs="Times New Roman"/>
                    <w:noProof/>
                  </w:rPr>
                </w:rPrChange>
              </w:rPr>
              <w:delText>3.1</w:delText>
            </w:r>
            <w:r w:rsidRPr="000D0F7B" w:rsidDel="00CD26EC">
              <w:rPr>
                <w:noProof/>
                <w:color w:val="000000" w:themeColor="text1"/>
                <w:rPrChange w:id="413" w:author="Euderlan Freire" w:date="2025-06-13T19:46:00Z">
                  <w:rPr>
                    <w:noProof/>
                  </w:rPr>
                </w:rPrChange>
              </w:rPr>
              <w:tab/>
            </w:r>
            <w:r w:rsidRPr="000D0F7B" w:rsidDel="00CD26EC">
              <w:rPr>
                <w:rStyle w:val="Hyperlink"/>
                <w:rFonts w:ascii="Times New Roman" w:hAnsi="Times New Roman" w:cs="Times New Roman"/>
                <w:noProof/>
                <w:color w:val="000000" w:themeColor="text1"/>
                <w:rPrChange w:id="414" w:author="Euderlan Freire" w:date="2025-06-13T19:46:00Z">
                  <w:rPr>
                    <w:rStyle w:val="Hyperlink"/>
                    <w:rFonts w:ascii="Times New Roman" w:hAnsi="Times New Roman" w:cs="Times New Roman"/>
                    <w:noProof/>
                  </w:rPr>
                </w:rPrChange>
              </w:rPr>
              <w:delText>Requisitos Funcionais</w:delText>
            </w:r>
            <w:r w:rsidRPr="000D0F7B" w:rsidDel="00CD26EC">
              <w:rPr>
                <w:noProof/>
                <w:webHidden/>
                <w:color w:val="000000" w:themeColor="text1"/>
                <w:rPrChange w:id="415" w:author="Euderlan Freire" w:date="2025-06-13T19:46:00Z">
                  <w:rPr>
                    <w:noProof/>
                    <w:webHidden/>
                  </w:rPr>
                </w:rPrChange>
              </w:rPr>
              <w:tab/>
              <w:delText>7</w:delText>
            </w:r>
          </w:del>
        </w:p>
        <w:p w14:paraId="45AC8EF2" w14:textId="6244BC5D" w:rsidR="008A69FD" w:rsidRPr="000D0F7B" w:rsidDel="00CD26EC" w:rsidRDefault="008A69FD" w:rsidP="000D0F7B">
          <w:pPr>
            <w:pStyle w:val="Sumrio2"/>
            <w:tabs>
              <w:tab w:val="left" w:pos="880"/>
              <w:tab w:val="right" w:leader="dot" w:pos="8494"/>
            </w:tabs>
            <w:spacing w:line="240" w:lineRule="auto"/>
            <w:rPr>
              <w:del w:id="416" w:author="Euderlan Freire" w:date="2025-06-13T19:42:00Z"/>
              <w:noProof/>
              <w:color w:val="000000" w:themeColor="text1"/>
              <w:rPrChange w:id="417" w:author="Euderlan Freire" w:date="2025-06-13T19:46:00Z">
                <w:rPr>
                  <w:del w:id="418" w:author="Euderlan Freire" w:date="2025-06-13T19:42:00Z"/>
                  <w:noProof/>
                </w:rPr>
              </w:rPrChange>
            </w:rPr>
            <w:pPrChange w:id="419" w:author="Euderlan Freire" w:date="2025-06-13T19:46:00Z">
              <w:pPr>
                <w:pStyle w:val="Sumrio2"/>
                <w:tabs>
                  <w:tab w:val="left" w:pos="880"/>
                  <w:tab w:val="right" w:leader="dot" w:pos="8494"/>
                </w:tabs>
              </w:pPr>
            </w:pPrChange>
          </w:pPr>
          <w:del w:id="420" w:author="Euderlan Freire" w:date="2025-06-13T19:42:00Z">
            <w:r w:rsidRPr="000D0F7B" w:rsidDel="00CD26EC">
              <w:rPr>
                <w:rStyle w:val="Hyperlink"/>
                <w:rFonts w:ascii="Times New Roman" w:hAnsi="Times New Roman" w:cs="Times New Roman"/>
                <w:noProof/>
                <w:color w:val="000000" w:themeColor="text1"/>
                <w:rPrChange w:id="421" w:author="Euderlan Freire" w:date="2025-06-13T19:46:00Z">
                  <w:rPr>
                    <w:rStyle w:val="Hyperlink"/>
                    <w:rFonts w:ascii="Times New Roman" w:hAnsi="Times New Roman" w:cs="Times New Roman"/>
                    <w:noProof/>
                  </w:rPr>
                </w:rPrChange>
              </w:rPr>
              <w:delText>3.2</w:delText>
            </w:r>
            <w:r w:rsidRPr="000D0F7B" w:rsidDel="00CD26EC">
              <w:rPr>
                <w:noProof/>
                <w:color w:val="000000" w:themeColor="text1"/>
                <w:rPrChange w:id="422" w:author="Euderlan Freire" w:date="2025-06-13T19:46:00Z">
                  <w:rPr>
                    <w:noProof/>
                  </w:rPr>
                </w:rPrChange>
              </w:rPr>
              <w:tab/>
            </w:r>
            <w:r w:rsidRPr="000D0F7B" w:rsidDel="00CD26EC">
              <w:rPr>
                <w:rStyle w:val="Hyperlink"/>
                <w:rFonts w:ascii="Times New Roman" w:hAnsi="Times New Roman" w:cs="Times New Roman"/>
                <w:noProof/>
                <w:color w:val="000000" w:themeColor="text1"/>
                <w:rPrChange w:id="423" w:author="Euderlan Freire" w:date="2025-06-13T19:46:00Z">
                  <w:rPr>
                    <w:rStyle w:val="Hyperlink"/>
                    <w:rFonts w:ascii="Times New Roman" w:hAnsi="Times New Roman" w:cs="Times New Roman"/>
                    <w:noProof/>
                  </w:rPr>
                </w:rPrChange>
              </w:rPr>
              <w:delText>Requisitos Funcionais</w:delText>
            </w:r>
            <w:r w:rsidRPr="000D0F7B" w:rsidDel="00CD26EC">
              <w:rPr>
                <w:noProof/>
                <w:webHidden/>
                <w:color w:val="000000" w:themeColor="text1"/>
                <w:rPrChange w:id="424" w:author="Euderlan Freire" w:date="2025-06-13T19:46:00Z">
                  <w:rPr>
                    <w:noProof/>
                    <w:webHidden/>
                  </w:rPr>
                </w:rPrChange>
              </w:rPr>
              <w:tab/>
              <w:delText>9</w:delText>
            </w:r>
          </w:del>
        </w:p>
        <w:p w14:paraId="07F4B122" w14:textId="5B1FFF14" w:rsidR="008A69FD" w:rsidRPr="000D0F7B" w:rsidDel="00CD26EC" w:rsidRDefault="008A69FD" w:rsidP="000D0F7B">
          <w:pPr>
            <w:pStyle w:val="Sumrio2"/>
            <w:tabs>
              <w:tab w:val="left" w:pos="880"/>
              <w:tab w:val="right" w:leader="dot" w:pos="8494"/>
            </w:tabs>
            <w:spacing w:line="240" w:lineRule="auto"/>
            <w:rPr>
              <w:del w:id="425" w:author="Euderlan Freire" w:date="2025-06-13T19:42:00Z"/>
              <w:noProof/>
              <w:color w:val="000000" w:themeColor="text1"/>
              <w:rPrChange w:id="426" w:author="Euderlan Freire" w:date="2025-06-13T19:46:00Z">
                <w:rPr>
                  <w:del w:id="427" w:author="Euderlan Freire" w:date="2025-06-13T19:42:00Z"/>
                  <w:noProof/>
                </w:rPr>
              </w:rPrChange>
            </w:rPr>
            <w:pPrChange w:id="428" w:author="Euderlan Freire" w:date="2025-06-13T19:46:00Z">
              <w:pPr>
                <w:pStyle w:val="Sumrio2"/>
                <w:tabs>
                  <w:tab w:val="left" w:pos="880"/>
                  <w:tab w:val="right" w:leader="dot" w:pos="8494"/>
                </w:tabs>
              </w:pPr>
            </w:pPrChange>
          </w:pPr>
          <w:del w:id="429" w:author="Euderlan Freire" w:date="2025-06-13T19:42:00Z">
            <w:r w:rsidRPr="000D0F7B" w:rsidDel="00CD26EC">
              <w:rPr>
                <w:rStyle w:val="Hyperlink"/>
                <w:rFonts w:ascii="Times New Roman" w:hAnsi="Times New Roman" w:cs="Times New Roman"/>
                <w:noProof/>
                <w:color w:val="000000" w:themeColor="text1"/>
                <w:rPrChange w:id="430" w:author="Euderlan Freire" w:date="2025-06-13T19:46:00Z">
                  <w:rPr>
                    <w:rStyle w:val="Hyperlink"/>
                    <w:rFonts w:ascii="Times New Roman" w:hAnsi="Times New Roman" w:cs="Times New Roman"/>
                    <w:noProof/>
                  </w:rPr>
                </w:rPrChange>
              </w:rPr>
              <w:delText>3.3</w:delText>
            </w:r>
            <w:r w:rsidRPr="000D0F7B" w:rsidDel="00CD26EC">
              <w:rPr>
                <w:noProof/>
                <w:color w:val="000000" w:themeColor="text1"/>
                <w:rPrChange w:id="431" w:author="Euderlan Freire" w:date="2025-06-13T19:46:00Z">
                  <w:rPr>
                    <w:noProof/>
                  </w:rPr>
                </w:rPrChange>
              </w:rPr>
              <w:tab/>
            </w:r>
            <w:r w:rsidRPr="000D0F7B" w:rsidDel="00CD26EC">
              <w:rPr>
                <w:rStyle w:val="Hyperlink"/>
                <w:rFonts w:ascii="Times New Roman" w:hAnsi="Times New Roman" w:cs="Times New Roman"/>
                <w:noProof/>
                <w:color w:val="000000" w:themeColor="text1"/>
                <w:rPrChange w:id="432" w:author="Euderlan Freire" w:date="2025-06-13T19:46:00Z">
                  <w:rPr>
                    <w:rStyle w:val="Hyperlink"/>
                    <w:rFonts w:ascii="Times New Roman" w:hAnsi="Times New Roman" w:cs="Times New Roman"/>
                    <w:noProof/>
                  </w:rPr>
                </w:rPrChange>
              </w:rPr>
              <w:delText>3.2 Requisitos Não Funcionais</w:delText>
            </w:r>
            <w:r w:rsidRPr="000D0F7B" w:rsidDel="00CD26EC">
              <w:rPr>
                <w:noProof/>
                <w:webHidden/>
                <w:color w:val="000000" w:themeColor="text1"/>
                <w:rPrChange w:id="433" w:author="Euderlan Freire" w:date="2025-06-13T19:46:00Z">
                  <w:rPr>
                    <w:noProof/>
                    <w:webHidden/>
                  </w:rPr>
                </w:rPrChange>
              </w:rPr>
              <w:tab/>
              <w:delText>9</w:delText>
            </w:r>
          </w:del>
        </w:p>
        <w:p w14:paraId="513C2950" w14:textId="696B0B93" w:rsidR="008A69FD" w:rsidRPr="000D0F7B" w:rsidDel="00CD26EC" w:rsidRDefault="008A69FD" w:rsidP="000D0F7B">
          <w:pPr>
            <w:pStyle w:val="Sumrio1"/>
            <w:tabs>
              <w:tab w:val="left" w:pos="440"/>
              <w:tab w:val="right" w:leader="dot" w:pos="8494"/>
            </w:tabs>
            <w:spacing w:line="240" w:lineRule="auto"/>
            <w:rPr>
              <w:del w:id="434" w:author="Euderlan Freire" w:date="2025-06-13T19:42:00Z"/>
              <w:noProof/>
              <w:color w:val="000000" w:themeColor="text1"/>
              <w:rPrChange w:id="435" w:author="Euderlan Freire" w:date="2025-06-13T19:46:00Z">
                <w:rPr>
                  <w:del w:id="436" w:author="Euderlan Freire" w:date="2025-06-13T19:42:00Z"/>
                  <w:noProof/>
                </w:rPr>
              </w:rPrChange>
            </w:rPr>
            <w:pPrChange w:id="437" w:author="Euderlan Freire" w:date="2025-06-13T19:46:00Z">
              <w:pPr>
                <w:pStyle w:val="Sumrio1"/>
                <w:tabs>
                  <w:tab w:val="left" w:pos="440"/>
                  <w:tab w:val="right" w:leader="dot" w:pos="8494"/>
                </w:tabs>
              </w:pPr>
            </w:pPrChange>
          </w:pPr>
          <w:del w:id="438" w:author="Euderlan Freire" w:date="2025-06-13T19:42:00Z">
            <w:r w:rsidRPr="000D0F7B" w:rsidDel="00CD26EC">
              <w:rPr>
                <w:rStyle w:val="Hyperlink"/>
                <w:rFonts w:ascii="Times New Roman" w:hAnsi="Times New Roman" w:cs="Times New Roman"/>
                <w:noProof/>
                <w:color w:val="000000" w:themeColor="text1"/>
                <w:rPrChange w:id="439" w:author="Euderlan Freire" w:date="2025-06-13T19:46:00Z">
                  <w:rPr>
                    <w:rStyle w:val="Hyperlink"/>
                    <w:rFonts w:ascii="Times New Roman" w:hAnsi="Times New Roman" w:cs="Times New Roman"/>
                    <w:noProof/>
                  </w:rPr>
                </w:rPrChange>
              </w:rPr>
              <w:delText>4</w:delText>
            </w:r>
            <w:r w:rsidRPr="000D0F7B" w:rsidDel="00CD26EC">
              <w:rPr>
                <w:noProof/>
                <w:color w:val="000000" w:themeColor="text1"/>
                <w:rPrChange w:id="440" w:author="Euderlan Freire" w:date="2025-06-13T19:46:00Z">
                  <w:rPr>
                    <w:noProof/>
                  </w:rPr>
                </w:rPrChange>
              </w:rPr>
              <w:tab/>
            </w:r>
            <w:r w:rsidRPr="000D0F7B" w:rsidDel="00CD26EC">
              <w:rPr>
                <w:rStyle w:val="Hyperlink"/>
                <w:rFonts w:ascii="Times New Roman" w:hAnsi="Times New Roman" w:cs="Times New Roman"/>
                <w:noProof/>
                <w:color w:val="000000" w:themeColor="text1"/>
                <w:rPrChange w:id="441" w:author="Euderlan Freire" w:date="2025-06-13T19:46:00Z">
                  <w:rPr>
                    <w:rStyle w:val="Hyperlink"/>
                    <w:rFonts w:ascii="Times New Roman" w:hAnsi="Times New Roman" w:cs="Times New Roman"/>
                    <w:noProof/>
                  </w:rPr>
                </w:rPrChange>
              </w:rPr>
              <w:delText>DIAGRAMAS DO SISTEMA</w:delText>
            </w:r>
            <w:r w:rsidRPr="000D0F7B" w:rsidDel="00CD26EC">
              <w:rPr>
                <w:noProof/>
                <w:webHidden/>
                <w:color w:val="000000" w:themeColor="text1"/>
                <w:rPrChange w:id="442" w:author="Euderlan Freire" w:date="2025-06-13T19:46:00Z">
                  <w:rPr>
                    <w:noProof/>
                    <w:webHidden/>
                  </w:rPr>
                </w:rPrChange>
              </w:rPr>
              <w:tab/>
              <w:delText>10</w:delText>
            </w:r>
          </w:del>
        </w:p>
        <w:p w14:paraId="0C09B23D" w14:textId="4F705203" w:rsidR="008A69FD" w:rsidRPr="000D0F7B" w:rsidDel="00CD26EC" w:rsidRDefault="008A69FD" w:rsidP="000D0F7B">
          <w:pPr>
            <w:pStyle w:val="Sumrio2"/>
            <w:tabs>
              <w:tab w:val="left" w:pos="660"/>
              <w:tab w:val="right" w:leader="dot" w:pos="8494"/>
            </w:tabs>
            <w:spacing w:line="240" w:lineRule="auto"/>
            <w:rPr>
              <w:del w:id="443" w:author="Euderlan Freire" w:date="2025-06-13T19:42:00Z"/>
              <w:noProof/>
              <w:color w:val="000000" w:themeColor="text1"/>
              <w:rPrChange w:id="444" w:author="Euderlan Freire" w:date="2025-06-13T19:46:00Z">
                <w:rPr>
                  <w:del w:id="445" w:author="Euderlan Freire" w:date="2025-06-13T19:42:00Z"/>
                  <w:noProof/>
                </w:rPr>
              </w:rPrChange>
            </w:rPr>
            <w:pPrChange w:id="446" w:author="Euderlan Freire" w:date="2025-06-13T19:46:00Z">
              <w:pPr>
                <w:pStyle w:val="Sumrio2"/>
                <w:tabs>
                  <w:tab w:val="left" w:pos="660"/>
                  <w:tab w:val="right" w:leader="dot" w:pos="8494"/>
                </w:tabs>
              </w:pPr>
            </w:pPrChange>
          </w:pPr>
          <w:del w:id="447" w:author="Euderlan Freire" w:date="2025-06-13T19:42:00Z">
            <w:r w:rsidRPr="000D0F7B" w:rsidDel="00CD26EC">
              <w:rPr>
                <w:noProof/>
                <w:color w:val="000000" w:themeColor="text1"/>
                <w:rPrChange w:id="448" w:author="Euderlan Freire" w:date="2025-06-13T19:46:00Z">
                  <w:rPr>
                    <w:noProof/>
                  </w:rPr>
                </w:rPrChange>
              </w:rPr>
              <w:tab/>
            </w:r>
            <w:r w:rsidRPr="000D0F7B" w:rsidDel="00CD26EC">
              <w:rPr>
                <w:rStyle w:val="Hyperlink"/>
                <w:rFonts w:ascii="Times New Roman" w:hAnsi="Times New Roman" w:cs="Times New Roman"/>
                <w:noProof/>
                <w:color w:val="000000" w:themeColor="text1"/>
                <w:rPrChange w:id="449" w:author="Euderlan Freire" w:date="2025-06-13T19:46:00Z">
                  <w:rPr>
                    <w:rStyle w:val="Hyperlink"/>
                    <w:rFonts w:ascii="Times New Roman" w:hAnsi="Times New Roman" w:cs="Times New Roman"/>
                    <w:noProof/>
                  </w:rPr>
                </w:rPrChange>
              </w:rPr>
              <w:delText>Diagramas de Caso de Uso</w:delText>
            </w:r>
            <w:r w:rsidRPr="000D0F7B" w:rsidDel="00CD26EC">
              <w:rPr>
                <w:noProof/>
                <w:webHidden/>
                <w:color w:val="000000" w:themeColor="text1"/>
                <w:rPrChange w:id="450" w:author="Euderlan Freire" w:date="2025-06-13T19:46:00Z">
                  <w:rPr>
                    <w:noProof/>
                    <w:webHidden/>
                  </w:rPr>
                </w:rPrChange>
              </w:rPr>
              <w:tab/>
              <w:delText>10</w:delText>
            </w:r>
          </w:del>
        </w:p>
        <w:p w14:paraId="6B078F45" w14:textId="25CE9A08" w:rsidR="008A69FD" w:rsidRPr="000D0F7B" w:rsidDel="00CD26EC" w:rsidRDefault="008A69FD" w:rsidP="000D0F7B">
          <w:pPr>
            <w:pStyle w:val="Sumrio2"/>
            <w:tabs>
              <w:tab w:val="right" w:leader="dot" w:pos="8494"/>
            </w:tabs>
            <w:spacing w:line="240" w:lineRule="auto"/>
            <w:rPr>
              <w:del w:id="451" w:author="Euderlan Freire" w:date="2025-06-13T19:42:00Z"/>
              <w:noProof/>
              <w:color w:val="000000" w:themeColor="text1"/>
              <w:rPrChange w:id="452" w:author="Euderlan Freire" w:date="2025-06-13T19:46:00Z">
                <w:rPr>
                  <w:del w:id="453" w:author="Euderlan Freire" w:date="2025-06-13T19:42:00Z"/>
                  <w:noProof/>
                </w:rPr>
              </w:rPrChange>
            </w:rPr>
            <w:pPrChange w:id="454" w:author="Euderlan Freire" w:date="2025-06-13T19:46:00Z">
              <w:pPr>
                <w:pStyle w:val="Sumrio2"/>
                <w:tabs>
                  <w:tab w:val="right" w:leader="dot" w:pos="8494"/>
                </w:tabs>
              </w:pPr>
            </w:pPrChange>
          </w:pPr>
          <w:del w:id="455" w:author="Euderlan Freire" w:date="2025-06-13T19:42:00Z">
            <w:r w:rsidRPr="000D0F7B" w:rsidDel="00CD26EC">
              <w:rPr>
                <w:rStyle w:val="Hyperlink"/>
                <w:rFonts w:ascii="Times New Roman" w:hAnsi="Times New Roman" w:cs="Times New Roman"/>
                <w:noProof/>
                <w:color w:val="000000" w:themeColor="text1"/>
                <w:rPrChange w:id="456" w:author="Euderlan Freire" w:date="2025-06-13T19:46:00Z">
                  <w:rPr>
                    <w:rStyle w:val="Hyperlink"/>
                    <w:rFonts w:ascii="Times New Roman" w:hAnsi="Times New Roman" w:cs="Times New Roman"/>
                    <w:noProof/>
                  </w:rPr>
                </w:rPrChange>
              </w:rPr>
              <w:delText>4.1</w:delText>
            </w:r>
            <w:r w:rsidRPr="000D0F7B" w:rsidDel="00CD26EC">
              <w:rPr>
                <w:noProof/>
                <w:webHidden/>
                <w:color w:val="000000" w:themeColor="text1"/>
                <w:rPrChange w:id="457" w:author="Euderlan Freire" w:date="2025-06-13T19:46:00Z">
                  <w:rPr>
                    <w:noProof/>
                    <w:webHidden/>
                  </w:rPr>
                </w:rPrChange>
              </w:rPr>
              <w:tab/>
              <w:delText>10</w:delText>
            </w:r>
          </w:del>
        </w:p>
        <w:p w14:paraId="1C10445A" w14:textId="4A4D61B9" w:rsidR="008A69FD" w:rsidRPr="000D0F7B" w:rsidDel="00CD26EC" w:rsidRDefault="008A69FD" w:rsidP="000D0F7B">
          <w:pPr>
            <w:pStyle w:val="Sumrio3"/>
            <w:tabs>
              <w:tab w:val="left" w:pos="1320"/>
              <w:tab w:val="right" w:leader="dot" w:pos="8494"/>
            </w:tabs>
            <w:spacing w:line="240" w:lineRule="auto"/>
            <w:rPr>
              <w:del w:id="458" w:author="Euderlan Freire" w:date="2025-06-13T19:42:00Z"/>
              <w:noProof/>
              <w:color w:val="000000" w:themeColor="text1"/>
              <w:rPrChange w:id="459" w:author="Euderlan Freire" w:date="2025-06-13T19:46:00Z">
                <w:rPr>
                  <w:del w:id="460" w:author="Euderlan Freire" w:date="2025-06-13T19:42:00Z"/>
                  <w:noProof/>
                </w:rPr>
              </w:rPrChange>
            </w:rPr>
            <w:pPrChange w:id="461" w:author="Euderlan Freire" w:date="2025-06-13T19:46:00Z">
              <w:pPr>
                <w:pStyle w:val="Sumrio3"/>
                <w:tabs>
                  <w:tab w:val="left" w:pos="1320"/>
                  <w:tab w:val="right" w:leader="dot" w:pos="8494"/>
                </w:tabs>
              </w:pPr>
            </w:pPrChange>
          </w:pPr>
          <w:del w:id="462" w:author="Euderlan Freire" w:date="2025-06-13T19:42:00Z">
            <w:r w:rsidRPr="000D0F7B" w:rsidDel="00CD26EC">
              <w:rPr>
                <w:rStyle w:val="Hyperlink"/>
                <w:rFonts w:ascii="Times New Roman" w:hAnsi="Times New Roman" w:cs="Times New Roman"/>
                <w:noProof/>
                <w:color w:val="000000" w:themeColor="text1"/>
                <w:rPrChange w:id="463" w:author="Euderlan Freire" w:date="2025-06-13T19:46:00Z">
                  <w:rPr>
                    <w:rStyle w:val="Hyperlink"/>
                    <w:rFonts w:ascii="Times New Roman" w:hAnsi="Times New Roman" w:cs="Times New Roman"/>
                    <w:noProof/>
                  </w:rPr>
                </w:rPrChange>
              </w:rPr>
              <w:delText>4.1.1</w:delText>
            </w:r>
            <w:r w:rsidRPr="000D0F7B" w:rsidDel="00CD26EC">
              <w:rPr>
                <w:noProof/>
                <w:color w:val="000000" w:themeColor="text1"/>
                <w:rPrChange w:id="464" w:author="Euderlan Freire" w:date="2025-06-13T19:46:00Z">
                  <w:rPr>
                    <w:noProof/>
                  </w:rPr>
                </w:rPrChange>
              </w:rPr>
              <w:tab/>
            </w:r>
            <w:r w:rsidRPr="000D0F7B" w:rsidDel="00CD26EC">
              <w:rPr>
                <w:rStyle w:val="Hyperlink"/>
                <w:rFonts w:ascii="Times New Roman" w:hAnsi="Times New Roman" w:cs="Times New Roman"/>
                <w:noProof/>
                <w:color w:val="000000" w:themeColor="text1"/>
                <w:rPrChange w:id="465" w:author="Euderlan Freire" w:date="2025-06-13T19:46:00Z">
                  <w:rPr>
                    <w:rStyle w:val="Hyperlink"/>
                    <w:rFonts w:ascii="Times New Roman" w:hAnsi="Times New Roman" w:cs="Times New Roman"/>
                    <w:noProof/>
                  </w:rPr>
                </w:rPrChange>
              </w:rPr>
              <w:delText>Consultar Documentos via LLM</w:delText>
            </w:r>
            <w:r w:rsidRPr="000D0F7B" w:rsidDel="00CD26EC">
              <w:rPr>
                <w:noProof/>
                <w:webHidden/>
                <w:color w:val="000000" w:themeColor="text1"/>
                <w:rPrChange w:id="466" w:author="Euderlan Freire" w:date="2025-06-13T19:46:00Z">
                  <w:rPr>
                    <w:noProof/>
                    <w:webHidden/>
                  </w:rPr>
                </w:rPrChange>
              </w:rPr>
              <w:tab/>
              <w:delText>10</w:delText>
            </w:r>
          </w:del>
        </w:p>
        <w:p w14:paraId="371AF4F5" w14:textId="2AC4B116" w:rsidR="008A69FD" w:rsidRPr="000D0F7B" w:rsidDel="00CD26EC" w:rsidRDefault="008A69FD" w:rsidP="000D0F7B">
          <w:pPr>
            <w:pStyle w:val="Sumrio3"/>
            <w:tabs>
              <w:tab w:val="left" w:pos="1320"/>
              <w:tab w:val="right" w:leader="dot" w:pos="8494"/>
            </w:tabs>
            <w:spacing w:line="240" w:lineRule="auto"/>
            <w:rPr>
              <w:del w:id="467" w:author="Euderlan Freire" w:date="2025-06-13T19:42:00Z"/>
              <w:noProof/>
              <w:color w:val="000000" w:themeColor="text1"/>
              <w:rPrChange w:id="468" w:author="Euderlan Freire" w:date="2025-06-13T19:46:00Z">
                <w:rPr>
                  <w:del w:id="469" w:author="Euderlan Freire" w:date="2025-06-13T19:42:00Z"/>
                  <w:noProof/>
                </w:rPr>
              </w:rPrChange>
            </w:rPr>
            <w:pPrChange w:id="470" w:author="Euderlan Freire" w:date="2025-06-13T19:46:00Z">
              <w:pPr>
                <w:pStyle w:val="Sumrio3"/>
                <w:tabs>
                  <w:tab w:val="left" w:pos="1320"/>
                  <w:tab w:val="right" w:leader="dot" w:pos="8494"/>
                </w:tabs>
              </w:pPr>
            </w:pPrChange>
          </w:pPr>
          <w:del w:id="471" w:author="Euderlan Freire" w:date="2025-06-13T19:42:00Z">
            <w:r w:rsidRPr="000D0F7B" w:rsidDel="00CD26EC">
              <w:rPr>
                <w:rStyle w:val="Hyperlink"/>
                <w:rFonts w:ascii="Times New Roman" w:hAnsi="Times New Roman" w:cs="Times New Roman"/>
                <w:noProof/>
                <w:color w:val="000000" w:themeColor="text1"/>
                <w:rPrChange w:id="472" w:author="Euderlan Freire" w:date="2025-06-13T19:46:00Z">
                  <w:rPr>
                    <w:rStyle w:val="Hyperlink"/>
                    <w:rFonts w:ascii="Times New Roman" w:hAnsi="Times New Roman" w:cs="Times New Roman"/>
                    <w:noProof/>
                  </w:rPr>
                </w:rPrChange>
              </w:rPr>
              <w:delText>4.1.2</w:delText>
            </w:r>
            <w:r w:rsidRPr="000D0F7B" w:rsidDel="00CD26EC">
              <w:rPr>
                <w:noProof/>
                <w:color w:val="000000" w:themeColor="text1"/>
                <w:rPrChange w:id="473" w:author="Euderlan Freire" w:date="2025-06-13T19:46:00Z">
                  <w:rPr>
                    <w:noProof/>
                  </w:rPr>
                </w:rPrChange>
              </w:rPr>
              <w:tab/>
            </w:r>
            <w:r w:rsidRPr="000D0F7B" w:rsidDel="00CD26EC">
              <w:rPr>
                <w:rStyle w:val="Hyperlink"/>
                <w:rFonts w:ascii="Times New Roman" w:hAnsi="Times New Roman" w:cs="Times New Roman"/>
                <w:noProof/>
                <w:color w:val="000000" w:themeColor="text1"/>
                <w:rPrChange w:id="474" w:author="Euderlan Freire" w:date="2025-06-13T19:46:00Z">
                  <w:rPr>
                    <w:rStyle w:val="Hyperlink"/>
                    <w:rFonts w:ascii="Times New Roman" w:hAnsi="Times New Roman" w:cs="Times New Roman"/>
                    <w:noProof/>
                  </w:rPr>
                </w:rPrChange>
              </w:rPr>
              <w:delText>Gerenciar Resoluções (Admin)</w:delText>
            </w:r>
            <w:r w:rsidRPr="000D0F7B" w:rsidDel="00CD26EC">
              <w:rPr>
                <w:noProof/>
                <w:webHidden/>
                <w:color w:val="000000" w:themeColor="text1"/>
                <w:rPrChange w:id="475" w:author="Euderlan Freire" w:date="2025-06-13T19:46:00Z">
                  <w:rPr>
                    <w:noProof/>
                    <w:webHidden/>
                  </w:rPr>
                </w:rPrChange>
              </w:rPr>
              <w:tab/>
              <w:delText>11</w:delText>
            </w:r>
          </w:del>
        </w:p>
        <w:p w14:paraId="203420B1" w14:textId="1DDA5313" w:rsidR="008A69FD" w:rsidRPr="000D0F7B" w:rsidDel="00CD26EC" w:rsidRDefault="008A69FD" w:rsidP="000D0F7B">
          <w:pPr>
            <w:pStyle w:val="Sumrio3"/>
            <w:tabs>
              <w:tab w:val="left" w:pos="1320"/>
              <w:tab w:val="right" w:leader="dot" w:pos="8494"/>
            </w:tabs>
            <w:spacing w:line="240" w:lineRule="auto"/>
            <w:rPr>
              <w:del w:id="476" w:author="Euderlan Freire" w:date="2025-06-13T19:42:00Z"/>
              <w:noProof/>
              <w:color w:val="000000" w:themeColor="text1"/>
              <w:rPrChange w:id="477" w:author="Euderlan Freire" w:date="2025-06-13T19:46:00Z">
                <w:rPr>
                  <w:del w:id="478" w:author="Euderlan Freire" w:date="2025-06-13T19:42:00Z"/>
                  <w:noProof/>
                </w:rPr>
              </w:rPrChange>
            </w:rPr>
            <w:pPrChange w:id="479" w:author="Euderlan Freire" w:date="2025-06-13T19:46:00Z">
              <w:pPr>
                <w:pStyle w:val="Sumrio3"/>
                <w:tabs>
                  <w:tab w:val="left" w:pos="1320"/>
                  <w:tab w:val="right" w:leader="dot" w:pos="8494"/>
                </w:tabs>
              </w:pPr>
            </w:pPrChange>
          </w:pPr>
          <w:del w:id="480" w:author="Euderlan Freire" w:date="2025-06-13T19:42:00Z">
            <w:r w:rsidRPr="000D0F7B" w:rsidDel="00CD26EC">
              <w:rPr>
                <w:rStyle w:val="Hyperlink"/>
                <w:rFonts w:ascii="Times New Roman" w:hAnsi="Times New Roman" w:cs="Times New Roman"/>
                <w:noProof/>
                <w:color w:val="000000" w:themeColor="text1"/>
                <w:rPrChange w:id="481" w:author="Euderlan Freire" w:date="2025-06-13T19:46:00Z">
                  <w:rPr>
                    <w:rStyle w:val="Hyperlink"/>
                    <w:rFonts w:ascii="Times New Roman" w:hAnsi="Times New Roman" w:cs="Times New Roman"/>
                    <w:noProof/>
                  </w:rPr>
                </w:rPrChange>
              </w:rPr>
              <w:delText>4.1.3</w:delText>
            </w:r>
            <w:r w:rsidRPr="000D0F7B" w:rsidDel="00CD26EC">
              <w:rPr>
                <w:noProof/>
                <w:color w:val="000000" w:themeColor="text1"/>
                <w:rPrChange w:id="482" w:author="Euderlan Freire" w:date="2025-06-13T19:46:00Z">
                  <w:rPr>
                    <w:noProof/>
                  </w:rPr>
                </w:rPrChange>
              </w:rPr>
              <w:tab/>
            </w:r>
            <w:r w:rsidRPr="000D0F7B" w:rsidDel="00CD26EC">
              <w:rPr>
                <w:rStyle w:val="Hyperlink"/>
                <w:rFonts w:ascii="Times New Roman" w:hAnsi="Times New Roman" w:cs="Times New Roman"/>
                <w:noProof/>
                <w:color w:val="000000" w:themeColor="text1"/>
                <w:rPrChange w:id="483" w:author="Euderlan Freire" w:date="2025-06-13T19:46:00Z">
                  <w:rPr>
                    <w:rStyle w:val="Hyperlink"/>
                    <w:rFonts w:ascii="Times New Roman" w:hAnsi="Times New Roman" w:cs="Times New Roman"/>
                    <w:noProof/>
                  </w:rPr>
                </w:rPrChange>
              </w:rPr>
              <w:delText>Avaliar Resposta</w:delText>
            </w:r>
            <w:r w:rsidRPr="000D0F7B" w:rsidDel="00CD26EC">
              <w:rPr>
                <w:noProof/>
                <w:webHidden/>
                <w:color w:val="000000" w:themeColor="text1"/>
                <w:rPrChange w:id="484" w:author="Euderlan Freire" w:date="2025-06-13T19:46:00Z">
                  <w:rPr>
                    <w:noProof/>
                    <w:webHidden/>
                  </w:rPr>
                </w:rPrChange>
              </w:rPr>
              <w:tab/>
              <w:delText>12</w:delText>
            </w:r>
          </w:del>
        </w:p>
        <w:p w14:paraId="0AD6D6EF" w14:textId="07DCE100" w:rsidR="008A69FD" w:rsidRPr="000D0F7B" w:rsidDel="00CD26EC" w:rsidRDefault="008A69FD" w:rsidP="000D0F7B">
          <w:pPr>
            <w:pStyle w:val="Sumrio3"/>
            <w:tabs>
              <w:tab w:val="left" w:pos="1320"/>
              <w:tab w:val="right" w:leader="dot" w:pos="8494"/>
            </w:tabs>
            <w:spacing w:line="240" w:lineRule="auto"/>
            <w:rPr>
              <w:del w:id="485" w:author="Euderlan Freire" w:date="2025-06-13T19:42:00Z"/>
              <w:noProof/>
              <w:color w:val="000000" w:themeColor="text1"/>
              <w:rPrChange w:id="486" w:author="Euderlan Freire" w:date="2025-06-13T19:46:00Z">
                <w:rPr>
                  <w:del w:id="487" w:author="Euderlan Freire" w:date="2025-06-13T19:42:00Z"/>
                  <w:noProof/>
                </w:rPr>
              </w:rPrChange>
            </w:rPr>
            <w:pPrChange w:id="488" w:author="Euderlan Freire" w:date="2025-06-13T19:46:00Z">
              <w:pPr>
                <w:pStyle w:val="Sumrio3"/>
                <w:tabs>
                  <w:tab w:val="left" w:pos="1320"/>
                  <w:tab w:val="right" w:leader="dot" w:pos="8494"/>
                </w:tabs>
              </w:pPr>
            </w:pPrChange>
          </w:pPr>
          <w:del w:id="489" w:author="Euderlan Freire" w:date="2025-06-13T19:42:00Z">
            <w:r w:rsidRPr="000D0F7B" w:rsidDel="00CD26EC">
              <w:rPr>
                <w:rStyle w:val="Hyperlink"/>
                <w:rFonts w:ascii="Times New Roman" w:hAnsi="Times New Roman" w:cs="Times New Roman"/>
                <w:noProof/>
                <w:color w:val="000000" w:themeColor="text1"/>
                <w:rPrChange w:id="490" w:author="Euderlan Freire" w:date="2025-06-13T19:46:00Z">
                  <w:rPr>
                    <w:rStyle w:val="Hyperlink"/>
                    <w:rFonts w:ascii="Times New Roman" w:hAnsi="Times New Roman" w:cs="Times New Roman"/>
                    <w:noProof/>
                  </w:rPr>
                </w:rPrChange>
              </w:rPr>
              <w:delText>4.1.4</w:delText>
            </w:r>
            <w:r w:rsidRPr="000D0F7B" w:rsidDel="00CD26EC">
              <w:rPr>
                <w:noProof/>
                <w:color w:val="000000" w:themeColor="text1"/>
                <w:rPrChange w:id="491" w:author="Euderlan Freire" w:date="2025-06-13T19:46:00Z">
                  <w:rPr>
                    <w:noProof/>
                  </w:rPr>
                </w:rPrChange>
              </w:rPr>
              <w:tab/>
            </w:r>
            <w:r w:rsidRPr="000D0F7B" w:rsidDel="00CD26EC">
              <w:rPr>
                <w:rStyle w:val="Hyperlink"/>
                <w:rFonts w:ascii="Times New Roman" w:hAnsi="Times New Roman" w:cs="Times New Roman"/>
                <w:noProof/>
                <w:color w:val="000000" w:themeColor="text1"/>
                <w:rPrChange w:id="492" w:author="Euderlan Freire" w:date="2025-06-13T19:46:00Z">
                  <w:rPr>
                    <w:rStyle w:val="Hyperlink"/>
                    <w:rFonts w:ascii="Times New Roman" w:hAnsi="Times New Roman" w:cs="Times New Roman"/>
                    <w:noProof/>
                  </w:rPr>
                </w:rPrChange>
              </w:rPr>
              <w:delText>Gerenciar Histórico</w:delText>
            </w:r>
            <w:r w:rsidRPr="000D0F7B" w:rsidDel="00CD26EC">
              <w:rPr>
                <w:noProof/>
                <w:webHidden/>
                <w:color w:val="000000" w:themeColor="text1"/>
                <w:rPrChange w:id="493" w:author="Euderlan Freire" w:date="2025-06-13T19:46:00Z">
                  <w:rPr>
                    <w:noProof/>
                    <w:webHidden/>
                  </w:rPr>
                </w:rPrChange>
              </w:rPr>
              <w:tab/>
              <w:delText>12</w:delText>
            </w:r>
          </w:del>
        </w:p>
        <w:p w14:paraId="6F003DE0" w14:textId="18C45FC4" w:rsidR="008A69FD" w:rsidRPr="000D0F7B" w:rsidDel="00CD26EC" w:rsidRDefault="008A69FD" w:rsidP="000D0F7B">
          <w:pPr>
            <w:pStyle w:val="Sumrio3"/>
            <w:tabs>
              <w:tab w:val="left" w:pos="1320"/>
              <w:tab w:val="right" w:leader="dot" w:pos="8494"/>
            </w:tabs>
            <w:spacing w:line="240" w:lineRule="auto"/>
            <w:rPr>
              <w:del w:id="494" w:author="Euderlan Freire" w:date="2025-06-13T19:42:00Z"/>
              <w:noProof/>
              <w:color w:val="000000" w:themeColor="text1"/>
              <w:rPrChange w:id="495" w:author="Euderlan Freire" w:date="2025-06-13T19:46:00Z">
                <w:rPr>
                  <w:del w:id="496" w:author="Euderlan Freire" w:date="2025-06-13T19:42:00Z"/>
                  <w:noProof/>
                </w:rPr>
              </w:rPrChange>
            </w:rPr>
            <w:pPrChange w:id="497" w:author="Euderlan Freire" w:date="2025-06-13T19:46:00Z">
              <w:pPr>
                <w:pStyle w:val="Sumrio3"/>
                <w:tabs>
                  <w:tab w:val="left" w:pos="1320"/>
                  <w:tab w:val="right" w:leader="dot" w:pos="8494"/>
                </w:tabs>
              </w:pPr>
            </w:pPrChange>
          </w:pPr>
          <w:del w:id="498" w:author="Euderlan Freire" w:date="2025-06-13T19:42:00Z">
            <w:r w:rsidRPr="000D0F7B" w:rsidDel="00CD26EC">
              <w:rPr>
                <w:rStyle w:val="Hyperlink"/>
                <w:rFonts w:ascii="Times New Roman" w:hAnsi="Times New Roman" w:cs="Times New Roman"/>
                <w:noProof/>
                <w:color w:val="000000" w:themeColor="text1"/>
                <w:rPrChange w:id="499" w:author="Euderlan Freire" w:date="2025-06-13T19:46:00Z">
                  <w:rPr>
                    <w:rStyle w:val="Hyperlink"/>
                    <w:rFonts w:ascii="Times New Roman" w:hAnsi="Times New Roman" w:cs="Times New Roman"/>
                    <w:noProof/>
                  </w:rPr>
                </w:rPrChange>
              </w:rPr>
              <w:delText>4.1.5</w:delText>
            </w:r>
            <w:r w:rsidRPr="000D0F7B" w:rsidDel="00CD26EC">
              <w:rPr>
                <w:noProof/>
                <w:color w:val="000000" w:themeColor="text1"/>
                <w:rPrChange w:id="500" w:author="Euderlan Freire" w:date="2025-06-13T19:46:00Z">
                  <w:rPr>
                    <w:noProof/>
                  </w:rPr>
                </w:rPrChange>
              </w:rPr>
              <w:tab/>
            </w:r>
            <w:r w:rsidRPr="000D0F7B" w:rsidDel="00CD26EC">
              <w:rPr>
                <w:rStyle w:val="Hyperlink"/>
                <w:rFonts w:ascii="Times New Roman" w:hAnsi="Times New Roman" w:cs="Times New Roman"/>
                <w:noProof/>
                <w:color w:val="000000" w:themeColor="text1"/>
                <w:rPrChange w:id="501" w:author="Euderlan Freire" w:date="2025-06-13T19:46:00Z">
                  <w:rPr>
                    <w:rStyle w:val="Hyperlink"/>
                    <w:rFonts w:ascii="Times New Roman" w:hAnsi="Times New Roman" w:cs="Times New Roman"/>
                    <w:noProof/>
                  </w:rPr>
                </w:rPrChange>
              </w:rPr>
              <w:delText>Autenticação (Login/Cadastro)</w:delText>
            </w:r>
            <w:r w:rsidRPr="000D0F7B" w:rsidDel="00CD26EC">
              <w:rPr>
                <w:noProof/>
                <w:webHidden/>
                <w:color w:val="000000" w:themeColor="text1"/>
                <w:rPrChange w:id="502" w:author="Euderlan Freire" w:date="2025-06-13T19:46:00Z">
                  <w:rPr>
                    <w:noProof/>
                    <w:webHidden/>
                  </w:rPr>
                </w:rPrChange>
              </w:rPr>
              <w:tab/>
              <w:delText>13</w:delText>
            </w:r>
          </w:del>
        </w:p>
        <w:p w14:paraId="7752BD46" w14:textId="439D5BFC" w:rsidR="008A69FD" w:rsidRPr="000D0F7B" w:rsidDel="00CD26EC" w:rsidRDefault="008A69FD" w:rsidP="000D0F7B">
          <w:pPr>
            <w:pStyle w:val="Sumrio2"/>
            <w:tabs>
              <w:tab w:val="left" w:pos="880"/>
              <w:tab w:val="right" w:leader="dot" w:pos="8494"/>
            </w:tabs>
            <w:spacing w:line="240" w:lineRule="auto"/>
            <w:rPr>
              <w:del w:id="503" w:author="Euderlan Freire" w:date="2025-06-13T19:42:00Z"/>
              <w:noProof/>
              <w:color w:val="000000" w:themeColor="text1"/>
              <w:rPrChange w:id="504" w:author="Euderlan Freire" w:date="2025-06-13T19:46:00Z">
                <w:rPr>
                  <w:del w:id="505" w:author="Euderlan Freire" w:date="2025-06-13T19:42:00Z"/>
                  <w:noProof/>
                </w:rPr>
              </w:rPrChange>
            </w:rPr>
            <w:pPrChange w:id="506" w:author="Euderlan Freire" w:date="2025-06-13T19:46:00Z">
              <w:pPr>
                <w:pStyle w:val="Sumrio2"/>
                <w:tabs>
                  <w:tab w:val="left" w:pos="880"/>
                  <w:tab w:val="right" w:leader="dot" w:pos="8494"/>
                </w:tabs>
              </w:pPr>
            </w:pPrChange>
          </w:pPr>
          <w:del w:id="507" w:author="Euderlan Freire" w:date="2025-06-13T19:42:00Z">
            <w:r w:rsidRPr="000D0F7B" w:rsidDel="00CD26EC">
              <w:rPr>
                <w:rStyle w:val="Hyperlink"/>
                <w:rFonts w:ascii="Times New Roman" w:hAnsi="Times New Roman" w:cs="Times New Roman"/>
                <w:noProof/>
                <w:color w:val="000000" w:themeColor="text1"/>
                <w:rPrChange w:id="508" w:author="Euderlan Freire" w:date="2025-06-13T19:46:00Z">
                  <w:rPr>
                    <w:rStyle w:val="Hyperlink"/>
                    <w:rFonts w:ascii="Times New Roman" w:hAnsi="Times New Roman" w:cs="Times New Roman"/>
                    <w:noProof/>
                  </w:rPr>
                </w:rPrChange>
              </w:rPr>
              <w:delText>4.2</w:delText>
            </w:r>
            <w:r w:rsidRPr="000D0F7B" w:rsidDel="00CD26EC">
              <w:rPr>
                <w:noProof/>
                <w:color w:val="000000" w:themeColor="text1"/>
                <w:rPrChange w:id="509" w:author="Euderlan Freire" w:date="2025-06-13T19:46:00Z">
                  <w:rPr>
                    <w:noProof/>
                  </w:rPr>
                </w:rPrChange>
              </w:rPr>
              <w:tab/>
            </w:r>
            <w:r w:rsidRPr="000D0F7B" w:rsidDel="00CD26EC">
              <w:rPr>
                <w:rStyle w:val="Hyperlink"/>
                <w:rFonts w:ascii="Times New Roman" w:hAnsi="Times New Roman" w:cs="Times New Roman"/>
                <w:noProof/>
                <w:color w:val="000000" w:themeColor="text1"/>
                <w:rPrChange w:id="510" w:author="Euderlan Freire" w:date="2025-06-13T19:46:00Z">
                  <w:rPr>
                    <w:rStyle w:val="Hyperlink"/>
                    <w:rFonts w:ascii="Times New Roman" w:hAnsi="Times New Roman" w:cs="Times New Roman"/>
                    <w:noProof/>
                  </w:rPr>
                </w:rPrChange>
              </w:rPr>
              <w:delText>Diagramas de Classe</w:delText>
            </w:r>
            <w:r w:rsidRPr="000D0F7B" w:rsidDel="00CD26EC">
              <w:rPr>
                <w:noProof/>
                <w:webHidden/>
                <w:color w:val="000000" w:themeColor="text1"/>
                <w:rPrChange w:id="511" w:author="Euderlan Freire" w:date="2025-06-13T19:46:00Z">
                  <w:rPr>
                    <w:noProof/>
                    <w:webHidden/>
                  </w:rPr>
                </w:rPrChange>
              </w:rPr>
              <w:tab/>
              <w:delText>14</w:delText>
            </w:r>
          </w:del>
        </w:p>
        <w:p w14:paraId="3C340CDB" w14:textId="5A5BD0F6" w:rsidR="008A69FD" w:rsidRPr="000D0F7B" w:rsidDel="00CD26EC" w:rsidRDefault="008A69FD" w:rsidP="000D0F7B">
          <w:pPr>
            <w:pStyle w:val="Sumrio3"/>
            <w:tabs>
              <w:tab w:val="left" w:pos="1320"/>
              <w:tab w:val="right" w:leader="dot" w:pos="8494"/>
            </w:tabs>
            <w:spacing w:line="240" w:lineRule="auto"/>
            <w:rPr>
              <w:del w:id="512" w:author="Euderlan Freire" w:date="2025-06-13T19:42:00Z"/>
              <w:noProof/>
              <w:color w:val="000000" w:themeColor="text1"/>
              <w:rPrChange w:id="513" w:author="Euderlan Freire" w:date="2025-06-13T19:46:00Z">
                <w:rPr>
                  <w:del w:id="514" w:author="Euderlan Freire" w:date="2025-06-13T19:42:00Z"/>
                  <w:noProof/>
                </w:rPr>
              </w:rPrChange>
            </w:rPr>
            <w:pPrChange w:id="515" w:author="Euderlan Freire" w:date="2025-06-13T19:46:00Z">
              <w:pPr>
                <w:pStyle w:val="Sumrio3"/>
                <w:tabs>
                  <w:tab w:val="left" w:pos="1320"/>
                  <w:tab w:val="right" w:leader="dot" w:pos="8494"/>
                </w:tabs>
              </w:pPr>
            </w:pPrChange>
          </w:pPr>
          <w:del w:id="516" w:author="Euderlan Freire" w:date="2025-06-13T19:42:00Z">
            <w:r w:rsidRPr="000D0F7B" w:rsidDel="00CD26EC">
              <w:rPr>
                <w:rStyle w:val="Hyperlink"/>
                <w:rFonts w:ascii="Times New Roman" w:hAnsi="Times New Roman" w:cs="Times New Roman"/>
                <w:noProof/>
                <w:color w:val="000000" w:themeColor="text1"/>
                <w:rPrChange w:id="517" w:author="Euderlan Freire" w:date="2025-06-13T19:46:00Z">
                  <w:rPr>
                    <w:rStyle w:val="Hyperlink"/>
                    <w:rFonts w:ascii="Times New Roman" w:hAnsi="Times New Roman" w:cs="Times New Roman"/>
                    <w:noProof/>
                  </w:rPr>
                </w:rPrChange>
              </w:rPr>
              <w:delText>4.2.1</w:delText>
            </w:r>
            <w:r w:rsidRPr="000D0F7B" w:rsidDel="00CD26EC">
              <w:rPr>
                <w:noProof/>
                <w:color w:val="000000" w:themeColor="text1"/>
                <w:rPrChange w:id="518" w:author="Euderlan Freire" w:date="2025-06-13T19:46:00Z">
                  <w:rPr>
                    <w:noProof/>
                  </w:rPr>
                </w:rPrChange>
              </w:rPr>
              <w:tab/>
            </w:r>
            <w:r w:rsidRPr="000D0F7B" w:rsidDel="00CD26EC">
              <w:rPr>
                <w:rStyle w:val="Hyperlink"/>
                <w:rFonts w:ascii="Times New Roman" w:hAnsi="Times New Roman" w:cs="Times New Roman"/>
                <w:noProof/>
                <w:color w:val="000000" w:themeColor="text1"/>
                <w:rPrChange w:id="519" w:author="Euderlan Freire" w:date="2025-06-13T19:46:00Z">
                  <w:rPr>
                    <w:rStyle w:val="Hyperlink"/>
                    <w:rFonts w:ascii="Times New Roman" w:hAnsi="Times New Roman" w:cs="Times New Roman"/>
                    <w:noProof/>
                  </w:rPr>
                </w:rPrChange>
              </w:rPr>
              <w:delText>Classe usuários</w:delText>
            </w:r>
            <w:r w:rsidRPr="000D0F7B" w:rsidDel="00CD26EC">
              <w:rPr>
                <w:noProof/>
                <w:webHidden/>
                <w:color w:val="000000" w:themeColor="text1"/>
                <w:rPrChange w:id="520" w:author="Euderlan Freire" w:date="2025-06-13T19:46:00Z">
                  <w:rPr>
                    <w:noProof/>
                    <w:webHidden/>
                  </w:rPr>
                </w:rPrChange>
              </w:rPr>
              <w:tab/>
              <w:delText>14</w:delText>
            </w:r>
          </w:del>
        </w:p>
        <w:p w14:paraId="33DE1316" w14:textId="67541661" w:rsidR="008A69FD" w:rsidRPr="000D0F7B" w:rsidDel="00CD26EC" w:rsidRDefault="008A69FD" w:rsidP="000D0F7B">
          <w:pPr>
            <w:pStyle w:val="Sumrio3"/>
            <w:tabs>
              <w:tab w:val="left" w:pos="1320"/>
              <w:tab w:val="right" w:leader="dot" w:pos="8494"/>
            </w:tabs>
            <w:spacing w:line="240" w:lineRule="auto"/>
            <w:rPr>
              <w:del w:id="521" w:author="Euderlan Freire" w:date="2025-06-13T19:42:00Z"/>
              <w:noProof/>
              <w:color w:val="000000" w:themeColor="text1"/>
              <w:rPrChange w:id="522" w:author="Euderlan Freire" w:date="2025-06-13T19:46:00Z">
                <w:rPr>
                  <w:del w:id="523" w:author="Euderlan Freire" w:date="2025-06-13T19:42:00Z"/>
                  <w:noProof/>
                </w:rPr>
              </w:rPrChange>
            </w:rPr>
            <w:pPrChange w:id="524" w:author="Euderlan Freire" w:date="2025-06-13T19:46:00Z">
              <w:pPr>
                <w:pStyle w:val="Sumrio3"/>
                <w:tabs>
                  <w:tab w:val="left" w:pos="1320"/>
                  <w:tab w:val="right" w:leader="dot" w:pos="8494"/>
                </w:tabs>
              </w:pPr>
            </w:pPrChange>
          </w:pPr>
          <w:del w:id="525" w:author="Euderlan Freire" w:date="2025-06-13T19:42:00Z">
            <w:r w:rsidRPr="000D0F7B" w:rsidDel="00CD26EC">
              <w:rPr>
                <w:rStyle w:val="Hyperlink"/>
                <w:rFonts w:ascii="Times New Roman" w:hAnsi="Times New Roman" w:cs="Times New Roman"/>
                <w:noProof/>
                <w:color w:val="000000" w:themeColor="text1"/>
                <w:rPrChange w:id="526" w:author="Euderlan Freire" w:date="2025-06-13T19:46:00Z">
                  <w:rPr>
                    <w:rStyle w:val="Hyperlink"/>
                    <w:rFonts w:ascii="Times New Roman" w:hAnsi="Times New Roman" w:cs="Times New Roman"/>
                    <w:noProof/>
                  </w:rPr>
                </w:rPrChange>
              </w:rPr>
              <w:delText>4.2.2</w:delText>
            </w:r>
            <w:r w:rsidRPr="000D0F7B" w:rsidDel="00CD26EC">
              <w:rPr>
                <w:noProof/>
                <w:color w:val="000000" w:themeColor="text1"/>
                <w:rPrChange w:id="527" w:author="Euderlan Freire" w:date="2025-06-13T19:46:00Z">
                  <w:rPr>
                    <w:noProof/>
                  </w:rPr>
                </w:rPrChange>
              </w:rPr>
              <w:tab/>
            </w:r>
            <w:r w:rsidRPr="000D0F7B" w:rsidDel="00CD26EC">
              <w:rPr>
                <w:rStyle w:val="Hyperlink"/>
                <w:rFonts w:ascii="Times New Roman" w:hAnsi="Times New Roman" w:cs="Times New Roman"/>
                <w:noProof/>
                <w:color w:val="000000" w:themeColor="text1"/>
                <w:rPrChange w:id="528" w:author="Euderlan Freire" w:date="2025-06-13T19:46:00Z">
                  <w:rPr>
                    <w:rStyle w:val="Hyperlink"/>
                    <w:rFonts w:ascii="Times New Roman" w:hAnsi="Times New Roman" w:cs="Times New Roman"/>
                    <w:noProof/>
                  </w:rPr>
                </w:rPrChange>
              </w:rPr>
              <w:delText>Classe conta</w:delText>
            </w:r>
            <w:r w:rsidRPr="000D0F7B" w:rsidDel="00CD26EC">
              <w:rPr>
                <w:noProof/>
                <w:webHidden/>
                <w:color w:val="000000" w:themeColor="text1"/>
                <w:rPrChange w:id="529" w:author="Euderlan Freire" w:date="2025-06-13T19:46:00Z">
                  <w:rPr>
                    <w:noProof/>
                    <w:webHidden/>
                  </w:rPr>
                </w:rPrChange>
              </w:rPr>
              <w:tab/>
              <w:delText>14</w:delText>
            </w:r>
          </w:del>
        </w:p>
        <w:p w14:paraId="698F118D" w14:textId="11DBA47A" w:rsidR="008A69FD" w:rsidRPr="000D0F7B" w:rsidDel="00CD26EC" w:rsidRDefault="008A69FD" w:rsidP="000D0F7B">
          <w:pPr>
            <w:pStyle w:val="Sumrio3"/>
            <w:tabs>
              <w:tab w:val="left" w:pos="1320"/>
              <w:tab w:val="right" w:leader="dot" w:pos="8494"/>
            </w:tabs>
            <w:spacing w:line="240" w:lineRule="auto"/>
            <w:rPr>
              <w:del w:id="530" w:author="Euderlan Freire" w:date="2025-06-13T19:42:00Z"/>
              <w:noProof/>
              <w:color w:val="000000" w:themeColor="text1"/>
              <w:rPrChange w:id="531" w:author="Euderlan Freire" w:date="2025-06-13T19:46:00Z">
                <w:rPr>
                  <w:del w:id="532" w:author="Euderlan Freire" w:date="2025-06-13T19:42:00Z"/>
                  <w:noProof/>
                </w:rPr>
              </w:rPrChange>
            </w:rPr>
            <w:pPrChange w:id="533" w:author="Euderlan Freire" w:date="2025-06-13T19:46:00Z">
              <w:pPr>
                <w:pStyle w:val="Sumrio3"/>
                <w:tabs>
                  <w:tab w:val="left" w:pos="1320"/>
                  <w:tab w:val="right" w:leader="dot" w:pos="8494"/>
                </w:tabs>
              </w:pPr>
            </w:pPrChange>
          </w:pPr>
          <w:del w:id="534" w:author="Euderlan Freire" w:date="2025-06-13T19:42:00Z">
            <w:r w:rsidRPr="000D0F7B" w:rsidDel="00CD26EC">
              <w:rPr>
                <w:rStyle w:val="Hyperlink"/>
                <w:rFonts w:ascii="Times New Roman" w:hAnsi="Times New Roman" w:cs="Times New Roman"/>
                <w:noProof/>
                <w:color w:val="000000" w:themeColor="text1"/>
                <w:rPrChange w:id="535" w:author="Euderlan Freire" w:date="2025-06-13T19:46:00Z">
                  <w:rPr>
                    <w:rStyle w:val="Hyperlink"/>
                    <w:rFonts w:ascii="Times New Roman" w:hAnsi="Times New Roman" w:cs="Times New Roman"/>
                    <w:noProof/>
                  </w:rPr>
                </w:rPrChange>
              </w:rPr>
              <w:delText>4.2.3</w:delText>
            </w:r>
            <w:r w:rsidRPr="000D0F7B" w:rsidDel="00CD26EC">
              <w:rPr>
                <w:noProof/>
                <w:color w:val="000000" w:themeColor="text1"/>
                <w:rPrChange w:id="536" w:author="Euderlan Freire" w:date="2025-06-13T19:46:00Z">
                  <w:rPr>
                    <w:noProof/>
                  </w:rPr>
                </w:rPrChange>
              </w:rPr>
              <w:tab/>
            </w:r>
            <w:r w:rsidRPr="000D0F7B" w:rsidDel="00CD26EC">
              <w:rPr>
                <w:rStyle w:val="Hyperlink"/>
                <w:rFonts w:ascii="Times New Roman" w:hAnsi="Times New Roman" w:cs="Times New Roman"/>
                <w:noProof/>
                <w:color w:val="000000" w:themeColor="text1"/>
                <w:rPrChange w:id="537" w:author="Euderlan Freire" w:date="2025-06-13T19:46:00Z">
                  <w:rPr>
                    <w:rStyle w:val="Hyperlink"/>
                    <w:rFonts w:ascii="Times New Roman" w:hAnsi="Times New Roman" w:cs="Times New Roman"/>
                    <w:noProof/>
                  </w:rPr>
                </w:rPrChange>
              </w:rPr>
              <w:delText>Classe sessão</w:delText>
            </w:r>
            <w:r w:rsidRPr="000D0F7B" w:rsidDel="00CD26EC">
              <w:rPr>
                <w:noProof/>
                <w:webHidden/>
                <w:color w:val="000000" w:themeColor="text1"/>
                <w:rPrChange w:id="538" w:author="Euderlan Freire" w:date="2025-06-13T19:46:00Z">
                  <w:rPr>
                    <w:noProof/>
                    <w:webHidden/>
                  </w:rPr>
                </w:rPrChange>
              </w:rPr>
              <w:tab/>
              <w:delText>14</w:delText>
            </w:r>
          </w:del>
        </w:p>
        <w:p w14:paraId="30A130E8" w14:textId="6A3376C0" w:rsidR="008A69FD" w:rsidRPr="000D0F7B" w:rsidDel="00CD26EC" w:rsidRDefault="008A69FD" w:rsidP="000D0F7B">
          <w:pPr>
            <w:pStyle w:val="Sumrio3"/>
            <w:tabs>
              <w:tab w:val="left" w:pos="1320"/>
              <w:tab w:val="right" w:leader="dot" w:pos="8494"/>
            </w:tabs>
            <w:spacing w:line="240" w:lineRule="auto"/>
            <w:rPr>
              <w:del w:id="539" w:author="Euderlan Freire" w:date="2025-06-13T19:42:00Z"/>
              <w:noProof/>
              <w:color w:val="000000" w:themeColor="text1"/>
              <w:rPrChange w:id="540" w:author="Euderlan Freire" w:date="2025-06-13T19:46:00Z">
                <w:rPr>
                  <w:del w:id="541" w:author="Euderlan Freire" w:date="2025-06-13T19:42:00Z"/>
                  <w:noProof/>
                </w:rPr>
              </w:rPrChange>
            </w:rPr>
            <w:pPrChange w:id="542" w:author="Euderlan Freire" w:date="2025-06-13T19:46:00Z">
              <w:pPr>
                <w:pStyle w:val="Sumrio3"/>
                <w:tabs>
                  <w:tab w:val="left" w:pos="1320"/>
                  <w:tab w:val="right" w:leader="dot" w:pos="8494"/>
                </w:tabs>
              </w:pPr>
            </w:pPrChange>
          </w:pPr>
          <w:del w:id="543" w:author="Euderlan Freire" w:date="2025-06-13T19:42:00Z">
            <w:r w:rsidRPr="000D0F7B" w:rsidDel="00CD26EC">
              <w:rPr>
                <w:rStyle w:val="Hyperlink"/>
                <w:rFonts w:ascii="Times New Roman" w:hAnsi="Times New Roman" w:cs="Times New Roman"/>
                <w:noProof/>
                <w:color w:val="000000" w:themeColor="text1"/>
                <w:rPrChange w:id="544" w:author="Euderlan Freire" w:date="2025-06-13T19:46:00Z">
                  <w:rPr>
                    <w:rStyle w:val="Hyperlink"/>
                    <w:rFonts w:ascii="Times New Roman" w:hAnsi="Times New Roman" w:cs="Times New Roman"/>
                    <w:noProof/>
                  </w:rPr>
                </w:rPrChange>
              </w:rPr>
              <w:delText>4.2.4</w:delText>
            </w:r>
            <w:r w:rsidRPr="000D0F7B" w:rsidDel="00CD26EC">
              <w:rPr>
                <w:noProof/>
                <w:color w:val="000000" w:themeColor="text1"/>
                <w:rPrChange w:id="545" w:author="Euderlan Freire" w:date="2025-06-13T19:46:00Z">
                  <w:rPr>
                    <w:noProof/>
                  </w:rPr>
                </w:rPrChange>
              </w:rPr>
              <w:tab/>
            </w:r>
            <w:r w:rsidRPr="000D0F7B" w:rsidDel="00CD26EC">
              <w:rPr>
                <w:rStyle w:val="Hyperlink"/>
                <w:rFonts w:ascii="Times New Roman" w:hAnsi="Times New Roman" w:cs="Times New Roman"/>
                <w:noProof/>
                <w:color w:val="000000" w:themeColor="text1"/>
                <w:rPrChange w:id="546" w:author="Euderlan Freire" w:date="2025-06-13T19:46:00Z">
                  <w:rPr>
                    <w:rStyle w:val="Hyperlink"/>
                    <w:rFonts w:ascii="Times New Roman" w:hAnsi="Times New Roman" w:cs="Times New Roman"/>
                    <w:noProof/>
                  </w:rPr>
                </w:rPrChange>
              </w:rPr>
              <w:delText>Classe conversa</w:delText>
            </w:r>
            <w:r w:rsidRPr="000D0F7B" w:rsidDel="00CD26EC">
              <w:rPr>
                <w:noProof/>
                <w:webHidden/>
                <w:color w:val="000000" w:themeColor="text1"/>
                <w:rPrChange w:id="547" w:author="Euderlan Freire" w:date="2025-06-13T19:46:00Z">
                  <w:rPr>
                    <w:noProof/>
                    <w:webHidden/>
                  </w:rPr>
                </w:rPrChange>
              </w:rPr>
              <w:tab/>
              <w:delText>14</w:delText>
            </w:r>
          </w:del>
        </w:p>
        <w:p w14:paraId="32DDF03A" w14:textId="68341863" w:rsidR="008A69FD" w:rsidRPr="000D0F7B" w:rsidDel="00CD26EC" w:rsidRDefault="008A69FD" w:rsidP="000D0F7B">
          <w:pPr>
            <w:pStyle w:val="Sumrio3"/>
            <w:tabs>
              <w:tab w:val="left" w:pos="1320"/>
              <w:tab w:val="right" w:leader="dot" w:pos="8494"/>
            </w:tabs>
            <w:spacing w:line="240" w:lineRule="auto"/>
            <w:rPr>
              <w:del w:id="548" w:author="Euderlan Freire" w:date="2025-06-13T19:42:00Z"/>
              <w:noProof/>
              <w:color w:val="000000" w:themeColor="text1"/>
              <w:rPrChange w:id="549" w:author="Euderlan Freire" w:date="2025-06-13T19:46:00Z">
                <w:rPr>
                  <w:del w:id="550" w:author="Euderlan Freire" w:date="2025-06-13T19:42:00Z"/>
                  <w:noProof/>
                </w:rPr>
              </w:rPrChange>
            </w:rPr>
            <w:pPrChange w:id="551" w:author="Euderlan Freire" w:date="2025-06-13T19:46:00Z">
              <w:pPr>
                <w:pStyle w:val="Sumrio3"/>
                <w:tabs>
                  <w:tab w:val="left" w:pos="1320"/>
                  <w:tab w:val="right" w:leader="dot" w:pos="8494"/>
                </w:tabs>
              </w:pPr>
            </w:pPrChange>
          </w:pPr>
          <w:del w:id="552" w:author="Euderlan Freire" w:date="2025-06-13T19:42:00Z">
            <w:r w:rsidRPr="000D0F7B" w:rsidDel="00CD26EC">
              <w:rPr>
                <w:rStyle w:val="Hyperlink"/>
                <w:rFonts w:ascii="Times New Roman" w:hAnsi="Times New Roman" w:cs="Times New Roman"/>
                <w:noProof/>
                <w:color w:val="000000" w:themeColor="text1"/>
                <w:rPrChange w:id="553" w:author="Euderlan Freire" w:date="2025-06-13T19:46:00Z">
                  <w:rPr>
                    <w:rStyle w:val="Hyperlink"/>
                    <w:rFonts w:ascii="Times New Roman" w:hAnsi="Times New Roman" w:cs="Times New Roman"/>
                    <w:noProof/>
                  </w:rPr>
                </w:rPrChange>
              </w:rPr>
              <w:delText>4.2.5</w:delText>
            </w:r>
            <w:r w:rsidRPr="000D0F7B" w:rsidDel="00CD26EC">
              <w:rPr>
                <w:noProof/>
                <w:color w:val="000000" w:themeColor="text1"/>
                <w:rPrChange w:id="554" w:author="Euderlan Freire" w:date="2025-06-13T19:46:00Z">
                  <w:rPr>
                    <w:noProof/>
                  </w:rPr>
                </w:rPrChange>
              </w:rPr>
              <w:tab/>
            </w:r>
            <w:r w:rsidRPr="000D0F7B" w:rsidDel="00CD26EC">
              <w:rPr>
                <w:rStyle w:val="Hyperlink"/>
                <w:rFonts w:ascii="Times New Roman" w:hAnsi="Times New Roman" w:cs="Times New Roman"/>
                <w:noProof/>
                <w:color w:val="000000" w:themeColor="text1"/>
                <w:rPrChange w:id="555" w:author="Euderlan Freire" w:date="2025-06-13T19:46:00Z">
                  <w:rPr>
                    <w:rStyle w:val="Hyperlink"/>
                    <w:rFonts w:ascii="Times New Roman" w:hAnsi="Times New Roman" w:cs="Times New Roman"/>
                    <w:noProof/>
                  </w:rPr>
                </w:rPrChange>
              </w:rPr>
              <w:delText>Classe pergunta</w:delText>
            </w:r>
            <w:r w:rsidRPr="000D0F7B" w:rsidDel="00CD26EC">
              <w:rPr>
                <w:noProof/>
                <w:webHidden/>
                <w:color w:val="000000" w:themeColor="text1"/>
                <w:rPrChange w:id="556" w:author="Euderlan Freire" w:date="2025-06-13T19:46:00Z">
                  <w:rPr>
                    <w:noProof/>
                    <w:webHidden/>
                  </w:rPr>
                </w:rPrChange>
              </w:rPr>
              <w:tab/>
              <w:delText>15</w:delText>
            </w:r>
          </w:del>
        </w:p>
        <w:p w14:paraId="0755A08A" w14:textId="163D277E" w:rsidR="008A69FD" w:rsidRPr="000D0F7B" w:rsidDel="00CD26EC" w:rsidRDefault="008A69FD" w:rsidP="000D0F7B">
          <w:pPr>
            <w:pStyle w:val="Sumrio3"/>
            <w:tabs>
              <w:tab w:val="left" w:pos="1320"/>
              <w:tab w:val="right" w:leader="dot" w:pos="8494"/>
            </w:tabs>
            <w:spacing w:line="240" w:lineRule="auto"/>
            <w:rPr>
              <w:del w:id="557" w:author="Euderlan Freire" w:date="2025-06-13T19:42:00Z"/>
              <w:noProof/>
              <w:color w:val="000000" w:themeColor="text1"/>
              <w:rPrChange w:id="558" w:author="Euderlan Freire" w:date="2025-06-13T19:46:00Z">
                <w:rPr>
                  <w:del w:id="559" w:author="Euderlan Freire" w:date="2025-06-13T19:42:00Z"/>
                  <w:noProof/>
                </w:rPr>
              </w:rPrChange>
            </w:rPr>
            <w:pPrChange w:id="560" w:author="Euderlan Freire" w:date="2025-06-13T19:46:00Z">
              <w:pPr>
                <w:pStyle w:val="Sumrio3"/>
                <w:tabs>
                  <w:tab w:val="left" w:pos="1320"/>
                  <w:tab w:val="right" w:leader="dot" w:pos="8494"/>
                </w:tabs>
              </w:pPr>
            </w:pPrChange>
          </w:pPr>
          <w:del w:id="561" w:author="Euderlan Freire" w:date="2025-06-13T19:42:00Z">
            <w:r w:rsidRPr="000D0F7B" w:rsidDel="00CD26EC">
              <w:rPr>
                <w:rStyle w:val="Hyperlink"/>
                <w:rFonts w:ascii="Times New Roman" w:hAnsi="Times New Roman" w:cs="Times New Roman"/>
                <w:noProof/>
                <w:color w:val="000000" w:themeColor="text1"/>
                <w:rPrChange w:id="562" w:author="Euderlan Freire" w:date="2025-06-13T19:46:00Z">
                  <w:rPr>
                    <w:rStyle w:val="Hyperlink"/>
                    <w:rFonts w:ascii="Times New Roman" w:hAnsi="Times New Roman" w:cs="Times New Roman"/>
                    <w:noProof/>
                  </w:rPr>
                </w:rPrChange>
              </w:rPr>
              <w:delText>4.2.6</w:delText>
            </w:r>
            <w:r w:rsidRPr="000D0F7B" w:rsidDel="00CD26EC">
              <w:rPr>
                <w:noProof/>
                <w:color w:val="000000" w:themeColor="text1"/>
                <w:rPrChange w:id="563" w:author="Euderlan Freire" w:date="2025-06-13T19:46:00Z">
                  <w:rPr>
                    <w:noProof/>
                  </w:rPr>
                </w:rPrChange>
              </w:rPr>
              <w:tab/>
            </w:r>
            <w:r w:rsidRPr="000D0F7B" w:rsidDel="00CD26EC">
              <w:rPr>
                <w:rStyle w:val="Hyperlink"/>
                <w:rFonts w:ascii="Times New Roman" w:hAnsi="Times New Roman" w:cs="Times New Roman"/>
                <w:noProof/>
                <w:color w:val="000000" w:themeColor="text1"/>
                <w:rPrChange w:id="564" w:author="Euderlan Freire" w:date="2025-06-13T19:46:00Z">
                  <w:rPr>
                    <w:rStyle w:val="Hyperlink"/>
                    <w:rFonts w:ascii="Times New Roman" w:hAnsi="Times New Roman" w:cs="Times New Roman"/>
                    <w:noProof/>
                  </w:rPr>
                </w:rPrChange>
              </w:rPr>
              <w:delText>Classe resposta</w:delText>
            </w:r>
            <w:r w:rsidRPr="000D0F7B" w:rsidDel="00CD26EC">
              <w:rPr>
                <w:noProof/>
                <w:webHidden/>
                <w:color w:val="000000" w:themeColor="text1"/>
                <w:rPrChange w:id="565" w:author="Euderlan Freire" w:date="2025-06-13T19:46:00Z">
                  <w:rPr>
                    <w:noProof/>
                    <w:webHidden/>
                  </w:rPr>
                </w:rPrChange>
              </w:rPr>
              <w:tab/>
              <w:delText>15</w:delText>
            </w:r>
          </w:del>
        </w:p>
        <w:p w14:paraId="7AFC7BD6" w14:textId="6CCC789D" w:rsidR="008A69FD" w:rsidRPr="000D0F7B" w:rsidDel="00CD26EC" w:rsidRDefault="008A69FD" w:rsidP="000D0F7B">
          <w:pPr>
            <w:pStyle w:val="Sumrio3"/>
            <w:tabs>
              <w:tab w:val="left" w:pos="1320"/>
              <w:tab w:val="right" w:leader="dot" w:pos="8494"/>
            </w:tabs>
            <w:spacing w:line="240" w:lineRule="auto"/>
            <w:rPr>
              <w:del w:id="566" w:author="Euderlan Freire" w:date="2025-06-13T19:42:00Z"/>
              <w:noProof/>
              <w:color w:val="000000" w:themeColor="text1"/>
              <w:rPrChange w:id="567" w:author="Euderlan Freire" w:date="2025-06-13T19:46:00Z">
                <w:rPr>
                  <w:del w:id="568" w:author="Euderlan Freire" w:date="2025-06-13T19:42:00Z"/>
                  <w:noProof/>
                </w:rPr>
              </w:rPrChange>
            </w:rPr>
            <w:pPrChange w:id="569" w:author="Euderlan Freire" w:date="2025-06-13T19:46:00Z">
              <w:pPr>
                <w:pStyle w:val="Sumrio3"/>
                <w:tabs>
                  <w:tab w:val="left" w:pos="1320"/>
                  <w:tab w:val="right" w:leader="dot" w:pos="8494"/>
                </w:tabs>
              </w:pPr>
            </w:pPrChange>
          </w:pPr>
          <w:del w:id="570" w:author="Euderlan Freire" w:date="2025-06-13T19:42:00Z">
            <w:r w:rsidRPr="000D0F7B" w:rsidDel="00CD26EC">
              <w:rPr>
                <w:rStyle w:val="Hyperlink"/>
                <w:rFonts w:ascii="Times New Roman" w:hAnsi="Times New Roman" w:cs="Times New Roman"/>
                <w:noProof/>
                <w:color w:val="000000" w:themeColor="text1"/>
                <w:rPrChange w:id="571" w:author="Euderlan Freire" w:date="2025-06-13T19:46:00Z">
                  <w:rPr>
                    <w:rStyle w:val="Hyperlink"/>
                    <w:rFonts w:ascii="Times New Roman" w:hAnsi="Times New Roman" w:cs="Times New Roman"/>
                    <w:noProof/>
                  </w:rPr>
                </w:rPrChange>
              </w:rPr>
              <w:delText>4.2.7</w:delText>
            </w:r>
            <w:r w:rsidRPr="000D0F7B" w:rsidDel="00CD26EC">
              <w:rPr>
                <w:noProof/>
                <w:color w:val="000000" w:themeColor="text1"/>
                <w:rPrChange w:id="572" w:author="Euderlan Freire" w:date="2025-06-13T19:46:00Z">
                  <w:rPr>
                    <w:noProof/>
                  </w:rPr>
                </w:rPrChange>
              </w:rPr>
              <w:tab/>
            </w:r>
            <w:r w:rsidRPr="000D0F7B" w:rsidDel="00CD26EC">
              <w:rPr>
                <w:rStyle w:val="Hyperlink"/>
                <w:rFonts w:ascii="Times New Roman" w:hAnsi="Times New Roman" w:cs="Times New Roman"/>
                <w:noProof/>
                <w:color w:val="000000" w:themeColor="text1"/>
                <w:rPrChange w:id="573" w:author="Euderlan Freire" w:date="2025-06-13T19:46:00Z">
                  <w:rPr>
                    <w:rStyle w:val="Hyperlink"/>
                    <w:rFonts w:ascii="Times New Roman" w:hAnsi="Times New Roman" w:cs="Times New Roman"/>
                    <w:noProof/>
                  </w:rPr>
                </w:rPrChange>
              </w:rPr>
              <w:delText>Classe resolução</w:delText>
            </w:r>
            <w:r w:rsidRPr="000D0F7B" w:rsidDel="00CD26EC">
              <w:rPr>
                <w:noProof/>
                <w:webHidden/>
                <w:color w:val="000000" w:themeColor="text1"/>
                <w:rPrChange w:id="574" w:author="Euderlan Freire" w:date="2025-06-13T19:46:00Z">
                  <w:rPr>
                    <w:noProof/>
                    <w:webHidden/>
                  </w:rPr>
                </w:rPrChange>
              </w:rPr>
              <w:tab/>
              <w:delText>15</w:delText>
            </w:r>
          </w:del>
        </w:p>
        <w:p w14:paraId="4327B94D" w14:textId="5D3039BF" w:rsidR="008A69FD" w:rsidRPr="000D0F7B" w:rsidDel="00CD26EC" w:rsidRDefault="008A69FD" w:rsidP="000D0F7B">
          <w:pPr>
            <w:pStyle w:val="Sumrio3"/>
            <w:tabs>
              <w:tab w:val="left" w:pos="880"/>
              <w:tab w:val="right" w:leader="dot" w:pos="8494"/>
            </w:tabs>
            <w:spacing w:line="240" w:lineRule="auto"/>
            <w:rPr>
              <w:del w:id="575" w:author="Euderlan Freire" w:date="2025-06-13T19:42:00Z"/>
              <w:noProof/>
              <w:color w:val="000000" w:themeColor="text1"/>
              <w:rPrChange w:id="576" w:author="Euderlan Freire" w:date="2025-06-13T19:46:00Z">
                <w:rPr>
                  <w:del w:id="577" w:author="Euderlan Freire" w:date="2025-06-13T19:42:00Z"/>
                  <w:noProof/>
                </w:rPr>
              </w:rPrChange>
            </w:rPr>
            <w:pPrChange w:id="578" w:author="Euderlan Freire" w:date="2025-06-13T19:46:00Z">
              <w:pPr>
                <w:pStyle w:val="Sumrio3"/>
                <w:tabs>
                  <w:tab w:val="left" w:pos="880"/>
                  <w:tab w:val="right" w:leader="dot" w:pos="8494"/>
                </w:tabs>
              </w:pPr>
            </w:pPrChange>
          </w:pPr>
          <w:del w:id="579" w:author="Euderlan Freire" w:date="2025-06-13T19:42:00Z">
            <w:r w:rsidRPr="000D0F7B" w:rsidDel="00CD26EC">
              <w:rPr>
                <w:noProof/>
                <w:color w:val="000000" w:themeColor="text1"/>
                <w:rPrChange w:id="580" w:author="Euderlan Freire" w:date="2025-06-13T19:46:00Z">
                  <w:rPr>
                    <w:noProof/>
                  </w:rPr>
                </w:rPrChange>
              </w:rPr>
              <w:tab/>
            </w:r>
            <w:r w:rsidRPr="000D0F7B" w:rsidDel="00CD26EC">
              <w:rPr>
                <w:rStyle w:val="Hyperlink"/>
                <w:rFonts w:ascii="Times New Roman" w:hAnsi="Times New Roman" w:cs="Times New Roman"/>
                <w:noProof/>
                <w:color w:val="000000" w:themeColor="text1"/>
                <w:rPrChange w:id="581" w:author="Euderlan Freire" w:date="2025-06-13T19:46:00Z">
                  <w:rPr>
                    <w:rStyle w:val="Hyperlink"/>
                    <w:rFonts w:ascii="Times New Roman" w:hAnsi="Times New Roman" w:cs="Times New Roman"/>
                    <w:noProof/>
                  </w:rPr>
                </w:rPrChange>
              </w:rPr>
              <w:delText>Classe base vetorial</w:delText>
            </w:r>
            <w:r w:rsidRPr="000D0F7B" w:rsidDel="00CD26EC">
              <w:rPr>
                <w:noProof/>
                <w:webHidden/>
                <w:color w:val="000000" w:themeColor="text1"/>
                <w:rPrChange w:id="582" w:author="Euderlan Freire" w:date="2025-06-13T19:46:00Z">
                  <w:rPr>
                    <w:noProof/>
                    <w:webHidden/>
                  </w:rPr>
                </w:rPrChange>
              </w:rPr>
              <w:tab/>
              <w:delText>15</w:delText>
            </w:r>
          </w:del>
        </w:p>
        <w:p w14:paraId="65FCA2DA" w14:textId="427EB3A8" w:rsidR="008A69FD" w:rsidRPr="000D0F7B" w:rsidDel="00CD26EC" w:rsidRDefault="008A69FD" w:rsidP="000D0F7B">
          <w:pPr>
            <w:pStyle w:val="Sumrio3"/>
            <w:tabs>
              <w:tab w:val="right" w:leader="dot" w:pos="8494"/>
            </w:tabs>
            <w:spacing w:line="240" w:lineRule="auto"/>
            <w:rPr>
              <w:del w:id="583" w:author="Euderlan Freire" w:date="2025-06-13T19:42:00Z"/>
              <w:noProof/>
              <w:color w:val="000000" w:themeColor="text1"/>
              <w:rPrChange w:id="584" w:author="Euderlan Freire" w:date="2025-06-13T19:46:00Z">
                <w:rPr>
                  <w:del w:id="585" w:author="Euderlan Freire" w:date="2025-06-13T19:42:00Z"/>
                  <w:noProof/>
                </w:rPr>
              </w:rPrChange>
            </w:rPr>
            <w:pPrChange w:id="586" w:author="Euderlan Freire" w:date="2025-06-13T19:46:00Z">
              <w:pPr>
                <w:pStyle w:val="Sumrio3"/>
                <w:tabs>
                  <w:tab w:val="right" w:leader="dot" w:pos="8494"/>
                </w:tabs>
              </w:pPr>
            </w:pPrChange>
          </w:pPr>
          <w:del w:id="587" w:author="Euderlan Freire" w:date="2025-06-13T19:42:00Z">
            <w:r w:rsidRPr="000D0F7B" w:rsidDel="00CD26EC">
              <w:rPr>
                <w:rStyle w:val="Hyperlink"/>
                <w:rFonts w:ascii="Times New Roman" w:hAnsi="Times New Roman" w:cs="Times New Roman"/>
                <w:noProof/>
                <w:color w:val="000000" w:themeColor="text1"/>
                <w:rPrChange w:id="588" w:author="Euderlan Freire" w:date="2025-06-13T19:46:00Z">
                  <w:rPr>
                    <w:rStyle w:val="Hyperlink"/>
                    <w:rFonts w:ascii="Times New Roman" w:hAnsi="Times New Roman" w:cs="Times New Roman"/>
                    <w:noProof/>
                  </w:rPr>
                </w:rPrChange>
              </w:rPr>
              <w:delText>4.2.8</w:delText>
            </w:r>
            <w:r w:rsidRPr="000D0F7B" w:rsidDel="00CD26EC">
              <w:rPr>
                <w:noProof/>
                <w:webHidden/>
                <w:color w:val="000000" w:themeColor="text1"/>
                <w:rPrChange w:id="589" w:author="Euderlan Freire" w:date="2025-06-13T19:46:00Z">
                  <w:rPr>
                    <w:noProof/>
                    <w:webHidden/>
                  </w:rPr>
                </w:rPrChange>
              </w:rPr>
              <w:tab/>
              <w:delText>15</w:delText>
            </w:r>
          </w:del>
        </w:p>
        <w:p w14:paraId="280063E8" w14:textId="37258E57" w:rsidR="008A69FD" w:rsidRPr="000D0F7B" w:rsidDel="00CD26EC" w:rsidRDefault="008A69FD" w:rsidP="000D0F7B">
          <w:pPr>
            <w:pStyle w:val="Sumrio2"/>
            <w:tabs>
              <w:tab w:val="left" w:pos="880"/>
              <w:tab w:val="right" w:leader="dot" w:pos="8494"/>
            </w:tabs>
            <w:spacing w:line="240" w:lineRule="auto"/>
            <w:rPr>
              <w:del w:id="590" w:author="Euderlan Freire" w:date="2025-06-13T19:42:00Z"/>
              <w:noProof/>
              <w:color w:val="000000" w:themeColor="text1"/>
              <w:rPrChange w:id="591" w:author="Euderlan Freire" w:date="2025-06-13T19:46:00Z">
                <w:rPr>
                  <w:del w:id="592" w:author="Euderlan Freire" w:date="2025-06-13T19:42:00Z"/>
                  <w:noProof/>
                </w:rPr>
              </w:rPrChange>
            </w:rPr>
            <w:pPrChange w:id="593" w:author="Euderlan Freire" w:date="2025-06-13T19:46:00Z">
              <w:pPr>
                <w:pStyle w:val="Sumrio2"/>
                <w:tabs>
                  <w:tab w:val="left" w:pos="880"/>
                  <w:tab w:val="right" w:leader="dot" w:pos="8494"/>
                </w:tabs>
              </w:pPr>
            </w:pPrChange>
          </w:pPr>
          <w:del w:id="594" w:author="Euderlan Freire" w:date="2025-06-13T19:42:00Z">
            <w:r w:rsidRPr="000D0F7B" w:rsidDel="00CD26EC">
              <w:rPr>
                <w:rStyle w:val="Hyperlink"/>
                <w:rFonts w:ascii="Times New Roman" w:eastAsia="Times New Roman" w:hAnsi="Times New Roman" w:cs="Times New Roman"/>
                <w:noProof/>
                <w:color w:val="000000" w:themeColor="text1"/>
                <w:rPrChange w:id="595" w:author="Euderlan Freire" w:date="2025-06-13T19:46:00Z">
                  <w:rPr>
                    <w:rStyle w:val="Hyperlink"/>
                    <w:rFonts w:ascii="Times New Roman" w:eastAsia="Times New Roman" w:hAnsi="Times New Roman" w:cs="Times New Roman"/>
                    <w:noProof/>
                  </w:rPr>
                </w:rPrChange>
              </w:rPr>
              <w:delText>4.3</w:delText>
            </w:r>
            <w:r w:rsidRPr="000D0F7B" w:rsidDel="00CD26EC">
              <w:rPr>
                <w:noProof/>
                <w:color w:val="000000" w:themeColor="text1"/>
                <w:rPrChange w:id="596" w:author="Euderlan Freire" w:date="2025-06-13T19:46:00Z">
                  <w:rPr>
                    <w:noProof/>
                  </w:rPr>
                </w:rPrChange>
              </w:rPr>
              <w:tab/>
            </w:r>
            <w:r w:rsidRPr="000D0F7B" w:rsidDel="00CD26EC">
              <w:rPr>
                <w:rStyle w:val="Hyperlink"/>
                <w:rFonts w:ascii="Times New Roman" w:eastAsia="Times New Roman" w:hAnsi="Times New Roman" w:cs="Times New Roman"/>
                <w:noProof/>
                <w:color w:val="000000" w:themeColor="text1"/>
                <w:rPrChange w:id="597" w:author="Euderlan Freire" w:date="2025-06-13T19:46:00Z">
                  <w:rPr>
                    <w:rStyle w:val="Hyperlink"/>
                    <w:rFonts w:ascii="Times New Roman" w:eastAsia="Times New Roman" w:hAnsi="Times New Roman" w:cs="Times New Roman"/>
                    <w:noProof/>
                  </w:rPr>
                </w:rPrChange>
              </w:rPr>
              <w:delText>Diagramas de Sequência</w:delText>
            </w:r>
            <w:r w:rsidRPr="000D0F7B" w:rsidDel="00CD26EC">
              <w:rPr>
                <w:noProof/>
                <w:webHidden/>
                <w:color w:val="000000" w:themeColor="text1"/>
                <w:rPrChange w:id="598" w:author="Euderlan Freire" w:date="2025-06-13T19:46:00Z">
                  <w:rPr>
                    <w:noProof/>
                    <w:webHidden/>
                  </w:rPr>
                </w:rPrChange>
              </w:rPr>
              <w:tab/>
              <w:delText>16</w:delText>
            </w:r>
          </w:del>
        </w:p>
        <w:p w14:paraId="32058589" w14:textId="1AC7FF12" w:rsidR="008A69FD" w:rsidRPr="000D0F7B" w:rsidDel="00CD26EC" w:rsidRDefault="008A69FD" w:rsidP="000D0F7B">
          <w:pPr>
            <w:pStyle w:val="Sumrio2"/>
            <w:tabs>
              <w:tab w:val="left" w:pos="1100"/>
              <w:tab w:val="right" w:leader="dot" w:pos="8494"/>
            </w:tabs>
            <w:spacing w:line="240" w:lineRule="auto"/>
            <w:rPr>
              <w:del w:id="599" w:author="Euderlan Freire" w:date="2025-06-13T19:42:00Z"/>
              <w:noProof/>
              <w:color w:val="000000" w:themeColor="text1"/>
              <w:rPrChange w:id="600" w:author="Euderlan Freire" w:date="2025-06-13T19:46:00Z">
                <w:rPr>
                  <w:del w:id="601" w:author="Euderlan Freire" w:date="2025-06-13T19:42:00Z"/>
                  <w:noProof/>
                </w:rPr>
              </w:rPrChange>
            </w:rPr>
            <w:pPrChange w:id="602" w:author="Euderlan Freire" w:date="2025-06-13T19:46:00Z">
              <w:pPr>
                <w:pStyle w:val="Sumrio2"/>
                <w:tabs>
                  <w:tab w:val="left" w:pos="1100"/>
                  <w:tab w:val="right" w:leader="dot" w:pos="8494"/>
                </w:tabs>
              </w:pPr>
            </w:pPrChange>
          </w:pPr>
          <w:del w:id="603" w:author="Euderlan Freire" w:date="2025-06-13T19:42:00Z">
            <w:r w:rsidRPr="000D0F7B" w:rsidDel="00CD26EC">
              <w:rPr>
                <w:rStyle w:val="Hyperlink"/>
                <w:rFonts w:ascii="Times New Roman" w:eastAsia="Times New Roman" w:hAnsi="Times New Roman" w:cs="Times New Roman"/>
                <w:noProof/>
                <w:color w:val="000000" w:themeColor="text1"/>
                <w:rPrChange w:id="604" w:author="Euderlan Freire" w:date="2025-06-13T19:46:00Z">
                  <w:rPr>
                    <w:rStyle w:val="Hyperlink"/>
                    <w:rFonts w:ascii="Times New Roman" w:eastAsia="Times New Roman" w:hAnsi="Times New Roman" w:cs="Times New Roman"/>
                    <w:noProof/>
                  </w:rPr>
                </w:rPrChange>
              </w:rPr>
              <w:delText xml:space="preserve">4.3.1  </w:delText>
            </w:r>
            <w:r w:rsidRPr="000D0F7B" w:rsidDel="00CD26EC">
              <w:rPr>
                <w:noProof/>
                <w:color w:val="000000" w:themeColor="text1"/>
                <w:rPrChange w:id="605" w:author="Euderlan Freire" w:date="2025-06-13T19:46:00Z">
                  <w:rPr>
                    <w:noProof/>
                  </w:rPr>
                </w:rPrChange>
              </w:rPr>
              <w:tab/>
            </w:r>
            <w:r w:rsidRPr="000D0F7B" w:rsidDel="00CD26EC">
              <w:rPr>
                <w:rStyle w:val="Hyperlink"/>
                <w:rFonts w:ascii="Times New Roman" w:eastAsia="Times New Roman" w:hAnsi="Times New Roman" w:cs="Times New Roman"/>
                <w:noProof/>
                <w:color w:val="000000" w:themeColor="text1"/>
                <w:rPrChange w:id="606" w:author="Euderlan Freire" w:date="2025-06-13T19:46:00Z">
                  <w:rPr>
                    <w:rStyle w:val="Hyperlink"/>
                    <w:rFonts w:ascii="Times New Roman" w:eastAsia="Times New Roman" w:hAnsi="Times New Roman" w:cs="Times New Roman"/>
                    <w:noProof/>
                  </w:rPr>
                </w:rPrChange>
              </w:rPr>
              <w:delText>Diagramas de Sequência Cadastro e Login</w:delText>
            </w:r>
            <w:r w:rsidRPr="000D0F7B" w:rsidDel="00CD26EC">
              <w:rPr>
                <w:noProof/>
                <w:webHidden/>
                <w:color w:val="000000" w:themeColor="text1"/>
                <w:rPrChange w:id="607" w:author="Euderlan Freire" w:date="2025-06-13T19:46:00Z">
                  <w:rPr>
                    <w:noProof/>
                    <w:webHidden/>
                  </w:rPr>
                </w:rPrChange>
              </w:rPr>
              <w:tab/>
              <w:delText>17</w:delText>
            </w:r>
          </w:del>
        </w:p>
        <w:p w14:paraId="18E0B2D6" w14:textId="47623D5B" w:rsidR="008A69FD" w:rsidRPr="000D0F7B" w:rsidDel="00CD26EC" w:rsidRDefault="008A69FD" w:rsidP="000D0F7B">
          <w:pPr>
            <w:pStyle w:val="Sumrio2"/>
            <w:tabs>
              <w:tab w:val="left" w:pos="1100"/>
              <w:tab w:val="right" w:leader="dot" w:pos="8494"/>
            </w:tabs>
            <w:spacing w:line="240" w:lineRule="auto"/>
            <w:rPr>
              <w:del w:id="608" w:author="Euderlan Freire" w:date="2025-06-13T19:42:00Z"/>
              <w:noProof/>
              <w:color w:val="000000" w:themeColor="text1"/>
              <w:rPrChange w:id="609" w:author="Euderlan Freire" w:date="2025-06-13T19:46:00Z">
                <w:rPr>
                  <w:del w:id="610" w:author="Euderlan Freire" w:date="2025-06-13T19:42:00Z"/>
                  <w:noProof/>
                </w:rPr>
              </w:rPrChange>
            </w:rPr>
            <w:pPrChange w:id="611" w:author="Euderlan Freire" w:date="2025-06-13T19:46:00Z">
              <w:pPr>
                <w:pStyle w:val="Sumrio2"/>
                <w:tabs>
                  <w:tab w:val="left" w:pos="1100"/>
                  <w:tab w:val="right" w:leader="dot" w:pos="8494"/>
                </w:tabs>
              </w:pPr>
            </w:pPrChange>
          </w:pPr>
          <w:del w:id="612" w:author="Euderlan Freire" w:date="2025-06-13T19:42:00Z">
            <w:r w:rsidRPr="000D0F7B" w:rsidDel="00CD26EC">
              <w:rPr>
                <w:rStyle w:val="Hyperlink"/>
                <w:rFonts w:ascii="Times New Roman" w:eastAsia="Times New Roman" w:hAnsi="Times New Roman" w:cs="Times New Roman"/>
                <w:noProof/>
                <w:color w:val="000000" w:themeColor="text1"/>
                <w:rPrChange w:id="613" w:author="Euderlan Freire" w:date="2025-06-13T19:46:00Z">
                  <w:rPr>
                    <w:rStyle w:val="Hyperlink"/>
                    <w:rFonts w:ascii="Times New Roman" w:eastAsia="Times New Roman" w:hAnsi="Times New Roman" w:cs="Times New Roman"/>
                    <w:noProof/>
                  </w:rPr>
                </w:rPrChange>
              </w:rPr>
              <w:delText>4.3.2</w:delText>
            </w:r>
            <w:r w:rsidRPr="000D0F7B" w:rsidDel="00CD26EC">
              <w:rPr>
                <w:noProof/>
                <w:color w:val="000000" w:themeColor="text1"/>
                <w:rPrChange w:id="614" w:author="Euderlan Freire" w:date="2025-06-13T19:46:00Z">
                  <w:rPr>
                    <w:noProof/>
                  </w:rPr>
                </w:rPrChange>
              </w:rPr>
              <w:tab/>
            </w:r>
            <w:r w:rsidRPr="000D0F7B" w:rsidDel="00CD26EC">
              <w:rPr>
                <w:rStyle w:val="Hyperlink"/>
                <w:rFonts w:ascii="Times New Roman" w:eastAsia="Times New Roman" w:hAnsi="Times New Roman" w:cs="Times New Roman"/>
                <w:noProof/>
                <w:color w:val="000000" w:themeColor="text1"/>
                <w:rPrChange w:id="615" w:author="Euderlan Freire" w:date="2025-06-13T19:46:00Z">
                  <w:rPr>
                    <w:rStyle w:val="Hyperlink"/>
                    <w:rFonts w:ascii="Times New Roman" w:eastAsia="Times New Roman" w:hAnsi="Times New Roman" w:cs="Times New Roman"/>
                    <w:noProof/>
                  </w:rPr>
                </w:rPrChange>
              </w:rPr>
              <w:delText>Diagramas de Sequência Fazer Pergunta</w:delText>
            </w:r>
            <w:r w:rsidRPr="000D0F7B" w:rsidDel="00CD26EC">
              <w:rPr>
                <w:noProof/>
                <w:webHidden/>
                <w:color w:val="000000" w:themeColor="text1"/>
                <w:rPrChange w:id="616" w:author="Euderlan Freire" w:date="2025-06-13T19:46:00Z">
                  <w:rPr>
                    <w:noProof/>
                    <w:webHidden/>
                  </w:rPr>
                </w:rPrChange>
              </w:rPr>
              <w:tab/>
              <w:delText>18</w:delText>
            </w:r>
          </w:del>
        </w:p>
        <w:p w14:paraId="7F397BF4" w14:textId="053A3C1F" w:rsidR="008A69FD" w:rsidRPr="000D0F7B" w:rsidDel="00CD26EC" w:rsidRDefault="008A69FD" w:rsidP="000D0F7B">
          <w:pPr>
            <w:pStyle w:val="Sumrio2"/>
            <w:tabs>
              <w:tab w:val="left" w:pos="1100"/>
              <w:tab w:val="right" w:leader="dot" w:pos="8494"/>
            </w:tabs>
            <w:spacing w:line="240" w:lineRule="auto"/>
            <w:rPr>
              <w:del w:id="617" w:author="Euderlan Freire" w:date="2025-06-13T19:42:00Z"/>
              <w:noProof/>
              <w:color w:val="000000" w:themeColor="text1"/>
              <w:rPrChange w:id="618" w:author="Euderlan Freire" w:date="2025-06-13T19:46:00Z">
                <w:rPr>
                  <w:del w:id="619" w:author="Euderlan Freire" w:date="2025-06-13T19:42:00Z"/>
                  <w:noProof/>
                </w:rPr>
              </w:rPrChange>
            </w:rPr>
            <w:pPrChange w:id="620" w:author="Euderlan Freire" w:date="2025-06-13T19:46:00Z">
              <w:pPr>
                <w:pStyle w:val="Sumrio2"/>
                <w:tabs>
                  <w:tab w:val="left" w:pos="1100"/>
                  <w:tab w:val="right" w:leader="dot" w:pos="8494"/>
                </w:tabs>
              </w:pPr>
            </w:pPrChange>
          </w:pPr>
          <w:del w:id="621" w:author="Euderlan Freire" w:date="2025-06-13T19:42:00Z">
            <w:r w:rsidRPr="000D0F7B" w:rsidDel="00CD26EC">
              <w:rPr>
                <w:rStyle w:val="Hyperlink"/>
                <w:rFonts w:ascii="Times New Roman" w:eastAsia="Times New Roman" w:hAnsi="Times New Roman" w:cs="Times New Roman"/>
                <w:noProof/>
                <w:color w:val="000000" w:themeColor="text1"/>
                <w:rPrChange w:id="622" w:author="Euderlan Freire" w:date="2025-06-13T19:46:00Z">
                  <w:rPr>
                    <w:rStyle w:val="Hyperlink"/>
                    <w:rFonts w:ascii="Times New Roman" w:eastAsia="Times New Roman" w:hAnsi="Times New Roman" w:cs="Times New Roman"/>
                    <w:noProof/>
                  </w:rPr>
                </w:rPrChange>
              </w:rPr>
              <w:delText xml:space="preserve">4.3.3 </w:delText>
            </w:r>
            <w:r w:rsidRPr="000D0F7B" w:rsidDel="00CD26EC">
              <w:rPr>
                <w:noProof/>
                <w:color w:val="000000" w:themeColor="text1"/>
                <w:rPrChange w:id="623" w:author="Euderlan Freire" w:date="2025-06-13T19:46:00Z">
                  <w:rPr>
                    <w:noProof/>
                  </w:rPr>
                </w:rPrChange>
              </w:rPr>
              <w:tab/>
            </w:r>
            <w:r w:rsidRPr="000D0F7B" w:rsidDel="00CD26EC">
              <w:rPr>
                <w:rStyle w:val="Hyperlink"/>
                <w:rFonts w:ascii="Times New Roman" w:eastAsia="Times New Roman" w:hAnsi="Times New Roman" w:cs="Times New Roman"/>
                <w:noProof/>
                <w:color w:val="000000" w:themeColor="text1"/>
                <w:rPrChange w:id="624" w:author="Euderlan Freire" w:date="2025-06-13T19:46:00Z">
                  <w:rPr>
                    <w:rStyle w:val="Hyperlink"/>
                    <w:rFonts w:ascii="Times New Roman" w:eastAsia="Times New Roman" w:hAnsi="Times New Roman" w:cs="Times New Roman"/>
                    <w:noProof/>
                  </w:rPr>
                </w:rPrChange>
              </w:rPr>
              <w:delText>Diagrama de Sequência Avaliar Resposta</w:delText>
            </w:r>
            <w:r w:rsidRPr="000D0F7B" w:rsidDel="00CD26EC">
              <w:rPr>
                <w:noProof/>
                <w:webHidden/>
                <w:color w:val="000000" w:themeColor="text1"/>
                <w:rPrChange w:id="625" w:author="Euderlan Freire" w:date="2025-06-13T19:46:00Z">
                  <w:rPr>
                    <w:noProof/>
                    <w:webHidden/>
                  </w:rPr>
                </w:rPrChange>
              </w:rPr>
              <w:tab/>
              <w:delText>19</w:delText>
            </w:r>
          </w:del>
        </w:p>
        <w:p w14:paraId="5B553307" w14:textId="609515F5" w:rsidR="008A69FD" w:rsidRPr="000D0F7B" w:rsidDel="00CD26EC" w:rsidRDefault="008A69FD" w:rsidP="000D0F7B">
          <w:pPr>
            <w:pStyle w:val="Sumrio2"/>
            <w:tabs>
              <w:tab w:val="left" w:pos="1100"/>
              <w:tab w:val="right" w:leader="dot" w:pos="8494"/>
            </w:tabs>
            <w:spacing w:line="240" w:lineRule="auto"/>
            <w:rPr>
              <w:del w:id="626" w:author="Euderlan Freire" w:date="2025-06-13T19:42:00Z"/>
              <w:noProof/>
              <w:color w:val="000000" w:themeColor="text1"/>
              <w:rPrChange w:id="627" w:author="Euderlan Freire" w:date="2025-06-13T19:46:00Z">
                <w:rPr>
                  <w:del w:id="628" w:author="Euderlan Freire" w:date="2025-06-13T19:42:00Z"/>
                  <w:noProof/>
                </w:rPr>
              </w:rPrChange>
            </w:rPr>
            <w:pPrChange w:id="629" w:author="Euderlan Freire" w:date="2025-06-13T19:46:00Z">
              <w:pPr>
                <w:pStyle w:val="Sumrio2"/>
                <w:tabs>
                  <w:tab w:val="left" w:pos="1100"/>
                  <w:tab w:val="right" w:leader="dot" w:pos="8494"/>
                </w:tabs>
              </w:pPr>
            </w:pPrChange>
          </w:pPr>
          <w:del w:id="630" w:author="Euderlan Freire" w:date="2025-06-13T19:42:00Z">
            <w:r w:rsidRPr="000D0F7B" w:rsidDel="00CD26EC">
              <w:rPr>
                <w:rStyle w:val="Hyperlink"/>
                <w:rFonts w:ascii="Times New Roman" w:eastAsia="Times New Roman" w:hAnsi="Times New Roman" w:cs="Times New Roman"/>
                <w:noProof/>
                <w:color w:val="000000" w:themeColor="text1"/>
                <w:rPrChange w:id="631" w:author="Euderlan Freire" w:date="2025-06-13T19:46:00Z">
                  <w:rPr>
                    <w:rStyle w:val="Hyperlink"/>
                    <w:rFonts w:ascii="Times New Roman" w:eastAsia="Times New Roman" w:hAnsi="Times New Roman" w:cs="Times New Roman"/>
                    <w:noProof/>
                  </w:rPr>
                </w:rPrChange>
              </w:rPr>
              <w:delText>4.3.4</w:delText>
            </w:r>
            <w:r w:rsidRPr="000D0F7B" w:rsidDel="00CD26EC">
              <w:rPr>
                <w:noProof/>
                <w:color w:val="000000" w:themeColor="text1"/>
                <w:rPrChange w:id="632" w:author="Euderlan Freire" w:date="2025-06-13T19:46:00Z">
                  <w:rPr>
                    <w:noProof/>
                  </w:rPr>
                </w:rPrChange>
              </w:rPr>
              <w:tab/>
            </w:r>
            <w:r w:rsidRPr="000D0F7B" w:rsidDel="00CD26EC">
              <w:rPr>
                <w:rStyle w:val="Hyperlink"/>
                <w:rFonts w:ascii="Times New Roman" w:eastAsia="Times New Roman" w:hAnsi="Times New Roman" w:cs="Times New Roman"/>
                <w:noProof/>
                <w:color w:val="000000" w:themeColor="text1"/>
                <w:rPrChange w:id="633" w:author="Euderlan Freire" w:date="2025-06-13T19:46:00Z">
                  <w:rPr>
                    <w:rStyle w:val="Hyperlink"/>
                    <w:rFonts w:ascii="Times New Roman" w:eastAsia="Times New Roman" w:hAnsi="Times New Roman" w:cs="Times New Roman"/>
                    <w:noProof/>
                  </w:rPr>
                </w:rPrChange>
              </w:rPr>
              <w:delText xml:space="preserve"> Diagrama de Sequência Gerenciar Resolução</w:delText>
            </w:r>
            <w:r w:rsidRPr="000D0F7B" w:rsidDel="00CD26EC">
              <w:rPr>
                <w:noProof/>
                <w:webHidden/>
                <w:color w:val="000000" w:themeColor="text1"/>
                <w:rPrChange w:id="634" w:author="Euderlan Freire" w:date="2025-06-13T19:46:00Z">
                  <w:rPr>
                    <w:noProof/>
                    <w:webHidden/>
                  </w:rPr>
                </w:rPrChange>
              </w:rPr>
              <w:tab/>
              <w:delText>20</w:delText>
            </w:r>
          </w:del>
        </w:p>
        <w:p w14:paraId="6E938941" w14:textId="21A77285" w:rsidR="008A69FD" w:rsidRPr="000D0F7B" w:rsidDel="00CD26EC" w:rsidRDefault="008A69FD" w:rsidP="000D0F7B">
          <w:pPr>
            <w:pStyle w:val="Sumrio2"/>
            <w:tabs>
              <w:tab w:val="left" w:pos="1100"/>
              <w:tab w:val="right" w:leader="dot" w:pos="8494"/>
            </w:tabs>
            <w:spacing w:line="240" w:lineRule="auto"/>
            <w:rPr>
              <w:del w:id="635" w:author="Euderlan Freire" w:date="2025-06-13T19:42:00Z"/>
              <w:noProof/>
              <w:color w:val="000000" w:themeColor="text1"/>
              <w:rPrChange w:id="636" w:author="Euderlan Freire" w:date="2025-06-13T19:46:00Z">
                <w:rPr>
                  <w:del w:id="637" w:author="Euderlan Freire" w:date="2025-06-13T19:42:00Z"/>
                  <w:noProof/>
                </w:rPr>
              </w:rPrChange>
            </w:rPr>
            <w:pPrChange w:id="638" w:author="Euderlan Freire" w:date="2025-06-13T19:46:00Z">
              <w:pPr>
                <w:pStyle w:val="Sumrio2"/>
                <w:tabs>
                  <w:tab w:val="left" w:pos="1100"/>
                  <w:tab w:val="right" w:leader="dot" w:pos="8494"/>
                </w:tabs>
              </w:pPr>
            </w:pPrChange>
          </w:pPr>
          <w:del w:id="639" w:author="Euderlan Freire" w:date="2025-06-13T19:42:00Z">
            <w:r w:rsidRPr="000D0F7B" w:rsidDel="00CD26EC">
              <w:rPr>
                <w:rStyle w:val="Hyperlink"/>
                <w:rFonts w:ascii="Times New Roman" w:eastAsia="Times New Roman" w:hAnsi="Times New Roman" w:cs="Times New Roman"/>
                <w:noProof/>
                <w:color w:val="000000" w:themeColor="text1"/>
                <w:rPrChange w:id="640" w:author="Euderlan Freire" w:date="2025-06-13T19:46:00Z">
                  <w:rPr>
                    <w:rStyle w:val="Hyperlink"/>
                    <w:rFonts w:ascii="Times New Roman" w:eastAsia="Times New Roman" w:hAnsi="Times New Roman" w:cs="Times New Roman"/>
                    <w:noProof/>
                  </w:rPr>
                </w:rPrChange>
              </w:rPr>
              <w:delText>4.3.5</w:delText>
            </w:r>
            <w:r w:rsidRPr="000D0F7B" w:rsidDel="00CD26EC">
              <w:rPr>
                <w:noProof/>
                <w:color w:val="000000" w:themeColor="text1"/>
                <w:rPrChange w:id="641" w:author="Euderlan Freire" w:date="2025-06-13T19:46:00Z">
                  <w:rPr>
                    <w:noProof/>
                  </w:rPr>
                </w:rPrChange>
              </w:rPr>
              <w:tab/>
            </w:r>
            <w:r w:rsidRPr="000D0F7B" w:rsidDel="00CD26EC">
              <w:rPr>
                <w:rStyle w:val="Hyperlink"/>
                <w:rFonts w:ascii="Times New Roman" w:eastAsia="Times New Roman" w:hAnsi="Times New Roman" w:cs="Times New Roman"/>
                <w:noProof/>
                <w:color w:val="000000" w:themeColor="text1"/>
                <w:rPrChange w:id="642" w:author="Euderlan Freire" w:date="2025-06-13T19:46:00Z">
                  <w:rPr>
                    <w:rStyle w:val="Hyperlink"/>
                    <w:rFonts w:ascii="Times New Roman" w:eastAsia="Times New Roman" w:hAnsi="Times New Roman" w:cs="Times New Roman"/>
                    <w:noProof/>
                  </w:rPr>
                </w:rPrChange>
              </w:rPr>
              <w:delText>Diagrama de Sequência Histórico</w:delText>
            </w:r>
            <w:r w:rsidRPr="000D0F7B" w:rsidDel="00CD26EC">
              <w:rPr>
                <w:noProof/>
                <w:webHidden/>
                <w:color w:val="000000" w:themeColor="text1"/>
                <w:rPrChange w:id="643" w:author="Euderlan Freire" w:date="2025-06-13T19:46:00Z">
                  <w:rPr>
                    <w:noProof/>
                    <w:webHidden/>
                  </w:rPr>
                </w:rPrChange>
              </w:rPr>
              <w:tab/>
              <w:delText>21</w:delText>
            </w:r>
          </w:del>
        </w:p>
        <w:p w14:paraId="2D056A2A" w14:textId="60E9F9AF" w:rsidR="008A69FD" w:rsidRPr="000D0F7B" w:rsidDel="00CD26EC" w:rsidRDefault="008A69FD" w:rsidP="000D0F7B">
          <w:pPr>
            <w:pStyle w:val="Sumrio2"/>
            <w:tabs>
              <w:tab w:val="left" w:pos="1100"/>
              <w:tab w:val="right" w:leader="dot" w:pos="8494"/>
            </w:tabs>
            <w:spacing w:line="240" w:lineRule="auto"/>
            <w:rPr>
              <w:del w:id="644" w:author="Euderlan Freire" w:date="2025-06-13T19:42:00Z"/>
              <w:noProof/>
              <w:color w:val="000000" w:themeColor="text1"/>
              <w:rPrChange w:id="645" w:author="Euderlan Freire" w:date="2025-06-13T19:46:00Z">
                <w:rPr>
                  <w:del w:id="646" w:author="Euderlan Freire" w:date="2025-06-13T19:42:00Z"/>
                  <w:noProof/>
                </w:rPr>
              </w:rPrChange>
            </w:rPr>
            <w:pPrChange w:id="647" w:author="Euderlan Freire" w:date="2025-06-13T19:46:00Z">
              <w:pPr>
                <w:pStyle w:val="Sumrio2"/>
                <w:tabs>
                  <w:tab w:val="left" w:pos="1100"/>
                  <w:tab w:val="right" w:leader="dot" w:pos="8494"/>
                </w:tabs>
              </w:pPr>
            </w:pPrChange>
          </w:pPr>
          <w:del w:id="648" w:author="Euderlan Freire" w:date="2025-06-13T19:42:00Z">
            <w:r w:rsidRPr="000D0F7B" w:rsidDel="00CD26EC">
              <w:rPr>
                <w:rStyle w:val="Hyperlink"/>
                <w:rFonts w:ascii="Times New Roman" w:eastAsia="Times New Roman" w:hAnsi="Times New Roman" w:cs="Times New Roman"/>
                <w:noProof/>
                <w:color w:val="000000" w:themeColor="text1"/>
                <w:rPrChange w:id="649" w:author="Euderlan Freire" w:date="2025-06-13T19:46:00Z">
                  <w:rPr>
                    <w:rStyle w:val="Hyperlink"/>
                    <w:rFonts w:ascii="Times New Roman" w:eastAsia="Times New Roman" w:hAnsi="Times New Roman" w:cs="Times New Roman"/>
                    <w:noProof/>
                  </w:rPr>
                </w:rPrChange>
              </w:rPr>
              <w:delText>4.3.6</w:delText>
            </w:r>
            <w:r w:rsidRPr="000D0F7B" w:rsidDel="00CD26EC">
              <w:rPr>
                <w:noProof/>
                <w:color w:val="000000" w:themeColor="text1"/>
                <w:rPrChange w:id="650" w:author="Euderlan Freire" w:date="2025-06-13T19:46:00Z">
                  <w:rPr>
                    <w:noProof/>
                  </w:rPr>
                </w:rPrChange>
              </w:rPr>
              <w:tab/>
            </w:r>
            <w:r w:rsidRPr="000D0F7B" w:rsidDel="00CD26EC">
              <w:rPr>
                <w:rStyle w:val="Hyperlink"/>
                <w:rFonts w:ascii="Times New Roman" w:eastAsia="Times New Roman" w:hAnsi="Times New Roman" w:cs="Times New Roman"/>
                <w:noProof/>
                <w:color w:val="000000" w:themeColor="text1"/>
                <w:rPrChange w:id="651" w:author="Euderlan Freire" w:date="2025-06-13T19:46:00Z">
                  <w:rPr>
                    <w:rStyle w:val="Hyperlink"/>
                    <w:rFonts w:ascii="Times New Roman" w:eastAsia="Times New Roman" w:hAnsi="Times New Roman" w:cs="Times New Roman"/>
                    <w:noProof/>
                  </w:rPr>
                </w:rPrChange>
              </w:rPr>
              <w:delText>Diagrama de Sequência Logout</w:delText>
            </w:r>
            <w:r w:rsidRPr="000D0F7B" w:rsidDel="00CD26EC">
              <w:rPr>
                <w:noProof/>
                <w:webHidden/>
                <w:color w:val="000000" w:themeColor="text1"/>
                <w:rPrChange w:id="652" w:author="Euderlan Freire" w:date="2025-06-13T19:46:00Z">
                  <w:rPr>
                    <w:noProof/>
                    <w:webHidden/>
                  </w:rPr>
                </w:rPrChange>
              </w:rPr>
              <w:tab/>
              <w:delText>23</w:delText>
            </w:r>
          </w:del>
        </w:p>
        <w:p w14:paraId="43C6A84C" w14:textId="3FD11DAC" w:rsidR="008A69FD" w:rsidRPr="000D0F7B" w:rsidDel="00CD26EC" w:rsidRDefault="008A69FD" w:rsidP="000D0F7B">
          <w:pPr>
            <w:pStyle w:val="Sumrio2"/>
            <w:tabs>
              <w:tab w:val="right" w:leader="dot" w:pos="8494"/>
            </w:tabs>
            <w:spacing w:line="240" w:lineRule="auto"/>
            <w:rPr>
              <w:del w:id="653" w:author="Euderlan Freire" w:date="2025-06-13T19:42:00Z"/>
              <w:noProof/>
              <w:color w:val="000000" w:themeColor="text1"/>
              <w:rPrChange w:id="654" w:author="Euderlan Freire" w:date="2025-06-13T19:46:00Z">
                <w:rPr>
                  <w:del w:id="655" w:author="Euderlan Freire" w:date="2025-06-13T19:42:00Z"/>
                  <w:noProof/>
                </w:rPr>
              </w:rPrChange>
            </w:rPr>
            <w:pPrChange w:id="656" w:author="Euderlan Freire" w:date="2025-06-13T19:46:00Z">
              <w:pPr>
                <w:pStyle w:val="Sumrio2"/>
                <w:tabs>
                  <w:tab w:val="right" w:leader="dot" w:pos="8494"/>
                </w:tabs>
              </w:pPr>
            </w:pPrChange>
          </w:pPr>
          <w:del w:id="657" w:author="Euderlan Freire" w:date="2025-06-13T19:42:00Z">
            <w:r w:rsidRPr="000D0F7B" w:rsidDel="00CD26EC">
              <w:rPr>
                <w:rStyle w:val="Hyperlink"/>
                <w:rFonts w:ascii="Times New Roman" w:eastAsia="Times New Roman" w:hAnsi="Times New Roman" w:cs="Times New Roman"/>
                <w:noProof/>
                <w:color w:val="000000" w:themeColor="text1"/>
                <w:rPrChange w:id="658" w:author="Euderlan Freire" w:date="2025-06-13T19:46:00Z">
                  <w:rPr>
                    <w:rStyle w:val="Hyperlink"/>
                    <w:rFonts w:ascii="Times New Roman" w:eastAsia="Times New Roman" w:hAnsi="Times New Roman" w:cs="Times New Roman"/>
                    <w:noProof/>
                  </w:rPr>
                </w:rPrChange>
              </w:rPr>
              <w:delText>O último diagrama retrata o encerramento da sessão de uso, processo comum em plataformas que exigem autenticação. Ao optar por sair do sistema, o usuário aciona a funcionalidade de logout, que é processada pela interface e encaminhada ao sistema, que por sua vez invalida a sessão ativa. Essa ação garante que o acesso seja encerrado com segurança e que os dados do usuário permaneçam protegidos. Por fim, o sistema redireciona o usuário à tela inicial ou de login, concluindo o ciclo de uso. Esse fluxo, embora simples, é fundamental para assegurar a integridade das sessões e preservar a segurança da aplicação.</w:delText>
            </w:r>
            <w:r w:rsidRPr="000D0F7B" w:rsidDel="00CD26EC">
              <w:rPr>
                <w:noProof/>
                <w:webHidden/>
                <w:color w:val="000000" w:themeColor="text1"/>
                <w:rPrChange w:id="659" w:author="Euderlan Freire" w:date="2025-06-13T19:46:00Z">
                  <w:rPr>
                    <w:noProof/>
                    <w:webHidden/>
                  </w:rPr>
                </w:rPrChange>
              </w:rPr>
              <w:tab/>
              <w:delText>23</w:delText>
            </w:r>
          </w:del>
        </w:p>
        <w:p w14:paraId="373339AF" w14:textId="0A6BD0D0" w:rsidR="008A69FD" w:rsidRPr="000D0F7B" w:rsidDel="00CD26EC" w:rsidRDefault="008A69FD" w:rsidP="000D0F7B">
          <w:pPr>
            <w:pStyle w:val="Sumrio2"/>
            <w:tabs>
              <w:tab w:val="left" w:pos="880"/>
              <w:tab w:val="right" w:leader="dot" w:pos="8494"/>
            </w:tabs>
            <w:spacing w:line="240" w:lineRule="auto"/>
            <w:rPr>
              <w:del w:id="660" w:author="Euderlan Freire" w:date="2025-06-13T19:42:00Z"/>
              <w:noProof/>
              <w:color w:val="000000" w:themeColor="text1"/>
              <w:rPrChange w:id="661" w:author="Euderlan Freire" w:date="2025-06-13T19:46:00Z">
                <w:rPr>
                  <w:del w:id="662" w:author="Euderlan Freire" w:date="2025-06-13T19:42:00Z"/>
                  <w:noProof/>
                </w:rPr>
              </w:rPrChange>
            </w:rPr>
            <w:pPrChange w:id="663" w:author="Euderlan Freire" w:date="2025-06-13T19:46:00Z">
              <w:pPr>
                <w:pStyle w:val="Sumrio2"/>
                <w:tabs>
                  <w:tab w:val="left" w:pos="880"/>
                  <w:tab w:val="right" w:leader="dot" w:pos="8494"/>
                </w:tabs>
              </w:pPr>
            </w:pPrChange>
          </w:pPr>
          <w:del w:id="664" w:author="Euderlan Freire" w:date="2025-06-13T19:42:00Z">
            <w:r w:rsidRPr="000D0F7B" w:rsidDel="00CD26EC">
              <w:rPr>
                <w:rStyle w:val="Hyperlink"/>
                <w:rFonts w:ascii="Times New Roman" w:hAnsi="Times New Roman" w:cs="Times New Roman"/>
                <w:noProof/>
                <w:color w:val="000000" w:themeColor="text1"/>
                <w:rPrChange w:id="665" w:author="Euderlan Freire" w:date="2025-06-13T19:46:00Z">
                  <w:rPr>
                    <w:rStyle w:val="Hyperlink"/>
                    <w:rFonts w:ascii="Times New Roman" w:hAnsi="Times New Roman" w:cs="Times New Roman"/>
                    <w:noProof/>
                  </w:rPr>
                </w:rPrChange>
              </w:rPr>
              <w:delText>4.4</w:delText>
            </w:r>
            <w:r w:rsidRPr="000D0F7B" w:rsidDel="00CD26EC">
              <w:rPr>
                <w:noProof/>
                <w:color w:val="000000" w:themeColor="text1"/>
                <w:rPrChange w:id="666" w:author="Euderlan Freire" w:date="2025-06-13T19:46:00Z">
                  <w:rPr>
                    <w:noProof/>
                  </w:rPr>
                </w:rPrChange>
              </w:rPr>
              <w:tab/>
            </w:r>
            <w:r w:rsidRPr="000D0F7B" w:rsidDel="00CD26EC">
              <w:rPr>
                <w:rStyle w:val="Hyperlink"/>
                <w:rFonts w:ascii="Times New Roman" w:hAnsi="Times New Roman" w:cs="Times New Roman"/>
                <w:noProof/>
                <w:color w:val="000000" w:themeColor="text1"/>
                <w:rPrChange w:id="667" w:author="Euderlan Freire" w:date="2025-06-13T19:46:00Z">
                  <w:rPr>
                    <w:rStyle w:val="Hyperlink"/>
                    <w:rFonts w:ascii="Times New Roman" w:hAnsi="Times New Roman" w:cs="Times New Roman"/>
                    <w:noProof/>
                  </w:rPr>
                </w:rPrChange>
              </w:rPr>
              <w:delText>Diagramas de Atividade</w:delText>
            </w:r>
            <w:r w:rsidRPr="000D0F7B" w:rsidDel="00CD26EC">
              <w:rPr>
                <w:noProof/>
                <w:webHidden/>
                <w:color w:val="000000" w:themeColor="text1"/>
                <w:rPrChange w:id="668" w:author="Euderlan Freire" w:date="2025-06-13T19:46:00Z">
                  <w:rPr>
                    <w:noProof/>
                    <w:webHidden/>
                  </w:rPr>
                </w:rPrChange>
              </w:rPr>
              <w:tab/>
              <w:delText>23</w:delText>
            </w:r>
          </w:del>
        </w:p>
        <w:p w14:paraId="4338D2C1" w14:textId="3745AB8F" w:rsidR="008A69FD" w:rsidRPr="000D0F7B" w:rsidDel="00CD26EC" w:rsidRDefault="008A69FD" w:rsidP="000D0F7B">
          <w:pPr>
            <w:pStyle w:val="Sumrio3"/>
            <w:tabs>
              <w:tab w:val="left" w:pos="1320"/>
              <w:tab w:val="right" w:leader="dot" w:pos="8494"/>
            </w:tabs>
            <w:spacing w:line="240" w:lineRule="auto"/>
            <w:rPr>
              <w:del w:id="669" w:author="Euderlan Freire" w:date="2025-06-13T19:42:00Z"/>
              <w:noProof/>
              <w:color w:val="000000" w:themeColor="text1"/>
              <w:rPrChange w:id="670" w:author="Euderlan Freire" w:date="2025-06-13T19:46:00Z">
                <w:rPr>
                  <w:del w:id="671" w:author="Euderlan Freire" w:date="2025-06-13T19:42:00Z"/>
                  <w:noProof/>
                </w:rPr>
              </w:rPrChange>
            </w:rPr>
            <w:pPrChange w:id="672" w:author="Euderlan Freire" w:date="2025-06-13T19:46:00Z">
              <w:pPr>
                <w:pStyle w:val="Sumrio3"/>
                <w:tabs>
                  <w:tab w:val="left" w:pos="1320"/>
                  <w:tab w:val="right" w:leader="dot" w:pos="8494"/>
                </w:tabs>
              </w:pPr>
            </w:pPrChange>
          </w:pPr>
          <w:del w:id="673" w:author="Euderlan Freire" w:date="2025-06-13T19:42:00Z">
            <w:r w:rsidRPr="000D0F7B" w:rsidDel="00CD26EC">
              <w:rPr>
                <w:rStyle w:val="Hyperlink"/>
                <w:rFonts w:ascii="Times New Roman" w:hAnsi="Times New Roman" w:cs="Times New Roman"/>
                <w:noProof/>
                <w:color w:val="000000" w:themeColor="text1"/>
                <w:rPrChange w:id="674" w:author="Euderlan Freire" w:date="2025-06-13T19:46:00Z">
                  <w:rPr>
                    <w:rStyle w:val="Hyperlink"/>
                    <w:rFonts w:ascii="Times New Roman" w:hAnsi="Times New Roman" w:cs="Times New Roman"/>
                    <w:noProof/>
                  </w:rPr>
                </w:rPrChange>
              </w:rPr>
              <w:delText>4.4.1</w:delText>
            </w:r>
            <w:r w:rsidRPr="000D0F7B" w:rsidDel="00CD26EC">
              <w:rPr>
                <w:noProof/>
                <w:color w:val="000000" w:themeColor="text1"/>
                <w:rPrChange w:id="675" w:author="Euderlan Freire" w:date="2025-06-13T19:46:00Z">
                  <w:rPr>
                    <w:noProof/>
                  </w:rPr>
                </w:rPrChange>
              </w:rPr>
              <w:tab/>
            </w:r>
            <w:r w:rsidRPr="000D0F7B" w:rsidDel="00CD26EC">
              <w:rPr>
                <w:rStyle w:val="Hyperlink"/>
                <w:rFonts w:ascii="Times New Roman" w:hAnsi="Times New Roman" w:cs="Times New Roman"/>
                <w:noProof/>
                <w:color w:val="000000" w:themeColor="text1"/>
                <w:rPrChange w:id="676" w:author="Euderlan Freire" w:date="2025-06-13T19:46:00Z">
                  <w:rPr>
                    <w:rStyle w:val="Hyperlink"/>
                    <w:rFonts w:ascii="Times New Roman" w:hAnsi="Times New Roman" w:cs="Times New Roman"/>
                    <w:noProof/>
                  </w:rPr>
                </w:rPrChange>
              </w:rPr>
              <w:delText>Diagramas de Atividade Cadastro e Login</w:delText>
            </w:r>
            <w:r w:rsidRPr="000D0F7B" w:rsidDel="00CD26EC">
              <w:rPr>
                <w:noProof/>
                <w:webHidden/>
                <w:color w:val="000000" w:themeColor="text1"/>
                <w:rPrChange w:id="677" w:author="Euderlan Freire" w:date="2025-06-13T19:46:00Z">
                  <w:rPr>
                    <w:noProof/>
                    <w:webHidden/>
                  </w:rPr>
                </w:rPrChange>
              </w:rPr>
              <w:tab/>
              <w:delText>24</w:delText>
            </w:r>
          </w:del>
        </w:p>
        <w:p w14:paraId="75FA0A54" w14:textId="61B63282" w:rsidR="008A69FD" w:rsidRPr="000D0F7B" w:rsidDel="00CD26EC" w:rsidRDefault="008A69FD" w:rsidP="000D0F7B">
          <w:pPr>
            <w:pStyle w:val="Sumrio3"/>
            <w:tabs>
              <w:tab w:val="left" w:pos="1320"/>
              <w:tab w:val="right" w:leader="dot" w:pos="8494"/>
            </w:tabs>
            <w:spacing w:line="240" w:lineRule="auto"/>
            <w:rPr>
              <w:del w:id="678" w:author="Euderlan Freire" w:date="2025-06-13T19:42:00Z"/>
              <w:noProof/>
              <w:color w:val="000000" w:themeColor="text1"/>
              <w:rPrChange w:id="679" w:author="Euderlan Freire" w:date="2025-06-13T19:46:00Z">
                <w:rPr>
                  <w:del w:id="680" w:author="Euderlan Freire" w:date="2025-06-13T19:42:00Z"/>
                  <w:noProof/>
                </w:rPr>
              </w:rPrChange>
            </w:rPr>
            <w:pPrChange w:id="681" w:author="Euderlan Freire" w:date="2025-06-13T19:46:00Z">
              <w:pPr>
                <w:pStyle w:val="Sumrio3"/>
                <w:tabs>
                  <w:tab w:val="left" w:pos="1320"/>
                  <w:tab w:val="right" w:leader="dot" w:pos="8494"/>
                </w:tabs>
              </w:pPr>
            </w:pPrChange>
          </w:pPr>
          <w:del w:id="682" w:author="Euderlan Freire" w:date="2025-06-13T19:42:00Z">
            <w:r w:rsidRPr="000D0F7B" w:rsidDel="00CD26EC">
              <w:rPr>
                <w:rStyle w:val="Hyperlink"/>
                <w:rFonts w:ascii="Times New Roman" w:hAnsi="Times New Roman" w:cs="Times New Roman"/>
                <w:noProof/>
                <w:color w:val="000000" w:themeColor="text1"/>
                <w:rPrChange w:id="683" w:author="Euderlan Freire" w:date="2025-06-13T19:46:00Z">
                  <w:rPr>
                    <w:rStyle w:val="Hyperlink"/>
                    <w:rFonts w:ascii="Times New Roman" w:hAnsi="Times New Roman" w:cs="Times New Roman"/>
                    <w:noProof/>
                  </w:rPr>
                </w:rPrChange>
              </w:rPr>
              <w:delText>4.4.2</w:delText>
            </w:r>
            <w:r w:rsidRPr="000D0F7B" w:rsidDel="00CD26EC">
              <w:rPr>
                <w:noProof/>
                <w:color w:val="000000" w:themeColor="text1"/>
                <w:rPrChange w:id="684" w:author="Euderlan Freire" w:date="2025-06-13T19:46:00Z">
                  <w:rPr>
                    <w:noProof/>
                  </w:rPr>
                </w:rPrChange>
              </w:rPr>
              <w:tab/>
            </w:r>
            <w:r w:rsidRPr="000D0F7B" w:rsidDel="00CD26EC">
              <w:rPr>
                <w:rStyle w:val="Hyperlink"/>
                <w:rFonts w:ascii="Times New Roman" w:hAnsi="Times New Roman" w:cs="Times New Roman"/>
                <w:noProof/>
                <w:color w:val="000000" w:themeColor="text1"/>
                <w:rPrChange w:id="685" w:author="Euderlan Freire" w:date="2025-06-13T19:46:00Z">
                  <w:rPr>
                    <w:rStyle w:val="Hyperlink"/>
                    <w:rFonts w:ascii="Times New Roman" w:hAnsi="Times New Roman" w:cs="Times New Roman"/>
                    <w:noProof/>
                  </w:rPr>
                </w:rPrChange>
              </w:rPr>
              <w:delText>Diagramas de Atividade Fazer Pergunta</w:delText>
            </w:r>
            <w:r w:rsidRPr="000D0F7B" w:rsidDel="00CD26EC">
              <w:rPr>
                <w:noProof/>
                <w:webHidden/>
                <w:color w:val="000000" w:themeColor="text1"/>
                <w:rPrChange w:id="686" w:author="Euderlan Freire" w:date="2025-06-13T19:46:00Z">
                  <w:rPr>
                    <w:noProof/>
                    <w:webHidden/>
                  </w:rPr>
                </w:rPrChange>
              </w:rPr>
              <w:tab/>
              <w:delText>25</w:delText>
            </w:r>
          </w:del>
        </w:p>
        <w:p w14:paraId="146B3F04" w14:textId="1A333C60" w:rsidR="008A69FD" w:rsidRPr="000D0F7B" w:rsidDel="00CD26EC" w:rsidRDefault="008A69FD" w:rsidP="000D0F7B">
          <w:pPr>
            <w:pStyle w:val="Sumrio3"/>
            <w:tabs>
              <w:tab w:val="left" w:pos="1320"/>
              <w:tab w:val="right" w:leader="dot" w:pos="8494"/>
            </w:tabs>
            <w:spacing w:line="240" w:lineRule="auto"/>
            <w:rPr>
              <w:del w:id="687" w:author="Euderlan Freire" w:date="2025-06-13T19:42:00Z"/>
              <w:noProof/>
              <w:color w:val="000000" w:themeColor="text1"/>
              <w:rPrChange w:id="688" w:author="Euderlan Freire" w:date="2025-06-13T19:46:00Z">
                <w:rPr>
                  <w:del w:id="689" w:author="Euderlan Freire" w:date="2025-06-13T19:42:00Z"/>
                  <w:noProof/>
                </w:rPr>
              </w:rPrChange>
            </w:rPr>
            <w:pPrChange w:id="690" w:author="Euderlan Freire" w:date="2025-06-13T19:46:00Z">
              <w:pPr>
                <w:pStyle w:val="Sumrio3"/>
                <w:tabs>
                  <w:tab w:val="left" w:pos="1320"/>
                  <w:tab w:val="right" w:leader="dot" w:pos="8494"/>
                </w:tabs>
              </w:pPr>
            </w:pPrChange>
          </w:pPr>
          <w:del w:id="691" w:author="Euderlan Freire" w:date="2025-06-13T19:42:00Z">
            <w:r w:rsidRPr="000D0F7B" w:rsidDel="00CD26EC">
              <w:rPr>
                <w:rStyle w:val="Hyperlink"/>
                <w:rFonts w:ascii="Times New Roman" w:hAnsi="Times New Roman" w:cs="Times New Roman"/>
                <w:noProof/>
                <w:color w:val="000000" w:themeColor="text1"/>
                <w:rPrChange w:id="692" w:author="Euderlan Freire" w:date="2025-06-13T19:46:00Z">
                  <w:rPr>
                    <w:rStyle w:val="Hyperlink"/>
                    <w:rFonts w:ascii="Times New Roman" w:hAnsi="Times New Roman" w:cs="Times New Roman"/>
                    <w:noProof/>
                  </w:rPr>
                </w:rPrChange>
              </w:rPr>
              <w:delText>4.4.3</w:delText>
            </w:r>
            <w:r w:rsidRPr="000D0F7B" w:rsidDel="00CD26EC">
              <w:rPr>
                <w:noProof/>
                <w:color w:val="000000" w:themeColor="text1"/>
                <w:rPrChange w:id="693" w:author="Euderlan Freire" w:date="2025-06-13T19:46:00Z">
                  <w:rPr>
                    <w:noProof/>
                  </w:rPr>
                </w:rPrChange>
              </w:rPr>
              <w:tab/>
            </w:r>
            <w:r w:rsidRPr="000D0F7B" w:rsidDel="00CD26EC">
              <w:rPr>
                <w:rStyle w:val="Hyperlink"/>
                <w:rFonts w:ascii="Times New Roman" w:hAnsi="Times New Roman" w:cs="Times New Roman"/>
                <w:noProof/>
                <w:color w:val="000000" w:themeColor="text1"/>
                <w:rPrChange w:id="694" w:author="Euderlan Freire" w:date="2025-06-13T19:46:00Z">
                  <w:rPr>
                    <w:rStyle w:val="Hyperlink"/>
                    <w:rFonts w:ascii="Times New Roman" w:hAnsi="Times New Roman" w:cs="Times New Roman"/>
                    <w:noProof/>
                  </w:rPr>
                </w:rPrChange>
              </w:rPr>
              <w:delText>Diagramas de Atividade Avaliar Resposta</w:delText>
            </w:r>
            <w:r w:rsidRPr="000D0F7B" w:rsidDel="00CD26EC">
              <w:rPr>
                <w:noProof/>
                <w:webHidden/>
                <w:color w:val="000000" w:themeColor="text1"/>
                <w:rPrChange w:id="695" w:author="Euderlan Freire" w:date="2025-06-13T19:46:00Z">
                  <w:rPr>
                    <w:noProof/>
                    <w:webHidden/>
                  </w:rPr>
                </w:rPrChange>
              </w:rPr>
              <w:tab/>
              <w:delText>26</w:delText>
            </w:r>
          </w:del>
        </w:p>
        <w:p w14:paraId="715D31B9" w14:textId="0A5C77FC" w:rsidR="008A69FD" w:rsidRPr="000D0F7B" w:rsidDel="00CD26EC" w:rsidRDefault="008A69FD" w:rsidP="000D0F7B">
          <w:pPr>
            <w:pStyle w:val="Sumrio3"/>
            <w:tabs>
              <w:tab w:val="left" w:pos="1320"/>
              <w:tab w:val="right" w:leader="dot" w:pos="8494"/>
            </w:tabs>
            <w:spacing w:line="240" w:lineRule="auto"/>
            <w:rPr>
              <w:del w:id="696" w:author="Euderlan Freire" w:date="2025-06-13T19:42:00Z"/>
              <w:noProof/>
              <w:color w:val="000000" w:themeColor="text1"/>
              <w:rPrChange w:id="697" w:author="Euderlan Freire" w:date="2025-06-13T19:46:00Z">
                <w:rPr>
                  <w:del w:id="698" w:author="Euderlan Freire" w:date="2025-06-13T19:42:00Z"/>
                  <w:noProof/>
                </w:rPr>
              </w:rPrChange>
            </w:rPr>
            <w:pPrChange w:id="699" w:author="Euderlan Freire" w:date="2025-06-13T19:46:00Z">
              <w:pPr>
                <w:pStyle w:val="Sumrio3"/>
                <w:tabs>
                  <w:tab w:val="left" w:pos="1320"/>
                  <w:tab w:val="right" w:leader="dot" w:pos="8494"/>
                </w:tabs>
              </w:pPr>
            </w:pPrChange>
          </w:pPr>
          <w:del w:id="700" w:author="Euderlan Freire" w:date="2025-06-13T19:42:00Z">
            <w:r w:rsidRPr="000D0F7B" w:rsidDel="00CD26EC">
              <w:rPr>
                <w:rStyle w:val="Hyperlink"/>
                <w:rFonts w:ascii="Times New Roman" w:hAnsi="Times New Roman" w:cs="Times New Roman"/>
                <w:noProof/>
                <w:color w:val="000000" w:themeColor="text1"/>
                <w:rPrChange w:id="701" w:author="Euderlan Freire" w:date="2025-06-13T19:46:00Z">
                  <w:rPr>
                    <w:rStyle w:val="Hyperlink"/>
                    <w:rFonts w:ascii="Times New Roman" w:hAnsi="Times New Roman" w:cs="Times New Roman"/>
                    <w:noProof/>
                  </w:rPr>
                </w:rPrChange>
              </w:rPr>
              <w:delText>4.4.4</w:delText>
            </w:r>
            <w:r w:rsidRPr="000D0F7B" w:rsidDel="00CD26EC">
              <w:rPr>
                <w:noProof/>
                <w:color w:val="000000" w:themeColor="text1"/>
                <w:rPrChange w:id="702" w:author="Euderlan Freire" w:date="2025-06-13T19:46:00Z">
                  <w:rPr>
                    <w:noProof/>
                  </w:rPr>
                </w:rPrChange>
              </w:rPr>
              <w:tab/>
            </w:r>
            <w:r w:rsidRPr="000D0F7B" w:rsidDel="00CD26EC">
              <w:rPr>
                <w:rStyle w:val="Hyperlink"/>
                <w:rFonts w:ascii="Times New Roman" w:hAnsi="Times New Roman" w:cs="Times New Roman"/>
                <w:noProof/>
                <w:color w:val="000000" w:themeColor="text1"/>
                <w:rPrChange w:id="703" w:author="Euderlan Freire" w:date="2025-06-13T19:46:00Z">
                  <w:rPr>
                    <w:rStyle w:val="Hyperlink"/>
                    <w:rFonts w:ascii="Times New Roman" w:hAnsi="Times New Roman" w:cs="Times New Roman"/>
                    <w:noProof/>
                  </w:rPr>
                </w:rPrChange>
              </w:rPr>
              <w:delText>Diagramas de Atividade Gerenciar Resolução</w:delText>
            </w:r>
            <w:r w:rsidRPr="000D0F7B" w:rsidDel="00CD26EC">
              <w:rPr>
                <w:noProof/>
                <w:webHidden/>
                <w:color w:val="000000" w:themeColor="text1"/>
                <w:rPrChange w:id="704" w:author="Euderlan Freire" w:date="2025-06-13T19:46:00Z">
                  <w:rPr>
                    <w:noProof/>
                    <w:webHidden/>
                  </w:rPr>
                </w:rPrChange>
              </w:rPr>
              <w:tab/>
              <w:delText>27</w:delText>
            </w:r>
          </w:del>
        </w:p>
        <w:p w14:paraId="1F498C08" w14:textId="1296124C" w:rsidR="008A69FD" w:rsidRPr="000D0F7B" w:rsidDel="00CD26EC" w:rsidRDefault="008A69FD" w:rsidP="000D0F7B">
          <w:pPr>
            <w:pStyle w:val="Sumrio3"/>
            <w:tabs>
              <w:tab w:val="left" w:pos="1320"/>
              <w:tab w:val="right" w:leader="dot" w:pos="8494"/>
            </w:tabs>
            <w:spacing w:line="240" w:lineRule="auto"/>
            <w:rPr>
              <w:del w:id="705" w:author="Euderlan Freire" w:date="2025-06-13T19:42:00Z"/>
              <w:noProof/>
              <w:color w:val="000000" w:themeColor="text1"/>
              <w:rPrChange w:id="706" w:author="Euderlan Freire" w:date="2025-06-13T19:46:00Z">
                <w:rPr>
                  <w:del w:id="707" w:author="Euderlan Freire" w:date="2025-06-13T19:42:00Z"/>
                  <w:noProof/>
                </w:rPr>
              </w:rPrChange>
            </w:rPr>
            <w:pPrChange w:id="708" w:author="Euderlan Freire" w:date="2025-06-13T19:46:00Z">
              <w:pPr>
                <w:pStyle w:val="Sumrio3"/>
                <w:tabs>
                  <w:tab w:val="left" w:pos="1320"/>
                  <w:tab w:val="right" w:leader="dot" w:pos="8494"/>
                </w:tabs>
              </w:pPr>
            </w:pPrChange>
          </w:pPr>
          <w:del w:id="709" w:author="Euderlan Freire" w:date="2025-06-13T19:42:00Z">
            <w:r w:rsidRPr="000D0F7B" w:rsidDel="00CD26EC">
              <w:rPr>
                <w:rStyle w:val="Hyperlink"/>
                <w:rFonts w:ascii="Times New Roman" w:hAnsi="Times New Roman" w:cs="Times New Roman"/>
                <w:noProof/>
                <w:color w:val="000000" w:themeColor="text1"/>
                <w:rPrChange w:id="710" w:author="Euderlan Freire" w:date="2025-06-13T19:46:00Z">
                  <w:rPr>
                    <w:rStyle w:val="Hyperlink"/>
                    <w:rFonts w:ascii="Times New Roman" w:hAnsi="Times New Roman" w:cs="Times New Roman"/>
                    <w:noProof/>
                  </w:rPr>
                </w:rPrChange>
              </w:rPr>
              <w:delText>4.4.5</w:delText>
            </w:r>
            <w:r w:rsidRPr="000D0F7B" w:rsidDel="00CD26EC">
              <w:rPr>
                <w:noProof/>
                <w:color w:val="000000" w:themeColor="text1"/>
                <w:rPrChange w:id="711" w:author="Euderlan Freire" w:date="2025-06-13T19:46:00Z">
                  <w:rPr>
                    <w:noProof/>
                  </w:rPr>
                </w:rPrChange>
              </w:rPr>
              <w:tab/>
            </w:r>
            <w:r w:rsidRPr="000D0F7B" w:rsidDel="00CD26EC">
              <w:rPr>
                <w:rStyle w:val="Hyperlink"/>
                <w:rFonts w:ascii="Times New Roman" w:hAnsi="Times New Roman" w:cs="Times New Roman"/>
                <w:noProof/>
                <w:color w:val="000000" w:themeColor="text1"/>
                <w:rPrChange w:id="712" w:author="Euderlan Freire" w:date="2025-06-13T19:46:00Z">
                  <w:rPr>
                    <w:rStyle w:val="Hyperlink"/>
                    <w:rFonts w:ascii="Times New Roman" w:hAnsi="Times New Roman" w:cs="Times New Roman"/>
                    <w:noProof/>
                  </w:rPr>
                </w:rPrChange>
              </w:rPr>
              <w:delText>Diagramas de Atividade Histórico</w:delText>
            </w:r>
            <w:r w:rsidRPr="000D0F7B" w:rsidDel="00CD26EC">
              <w:rPr>
                <w:noProof/>
                <w:webHidden/>
                <w:color w:val="000000" w:themeColor="text1"/>
                <w:rPrChange w:id="713" w:author="Euderlan Freire" w:date="2025-06-13T19:46:00Z">
                  <w:rPr>
                    <w:noProof/>
                    <w:webHidden/>
                  </w:rPr>
                </w:rPrChange>
              </w:rPr>
              <w:tab/>
              <w:delText>28</w:delText>
            </w:r>
          </w:del>
        </w:p>
        <w:p w14:paraId="638DD244" w14:textId="55287C67" w:rsidR="008A69FD" w:rsidRPr="000D0F7B" w:rsidDel="00CD26EC" w:rsidRDefault="008A69FD" w:rsidP="000D0F7B">
          <w:pPr>
            <w:pStyle w:val="Sumrio3"/>
            <w:tabs>
              <w:tab w:val="left" w:pos="1320"/>
              <w:tab w:val="right" w:leader="dot" w:pos="8494"/>
            </w:tabs>
            <w:spacing w:line="240" w:lineRule="auto"/>
            <w:rPr>
              <w:del w:id="714" w:author="Euderlan Freire" w:date="2025-06-13T19:42:00Z"/>
              <w:noProof/>
              <w:color w:val="000000" w:themeColor="text1"/>
              <w:rPrChange w:id="715" w:author="Euderlan Freire" w:date="2025-06-13T19:46:00Z">
                <w:rPr>
                  <w:del w:id="716" w:author="Euderlan Freire" w:date="2025-06-13T19:42:00Z"/>
                  <w:noProof/>
                </w:rPr>
              </w:rPrChange>
            </w:rPr>
            <w:pPrChange w:id="717" w:author="Euderlan Freire" w:date="2025-06-13T19:46:00Z">
              <w:pPr>
                <w:pStyle w:val="Sumrio3"/>
                <w:tabs>
                  <w:tab w:val="left" w:pos="1320"/>
                  <w:tab w:val="right" w:leader="dot" w:pos="8494"/>
                </w:tabs>
              </w:pPr>
            </w:pPrChange>
          </w:pPr>
          <w:del w:id="718" w:author="Euderlan Freire" w:date="2025-06-13T19:42:00Z">
            <w:r w:rsidRPr="000D0F7B" w:rsidDel="00CD26EC">
              <w:rPr>
                <w:rStyle w:val="Hyperlink"/>
                <w:rFonts w:ascii="Times New Roman" w:hAnsi="Times New Roman" w:cs="Times New Roman"/>
                <w:noProof/>
                <w:color w:val="000000" w:themeColor="text1"/>
                <w:rPrChange w:id="719" w:author="Euderlan Freire" w:date="2025-06-13T19:46:00Z">
                  <w:rPr>
                    <w:rStyle w:val="Hyperlink"/>
                    <w:rFonts w:ascii="Times New Roman" w:hAnsi="Times New Roman" w:cs="Times New Roman"/>
                    <w:noProof/>
                  </w:rPr>
                </w:rPrChange>
              </w:rPr>
              <w:delText>4.4.6</w:delText>
            </w:r>
            <w:r w:rsidRPr="000D0F7B" w:rsidDel="00CD26EC">
              <w:rPr>
                <w:noProof/>
                <w:color w:val="000000" w:themeColor="text1"/>
                <w:rPrChange w:id="720" w:author="Euderlan Freire" w:date="2025-06-13T19:46:00Z">
                  <w:rPr>
                    <w:noProof/>
                  </w:rPr>
                </w:rPrChange>
              </w:rPr>
              <w:tab/>
            </w:r>
            <w:r w:rsidRPr="000D0F7B" w:rsidDel="00CD26EC">
              <w:rPr>
                <w:rStyle w:val="Hyperlink"/>
                <w:rFonts w:ascii="Times New Roman" w:hAnsi="Times New Roman" w:cs="Times New Roman"/>
                <w:noProof/>
                <w:color w:val="000000" w:themeColor="text1"/>
                <w:rPrChange w:id="721" w:author="Euderlan Freire" w:date="2025-06-13T19:46:00Z">
                  <w:rPr>
                    <w:rStyle w:val="Hyperlink"/>
                    <w:rFonts w:ascii="Times New Roman" w:hAnsi="Times New Roman" w:cs="Times New Roman"/>
                    <w:noProof/>
                  </w:rPr>
                </w:rPrChange>
              </w:rPr>
              <w:delText>Diagramas de Atividade Logout</w:delText>
            </w:r>
            <w:r w:rsidRPr="000D0F7B" w:rsidDel="00CD26EC">
              <w:rPr>
                <w:noProof/>
                <w:webHidden/>
                <w:color w:val="000000" w:themeColor="text1"/>
                <w:rPrChange w:id="722" w:author="Euderlan Freire" w:date="2025-06-13T19:46:00Z">
                  <w:rPr>
                    <w:noProof/>
                    <w:webHidden/>
                  </w:rPr>
                </w:rPrChange>
              </w:rPr>
              <w:tab/>
              <w:delText>30</w:delText>
            </w:r>
          </w:del>
        </w:p>
        <w:p w14:paraId="52C85FDB" w14:textId="36FB5185" w:rsidR="008A69FD" w:rsidRPr="000D0F7B" w:rsidDel="00CD26EC" w:rsidRDefault="008A69FD" w:rsidP="000D0F7B">
          <w:pPr>
            <w:pStyle w:val="Sumrio2"/>
            <w:tabs>
              <w:tab w:val="left" w:pos="880"/>
              <w:tab w:val="right" w:leader="dot" w:pos="8494"/>
            </w:tabs>
            <w:spacing w:line="240" w:lineRule="auto"/>
            <w:rPr>
              <w:del w:id="723" w:author="Euderlan Freire" w:date="2025-06-13T19:42:00Z"/>
              <w:noProof/>
              <w:color w:val="000000" w:themeColor="text1"/>
              <w:rPrChange w:id="724" w:author="Euderlan Freire" w:date="2025-06-13T19:46:00Z">
                <w:rPr>
                  <w:del w:id="725" w:author="Euderlan Freire" w:date="2025-06-13T19:42:00Z"/>
                  <w:noProof/>
                </w:rPr>
              </w:rPrChange>
            </w:rPr>
            <w:pPrChange w:id="726" w:author="Euderlan Freire" w:date="2025-06-13T19:46:00Z">
              <w:pPr>
                <w:pStyle w:val="Sumrio2"/>
                <w:tabs>
                  <w:tab w:val="left" w:pos="880"/>
                  <w:tab w:val="right" w:leader="dot" w:pos="8494"/>
                </w:tabs>
              </w:pPr>
            </w:pPrChange>
          </w:pPr>
          <w:del w:id="727" w:author="Euderlan Freire" w:date="2025-06-13T19:42:00Z">
            <w:r w:rsidRPr="000D0F7B" w:rsidDel="00CD26EC">
              <w:rPr>
                <w:rStyle w:val="Hyperlink"/>
                <w:rFonts w:ascii="Times New Roman" w:hAnsi="Times New Roman" w:cs="Times New Roman"/>
                <w:noProof/>
                <w:color w:val="000000" w:themeColor="text1"/>
                <w:rPrChange w:id="728" w:author="Euderlan Freire" w:date="2025-06-13T19:46:00Z">
                  <w:rPr>
                    <w:rStyle w:val="Hyperlink"/>
                    <w:rFonts w:ascii="Times New Roman" w:hAnsi="Times New Roman" w:cs="Times New Roman"/>
                    <w:noProof/>
                  </w:rPr>
                </w:rPrChange>
              </w:rPr>
              <w:delText>4.5</w:delText>
            </w:r>
            <w:r w:rsidRPr="000D0F7B" w:rsidDel="00CD26EC">
              <w:rPr>
                <w:noProof/>
                <w:color w:val="000000" w:themeColor="text1"/>
                <w:rPrChange w:id="729" w:author="Euderlan Freire" w:date="2025-06-13T19:46:00Z">
                  <w:rPr>
                    <w:noProof/>
                  </w:rPr>
                </w:rPrChange>
              </w:rPr>
              <w:tab/>
            </w:r>
            <w:r w:rsidRPr="000D0F7B" w:rsidDel="00CD26EC">
              <w:rPr>
                <w:rStyle w:val="Hyperlink"/>
                <w:rFonts w:ascii="Times New Roman" w:hAnsi="Times New Roman" w:cs="Times New Roman"/>
                <w:noProof/>
                <w:color w:val="000000" w:themeColor="text1"/>
                <w:rPrChange w:id="730" w:author="Euderlan Freire" w:date="2025-06-13T19:46:00Z">
                  <w:rPr>
                    <w:rStyle w:val="Hyperlink"/>
                    <w:rFonts w:ascii="Times New Roman" w:hAnsi="Times New Roman" w:cs="Times New Roman"/>
                    <w:noProof/>
                  </w:rPr>
                </w:rPrChange>
              </w:rPr>
              <w:delText>Diagramas de Estados</w:delText>
            </w:r>
            <w:r w:rsidRPr="000D0F7B" w:rsidDel="00CD26EC">
              <w:rPr>
                <w:noProof/>
                <w:webHidden/>
                <w:color w:val="000000" w:themeColor="text1"/>
                <w:rPrChange w:id="731" w:author="Euderlan Freire" w:date="2025-06-13T19:46:00Z">
                  <w:rPr>
                    <w:noProof/>
                    <w:webHidden/>
                  </w:rPr>
                </w:rPrChange>
              </w:rPr>
              <w:tab/>
              <w:delText>31</w:delText>
            </w:r>
          </w:del>
        </w:p>
        <w:p w14:paraId="6C1236A3" w14:textId="58215CF8" w:rsidR="008A69FD" w:rsidRPr="000D0F7B" w:rsidDel="00CD26EC" w:rsidRDefault="008A69FD" w:rsidP="000D0F7B">
          <w:pPr>
            <w:pStyle w:val="Sumrio3"/>
            <w:tabs>
              <w:tab w:val="left" w:pos="1320"/>
              <w:tab w:val="right" w:leader="dot" w:pos="8494"/>
            </w:tabs>
            <w:spacing w:line="240" w:lineRule="auto"/>
            <w:rPr>
              <w:del w:id="732" w:author="Euderlan Freire" w:date="2025-06-13T19:42:00Z"/>
              <w:noProof/>
              <w:color w:val="000000" w:themeColor="text1"/>
              <w:rPrChange w:id="733" w:author="Euderlan Freire" w:date="2025-06-13T19:46:00Z">
                <w:rPr>
                  <w:del w:id="734" w:author="Euderlan Freire" w:date="2025-06-13T19:42:00Z"/>
                  <w:noProof/>
                </w:rPr>
              </w:rPrChange>
            </w:rPr>
            <w:pPrChange w:id="735" w:author="Euderlan Freire" w:date="2025-06-13T19:46:00Z">
              <w:pPr>
                <w:pStyle w:val="Sumrio3"/>
                <w:tabs>
                  <w:tab w:val="left" w:pos="1320"/>
                  <w:tab w:val="right" w:leader="dot" w:pos="8494"/>
                </w:tabs>
              </w:pPr>
            </w:pPrChange>
          </w:pPr>
          <w:del w:id="736" w:author="Euderlan Freire" w:date="2025-06-13T19:42:00Z">
            <w:r w:rsidRPr="000D0F7B" w:rsidDel="00CD26EC">
              <w:rPr>
                <w:rStyle w:val="Hyperlink"/>
                <w:rFonts w:ascii="Times New Roman" w:hAnsi="Times New Roman" w:cs="Times New Roman"/>
                <w:noProof/>
                <w:color w:val="000000" w:themeColor="text1"/>
                <w:rPrChange w:id="737" w:author="Euderlan Freire" w:date="2025-06-13T19:46:00Z">
                  <w:rPr>
                    <w:rStyle w:val="Hyperlink"/>
                    <w:rFonts w:ascii="Times New Roman" w:hAnsi="Times New Roman" w:cs="Times New Roman"/>
                    <w:noProof/>
                  </w:rPr>
                </w:rPrChange>
              </w:rPr>
              <w:delText>4.5.1</w:delText>
            </w:r>
            <w:r w:rsidRPr="000D0F7B" w:rsidDel="00CD26EC">
              <w:rPr>
                <w:noProof/>
                <w:color w:val="000000" w:themeColor="text1"/>
                <w:rPrChange w:id="738" w:author="Euderlan Freire" w:date="2025-06-13T19:46:00Z">
                  <w:rPr>
                    <w:noProof/>
                  </w:rPr>
                </w:rPrChange>
              </w:rPr>
              <w:tab/>
            </w:r>
            <w:r w:rsidRPr="000D0F7B" w:rsidDel="00CD26EC">
              <w:rPr>
                <w:rStyle w:val="Hyperlink"/>
                <w:rFonts w:ascii="Times New Roman" w:hAnsi="Times New Roman" w:cs="Times New Roman"/>
                <w:noProof/>
                <w:color w:val="000000" w:themeColor="text1"/>
                <w:rPrChange w:id="739" w:author="Euderlan Freire" w:date="2025-06-13T19:46:00Z">
                  <w:rPr>
                    <w:rStyle w:val="Hyperlink"/>
                    <w:rFonts w:ascii="Times New Roman" w:hAnsi="Times New Roman" w:cs="Times New Roman"/>
                    <w:noProof/>
                  </w:rPr>
                </w:rPrChange>
              </w:rPr>
              <w:delText>Diagramas de Estado Fazer Pergunta</w:delText>
            </w:r>
            <w:r w:rsidRPr="000D0F7B" w:rsidDel="00CD26EC">
              <w:rPr>
                <w:noProof/>
                <w:webHidden/>
                <w:color w:val="000000" w:themeColor="text1"/>
                <w:rPrChange w:id="740" w:author="Euderlan Freire" w:date="2025-06-13T19:46:00Z">
                  <w:rPr>
                    <w:noProof/>
                    <w:webHidden/>
                  </w:rPr>
                </w:rPrChange>
              </w:rPr>
              <w:tab/>
              <w:delText>31</w:delText>
            </w:r>
          </w:del>
        </w:p>
        <w:p w14:paraId="11C70281" w14:textId="068BC03B" w:rsidR="008A69FD" w:rsidRPr="000D0F7B" w:rsidDel="00CD26EC" w:rsidRDefault="008A69FD" w:rsidP="000D0F7B">
          <w:pPr>
            <w:pStyle w:val="Sumrio3"/>
            <w:tabs>
              <w:tab w:val="left" w:pos="1320"/>
              <w:tab w:val="right" w:leader="dot" w:pos="8494"/>
            </w:tabs>
            <w:spacing w:line="240" w:lineRule="auto"/>
            <w:rPr>
              <w:del w:id="741" w:author="Euderlan Freire" w:date="2025-06-13T19:42:00Z"/>
              <w:noProof/>
              <w:color w:val="000000" w:themeColor="text1"/>
              <w:rPrChange w:id="742" w:author="Euderlan Freire" w:date="2025-06-13T19:46:00Z">
                <w:rPr>
                  <w:del w:id="743" w:author="Euderlan Freire" w:date="2025-06-13T19:42:00Z"/>
                  <w:noProof/>
                </w:rPr>
              </w:rPrChange>
            </w:rPr>
            <w:pPrChange w:id="744" w:author="Euderlan Freire" w:date="2025-06-13T19:46:00Z">
              <w:pPr>
                <w:pStyle w:val="Sumrio3"/>
                <w:tabs>
                  <w:tab w:val="left" w:pos="1320"/>
                  <w:tab w:val="right" w:leader="dot" w:pos="8494"/>
                </w:tabs>
              </w:pPr>
            </w:pPrChange>
          </w:pPr>
          <w:del w:id="745" w:author="Euderlan Freire" w:date="2025-06-13T19:42:00Z">
            <w:r w:rsidRPr="000D0F7B" w:rsidDel="00CD26EC">
              <w:rPr>
                <w:rStyle w:val="Hyperlink"/>
                <w:rFonts w:ascii="Times New Roman" w:hAnsi="Times New Roman" w:cs="Times New Roman"/>
                <w:noProof/>
                <w:color w:val="000000" w:themeColor="text1"/>
                <w:rPrChange w:id="746" w:author="Euderlan Freire" w:date="2025-06-13T19:46:00Z">
                  <w:rPr>
                    <w:rStyle w:val="Hyperlink"/>
                    <w:rFonts w:ascii="Times New Roman" w:hAnsi="Times New Roman" w:cs="Times New Roman"/>
                    <w:noProof/>
                  </w:rPr>
                </w:rPrChange>
              </w:rPr>
              <w:delText>4.5.2</w:delText>
            </w:r>
            <w:r w:rsidRPr="000D0F7B" w:rsidDel="00CD26EC">
              <w:rPr>
                <w:noProof/>
                <w:color w:val="000000" w:themeColor="text1"/>
                <w:rPrChange w:id="747" w:author="Euderlan Freire" w:date="2025-06-13T19:46:00Z">
                  <w:rPr>
                    <w:noProof/>
                  </w:rPr>
                </w:rPrChange>
              </w:rPr>
              <w:tab/>
            </w:r>
            <w:r w:rsidRPr="000D0F7B" w:rsidDel="00CD26EC">
              <w:rPr>
                <w:rStyle w:val="Hyperlink"/>
                <w:rFonts w:ascii="Times New Roman" w:hAnsi="Times New Roman" w:cs="Times New Roman"/>
                <w:noProof/>
                <w:color w:val="000000" w:themeColor="text1"/>
                <w:rPrChange w:id="748" w:author="Euderlan Freire" w:date="2025-06-13T19:46:00Z">
                  <w:rPr>
                    <w:rStyle w:val="Hyperlink"/>
                    <w:rFonts w:ascii="Times New Roman" w:hAnsi="Times New Roman" w:cs="Times New Roman"/>
                    <w:noProof/>
                  </w:rPr>
                </w:rPrChange>
              </w:rPr>
              <w:delText>Diagrama de Estado Gerenciar Resolução</w:delText>
            </w:r>
            <w:r w:rsidRPr="000D0F7B" w:rsidDel="00CD26EC">
              <w:rPr>
                <w:noProof/>
                <w:webHidden/>
                <w:color w:val="000000" w:themeColor="text1"/>
                <w:rPrChange w:id="749" w:author="Euderlan Freire" w:date="2025-06-13T19:46:00Z">
                  <w:rPr>
                    <w:noProof/>
                    <w:webHidden/>
                  </w:rPr>
                </w:rPrChange>
              </w:rPr>
              <w:tab/>
              <w:delText>32</w:delText>
            </w:r>
          </w:del>
        </w:p>
        <w:p w14:paraId="1AB7C8EF" w14:textId="535A38DE" w:rsidR="008A69FD" w:rsidRPr="000D0F7B" w:rsidDel="00CD26EC" w:rsidRDefault="008A69FD" w:rsidP="000D0F7B">
          <w:pPr>
            <w:pStyle w:val="Sumrio1"/>
            <w:tabs>
              <w:tab w:val="left" w:pos="440"/>
              <w:tab w:val="right" w:leader="dot" w:pos="8494"/>
            </w:tabs>
            <w:spacing w:line="240" w:lineRule="auto"/>
            <w:rPr>
              <w:del w:id="750" w:author="Euderlan Freire" w:date="2025-06-13T19:42:00Z"/>
              <w:noProof/>
              <w:color w:val="000000" w:themeColor="text1"/>
              <w:rPrChange w:id="751" w:author="Euderlan Freire" w:date="2025-06-13T19:46:00Z">
                <w:rPr>
                  <w:del w:id="752" w:author="Euderlan Freire" w:date="2025-06-13T19:42:00Z"/>
                  <w:noProof/>
                </w:rPr>
              </w:rPrChange>
            </w:rPr>
            <w:pPrChange w:id="753" w:author="Euderlan Freire" w:date="2025-06-13T19:46:00Z">
              <w:pPr>
                <w:pStyle w:val="Sumrio1"/>
                <w:tabs>
                  <w:tab w:val="left" w:pos="440"/>
                  <w:tab w:val="right" w:leader="dot" w:pos="8494"/>
                </w:tabs>
              </w:pPr>
            </w:pPrChange>
          </w:pPr>
          <w:del w:id="754" w:author="Euderlan Freire" w:date="2025-06-13T19:42:00Z">
            <w:r w:rsidRPr="000D0F7B" w:rsidDel="00CD26EC">
              <w:rPr>
                <w:rStyle w:val="Hyperlink"/>
                <w:rFonts w:ascii="Times New Roman" w:hAnsi="Times New Roman" w:cs="Times New Roman"/>
                <w:noProof/>
                <w:color w:val="000000" w:themeColor="text1"/>
                <w:rPrChange w:id="755" w:author="Euderlan Freire" w:date="2025-06-13T19:46:00Z">
                  <w:rPr>
                    <w:rStyle w:val="Hyperlink"/>
                    <w:rFonts w:ascii="Times New Roman" w:hAnsi="Times New Roman" w:cs="Times New Roman"/>
                    <w:noProof/>
                  </w:rPr>
                </w:rPrChange>
              </w:rPr>
              <w:delText>5</w:delText>
            </w:r>
            <w:r w:rsidRPr="000D0F7B" w:rsidDel="00CD26EC">
              <w:rPr>
                <w:noProof/>
                <w:color w:val="000000" w:themeColor="text1"/>
                <w:rPrChange w:id="756" w:author="Euderlan Freire" w:date="2025-06-13T19:46:00Z">
                  <w:rPr>
                    <w:noProof/>
                  </w:rPr>
                </w:rPrChange>
              </w:rPr>
              <w:tab/>
            </w:r>
            <w:r w:rsidRPr="000D0F7B" w:rsidDel="00CD26EC">
              <w:rPr>
                <w:rStyle w:val="Hyperlink"/>
                <w:rFonts w:ascii="Times New Roman" w:hAnsi="Times New Roman" w:cs="Times New Roman"/>
                <w:noProof/>
                <w:color w:val="000000" w:themeColor="text1"/>
                <w:rPrChange w:id="757" w:author="Euderlan Freire" w:date="2025-06-13T19:46:00Z">
                  <w:rPr>
                    <w:rStyle w:val="Hyperlink"/>
                    <w:rFonts w:ascii="Times New Roman" w:hAnsi="Times New Roman" w:cs="Times New Roman"/>
                    <w:noProof/>
                  </w:rPr>
                </w:rPrChange>
              </w:rPr>
              <w:delText>TECNOLOGIAS UTILIZADAS</w:delText>
            </w:r>
            <w:r w:rsidRPr="000D0F7B" w:rsidDel="00CD26EC">
              <w:rPr>
                <w:noProof/>
                <w:webHidden/>
                <w:color w:val="000000" w:themeColor="text1"/>
                <w:rPrChange w:id="758" w:author="Euderlan Freire" w:date="2025-06-13T19:46:00Z">
                  <w:rPr>
                    <w:noProof/>
                    <w:webHidden/>
                  </w:rPr>
                </w:rPrChange>
              </w:rPr>
              <w:tab/>
              <w:delText>32</w:delText>
            </w:r>
          </w:del>
        </w:p>
        <w:p w14:paraId="17A449E6" w14:textId="5F5E869B" w:rsidR="008A69FD" w:rsidRPr="000D0F7B" w:rsidDel="00CD26EC" w:rsidRDefault="008A69FD" w:rsidP="000D0F7B">
          <w:pPr>
            <w:pStyle w:val="Sumrio1"/>
            <w:tabs>
              <w:tab w:val="left" w:pos="440"/>
              <w:tab w:val="right" w:leader="dot" w:pos="8494"/>
            </w:tabs>
            <w:spacing w:line="240" w:lineRule="auto"/>
            <w:rPr>
              <w:del w:id="759" w:author="Euderlan Freire" w:date="2025-06-13T19:42:00Z"/>
              <w:noProof/>
              <w:color w:val="000000" w:themeColor="text1"/>
              <w:rPrChange w:id="760" w:author="Euderlan Freire" w:date="2025-06-13T19:46:00Z">
                <w:rPr>
                  <w:del w:id="761" w:author="Euderlan Freire" w:date="2025-06-13T19:42:00Z"/>
                  <w:noProof/>
                </w:rPr>
              </w:rPrChange>
            </w:rPr>
            <w:pPrChange w:id="762" w:author="Euderlan Freire" w:date="2025-06-13T19:46:00Z">
              <w:pPr>
                <w:pStyle w:val="Sumrio1"/>
                <w:tabs>
                  <w:tab w:val="left" w:pos="440"/>
                  <w:tab w:val="right" w:leader="dot" w:pos="8494"/>
                </w:tabs>
              </w:pPr>
            </w:pPrChange>
          </w:pPr>
          <w:del w:id="763" w:author="Euderlan Freire" w:date="2025-06-13T19:42:00Z">
            <w:r w:rsidRPr="000D0F7B" w:rsidDel="00CD26EC">
              <w:rPr>
                <w:rStyle w:val="Hyperlink"/>
                <w:rFonts w:ascii="Times New Roman" w:hAnsi="Times New Roman" w:cs="Times New Roman"/>
                <w:noProof/>
                <w:color w:val="000000" w:themeColor="text1"/>
                <w:rPrChange w:id="764" w:author="Euderlan Freire" w:date="2025-06-13T19:46:00Z">
                  <w:rPr>
                    <w:rStyle w:val="Hyperlink"/>
                    <w:rFonts w:ascii="Times New Roman" w:hAnsi="Times New Roman" w:cs="Times New Roman"/>
                    <w:noProof/>
                  </w:rPr>
                </w:rPrChange>
              </w:rPr>
              <w:delText>6</w:delText>
            </w:r>
            <w:r w:rsidRPr="000D0F7B" w:rsidDel="00CD26EC">
              <w:rPr>
                <w:noProof/>
                <w:color w:val="000000" w:themeColor="text1"/>
                <w:rPrChange w:id="765" w:author="Euderlan Freire" w:date="2025-06-13T19:46:00Z">
                  <w:rPr>
                    <w:noProof/>
                  </w:rPr>
                </w:rPrChange>
              </w:rPr>
              <w:tab/>
            </w:r>
            <w:r w:rsidRPr="000D0F7B" w:rsidDel="00CD26EC">
              <w:rPr>
                <w:rStyle w:val="Hyperlink"/>
                <w:rFonts w:ascii="Times New Roman" w:hAnsi="Times New Roman" w:cs="Times New Roman"/>
                <w:noProof/>
                <w:color w:val="000000" w:themeColor="text1"/>
                <w:rPrChange w:id="766" w:author="Euderlan Freire" w:date="2025-06-13T19:46:00Z">
                  <w:rPr>
                    <w:rStyle w:val="Hyperlink"/>
                    <w:rFonts w:ascii="Times New Roman" w:hAnsi="Times New Roman" w:cs="Times New Roman"/>
                    <w:noProof/>
                  </w:rPr>
                </w:rPrChange>
              </w:rPr>
              <w:delText>CONCLUSÃO</w:delText>
            </w:r>
            <w:r w:rsidRPr="000D0F7B" w:rsidDel="00CD26EC">
              <w:rPr>
                <w:noProof/>
                <w:webHidden/>
                <w:color w:val="000000" w:themeColor="text1"/>
                <w:rPrChange w:id="767" w:author="Euderlan Freire" w:date="2025-06-13T19:46:00Z">
                  <w:rPr>
                    <w:noProof/>
                    <w:webHidden/>
                  </w:rPr>
                </w:rPrChange>
              </w:rPr>
              <w:tab/>
              <w:delText>32</w:delText>
            </w:r>
          </w:del>
        </w:p>
        <w:p w14:paraId="14B3C490" w14:textId="4588F148" w:rsidR="008A69FD" w:rsidRPr="000D0F7B" w:rsidDel="00CD26EC" w:rsidRDefault="008A69FD" w:rsidP="000D0F7B">
          <w:pPr>
            <w:pStyle w:val="Sumrio1"/>
            <w:tabs>
              <w:tab w:val="left" w:pos="440"/>
              <w:tab w:val="right" w:leader="dot" w:pos="8494"/>
            </w:tabs>
            <w:spacing w:line="240" w:lineRule="auto"/>
            <w:rPr>
              <w:del w:id="768" w:author="Euderlan Freire" w:date="2025-06-13T19:42:00Z"/>
              <w:noProof/>
              <w:color w:val="000000" w:themeColor="text1"/>
              <w:rPrChange w:id="769" w:author="Euderlan Freire" w:date="2025-06-13T19:46:00Z">
                <w:rPr>
                  <w:del w:id="770" w:author="Euderlan Freire" w:date="2025-06-13T19:42:00Z"/>
                  <w:noProof/>
                </w:rPr>
              </w:rPrChange>
            </w:rPr>
            <w:pPrChange w:id="771" w:author="Euderlan Freire" w:date="2025-06-13T19:46:00Z">
              <w:pPr>
                <w:pStyle w:val="Sumrio1"/>
                <w:tabs>
                  <w:tab w:val="left" w:pos="440"/>
                  <w:tab w:val="right" w:leader="dot" w:pos="8494"/>
                </w:tabs>
              </w:pPr>
            </w:pPrChange>
          </w:pPr>
          <w:del w:id="772" w:author="Euderlan Freire" w:date="2025-06-13T19:42:00Z">
            <w:r w:rsidRPr="000D0F7B" w:rsidDel="00CD26EC">
              <w:rPr>
                <w:rStyle w:val="Hyperlink"/>
                <w:rFonts w:ascii="Times New Roman" w:hAnsi="Times New Roman" w:cs="Times New Roman"/>
                <w:noProof/>
                <w:color w:val="000000" w:themeColor="text1"/>
                <w:rPrChange w:id="773" w:author="Euderlan Freire" w:date="2025-06-13T19:46:00Z">
                  <w:rPr>
                    <w:rStyle w:val="Hyperlink"/>
                    <w:rFonts w:ascii="Times New Roman" w:hAnsi="Times New Roman" w:cs="Times New Roman"/>
                    <w:noProof/>
                  </w:rPr>
                </w:rPrChange>
              </w:rPr>
              <w:delText>7</w:delText>
            </w:r>
            <w:r w:rsidRPr="000D0F7B" w:rsidDel="00CD26EC">
              <w:rPr>
                <w:noProof/>
                <w:color w:val="000000" w:themeColor="text1"/>
                <w:rPrChange w:id="774" w:author="Euderlan Freire" w:date="2025-06-13T19:46:00Z">
                  <w:rPr>
                    <w:noProof/>
                  </w:rPr>
                </w:rPrChange>
              </w:rPr>
              <w:tab/>
            </w:r>
            <w:r w:rsidRPr="000D0F7B" w:rsidDel="00CD26EC">
              <w:rPr>
                <w:rStyle w:val="Hyperlink"/>
                <w:rFonts w:ascii="Times New Roman" w:hAnsi="Times New Roman" w:cs="Times New Roman"/>
                <w:noProof/>
                <w:color w:val="000000" w:themeColor="text1"/>
                <w:rPrChange w:id="775" w:author="Euderlan Freire" w:date="2025-06-13T19:46:00Z">
                  <w:rPr>
                    <w:rStyle w:val="Hyperlink"/>
                    <w:rFonts w:ascii="Times New Roman" w:hAnsi="Times New Roman" w:cs="Times New Roman"/>
                    <w:noProof/>
                  </w:rPr>
                </w:rPrChange>
              </w:rPr>
              <w:delText>REFERÊNCIAS</w:delText>
            </w:r>
            <w:r w:rsidRPr="000D0F7B" w:rsidDel="00CD26EC">
              <w:rPr>
                <w:noProof/>
                <w:webHidden/>
                <w:color w:val="000000" w:themeColor="text1"/>
                <w:rPrChange w:id="776" w:author="Euderlan Freire" w:date="2025-06-13T19:46:00Z">
                  <w:rPr>
                    <w:noProof/>
                    <w:webHidden/>
                  </w:rPr>
                </w:rPrChange>
              </w:rPr>
              <w:tab/>
              <w:delText>33</w:delText>
            </w:r>
          </w:del>
        </w:p>
        <w:p w14:paraId="6EE9F4E7" w14:textId="6DA10824" w:rsidR="008A69FD" w:rsidRDefault="008A69FD" w:rsidP="000D0F7B">
          <w:pPr>
            <w:spacing w:line="240" w:lineRule="auto"/>
            <w:rPr>
              <w:ins w:id="777" w:author="Euderlan Freire" w:date="2025-06-13T19:39:00Z"/>
            </w:rPr>
            <w:pPrChange w:id="778" w:author="Euderlan Freire" w:date="2025-06-13T19:46:00Z">
              <w:pPr/>
            </w:pPrChange>
          </w:pPr>
          <w:ins w:id="779" w:author="Euderlan Freire" w:date="2025-06-13T19:39:00Z">
            <w:r w:rsidRPr="000D0F7B">
              <w:rPr>
                <w:b/>
                <w:bCs/>
                <w:color w:val="000000" w:themeColor="text1"/>
                <w:rPrChange w:id="780" w:author="Euderlan Freire" w:date="2025-06-13T19:46:00Z">
                  <w:rPr>
                    <w:b/>
                    <w:bCs/>
                  </w:rPr>
                </w:rPrChange>
              </w:rPr>
              <w:fldChar w:fldCharType="end"/>
            </w:r>
          </w:ins>
        </w:p>
      </w:sdtContent>
    </w:sdt>
    <w:p w14:paraId="16174185" w14:textId="77777777" w:rsidR="008F3CC1" w:rsidRDefault="008F3CC1" w:rsidP="00E203A3">
      <w:pPr>
        <w:jc w:val="both"/>
        <w:rPr>
          <w:ins w:id="781" w:author="Euderlan Freire" w:date="2025-06-13T19:38:00Z"/>
          <w:rFonts w:ascii="Times New Roman" w:hAnsi="Times New Roman" w:cs="Times New Roman"/>
          <w:color w:val="000000" w:themeColor="text1"/>
          <w:sz w:val="24"/>
          <w:szCs w:val="24"/>
        </w:rPr>
      </w:pPr>
    </w:p>
    <w:p w14:paraId="4FAF3FFB" w14:textId="77777777" w:rsidR="008F3CC1" w:rsidRDefault="008F3CC1" w:rsidP="00E203A3">
      <w:pPr>
        <w:jc w:val="both"/>
        <w:rPr>
          <w:ins w:id="782" w:author="Euderlan Freire" w:date="2025-06-13T19:38:00Z"/>
          <w:rFonts w:ascii="Times New Roman" w:hAnsi="Times New Roman" w:cs="Times New Roman"/>
          <w:color w:val="000000" w:themeColor="text1"/>
          <w:sz w:val="24"/>
          <w:szCs w:val="24"/>
        </w:rPr>
      </w:pPr>
    </w:p>
    <w:p w14:paraId="6F4A9147" w14:textId="77777777" w:rsidR="008F3CC1" w:rsidRDefault="008F3CC1" w:rsidP="00E203A3">
      <w:pPr>
        <w:jc w:val="both"/>
        <w:rPr>
          <w:ins w:id="783" w:author="Euderlan Freire" w:date="2025-06-13T19:38:00Z"/>
          <w:rFonts w:ascii="Times New Roman" w:hAnsi="Times New Roman" w:cs="Times New Roman"/>
          <w:color w:val="000000" w:themeColor="text1"/>
          <w:sz w:val="24"/>
          <w:szCs w:val="24"/>
        </w:rPr>
      </w:pPr>
    </w:p>
    <w:p w14:paraId="10273452" w14:textId="77777777" w:rsidR="008F3CC1" w:rsidRDefault="008F3CC1" w:rsidP="00E203A3">
      <w:pPr>
        <w:jc w:val="both"/>
        <w:rPr>
          <w:ins w:id="784" w:author="Euderlan Freire" w:date="2025-06-13T19:38:00Z"/>
          <w:rFonts w:ascii="Times New Roman" w:hAnsi="Times New Roman" w:cs="Times New Roman"/>
          <w:color w:val="000000" w:themeColor="text1"/>
          <w:sz w:val="24"/>
          <w:szCs w:val="24"/>
        </w:rPr>
      </w:pPr>
    </w:p>
    <w:p w14:paraId="1709C6AD" w14:textId="77777777" w:rsidR="008F3CC1" w:rsidRDefault="008F3CC1" w:rsidP="00E203A3">
      <w:pPr>
        <w:jc w:val="both"/>
        <w:rPr>
          <w:ins w:id="785" w:author="Euderlan Freire" w:date="2025-06-13T19:38:00Z"/>
          <w:rFonts w:ascii="Times New Roman" w:hAnsi="Times New Roman" w:cs="Times New Roman"/>
          <w:color w:val="000000" w:themeColor="text1"/>
          <w:sz w:val="24"/>
          <w:szCs w:val="24"/>
        </w:rPr>
      </w:pPr>
    </w:p>
    <w:p w14:paraId="3E7098A8" w14:textId="77777777" w:rsidR="008F3CC1" w:rsidRDefault="008F3CC1" w:rsidP="00E203A3">
      <w:pPr>
        <w:jc w:val="both"/>
        <w:rPr>
          <w:ins w:id="786" w:author="Euderlan Freire" w:date="2025-06-13T19:38:00Z"/>
          <w:rFonts w:ascii="Times New Roman" w:hAnsi="Times New Roman" w:cs="Times New Roman"/>
          <w:color w:val="000000" w:themeColor="text1"/>
          <w:sz w:val="24"/>
          <w:szCs w:val="24"/>
        </w:rPr>
      </w:pPr>
    </w:p>
    <w:p w14:paraId="2C173BF6" w14:textId="77777777" w:rsidR="008F3CC1" w:rsidRDefault="008F3CC1" w:rsidP="00E203A3">
      <w:pPr>
        <w:jc w:val="both"/>
        <w:rPr>
          <w:ins w:id="787" w:author="Euderlan Freire" w:date="2025-06-13T19:38:00Z"/>
          <w:rFonts w:ascii="Times New Roman" w:hAnsi="Times New Roman" w:cs="Times New Roman"/>
          <w:color w:val="000000" w:themeColor="text1"/>
          <w:sz w:val="24"/>
          <w:szCs w:val="24"/>
        </w:rPr>
      </w:pPr>
    </w:p>
    <w:p w14:paraId="23AB0401" w14:textId="77777777" w:rsidR="008F3CC1" w:rsidRDefault="008F3CC1" w:rsidP="00E203A3">
      <w:pPr>
        <w:jc w:val="both"/>
        <w:rPr>
          <w:ins w:id="788" w:author="Euderlan Freire" w:date="2025-06-13T19:38:00Z"/>
          <w:rFonts w:ascii="Times New Roman" w:hAnsi="Times New Roman" w:cs="Times New Roman"/>
          <w:color w:val="000000" w:themeColor="text1"/>
          <w:sz w:val="24"/>
          <w:szCs w:val="24"/>
        </w:rPr>
      </w:pPr>
    </w:p>
    <w:p w14:paraId="17AB02CF" w14:textId="77777777" w:rsidR="008F3CC1" w:rsidRDefault="008F3CC1" w:rsidP="00E203A3">
      <w:pPr>
        <w:jc w:val="both"/>
        <w:rPr>
          <w:ins w:id="789" w:author="Euderlan Freire" w:date="2025-06-13T19:38:00Z"/>
          <w:rFonts w:ascii="Times New Roman" w:hAnsi="Times New Roman" w:cs="Times New Roman"/>
          <w:color w:val="000000" w:themeColor="text1"/>
          <w:sz w:val="24"/>
          <w:szCs w:val="24"/>
        </w:rPr>
      </w:pPr>
    </w:p>
    <w:p w14:paraId="4C5ED9C7" w14:textId="77777777" w:rsidR="008F3CC1" w:rsidRDefault="008F3CC1" w:rsidP="00E203A3">
      <w:pPr>
        <w:jc w:val="both"/>
        <w:rPr>
          <w:ins w:id="790" w:author="Euderlan Freire" w:date="2025-06-13T19:38:00Z"/>
          <w:rFonts w:ascii="Times New Roman" w:hAnsi="Times New Roman" w:cs="Times New Roman"/>
          <w:color w:val="000000" w:themeColor="text1"/>
          <w:sz w:val="24"/>
          <w:szCs w:val="24"/>
        </w:rPr>
      </w:pPr>
    </w:p>
    <w:p w14:paraId="314C5818" w14:textId="77777777" w:rsidR="008F3CC1" w:rsidRDefault="008F3CC1" w:rsidP="00E203A3">
      <w:pPr>
        <w:jc w:val="both"/>
        <w:rPr>
          <w:ins w:id="791" w:author="Euderlan Freire" w:date="2025-06-13T19:38:00Z"/>
          <w:rFonts w:ascii="Times New Roman" w:hAnsi="Times New Roman" w:cs="Times New Roman"/>
          <w:color w:val="000000" w:themeColor="text1"/>
          <w:sz w:val="24"/>
          <w:szCs w:val="24"/>
        </w:rPr>
      </w:pPr>
    </w:p>
    <w:p w14:paraId="1BEDB63E" w14:textId="77777777" w:rsidR="008F3CC1" w:rsidRDefault="008F3CC1" w:rsidP="00E203A3">
      <w:pPr>
        <w:jc w:val="both"/>
        <w:rPr>
          <w:ins w:id="792" w:author="Euderlan Freire" w:date="2025-06-13T19:38:00Z"/>
          <w:rFonts w:ascii="Times New Roman" w:hAnsi="Times New Roman" w:cs="Times New Roman"/>
          <w:color w:val="000000" w:themeColor="text1"/>
          <w:sz w:val="24"/>
          <w:szCs w:val="24"/>
        </w:rPr>
      </w:pPr>
    </w:p>
    <w:p w14:paraId="6FD39A3C" w14:textId="77777777" w:rsidR="008F3CC1" w:rsidRDefault="008F3CC1" w:rsidP="00E203A3">
      <w:pPr>
        <w:jc w:val="both"/>
        <w:rPr>
          <w:ins w:id="793" w:author="Euderlan Freire" w:date="2025-06-13T19:38:00Z"/>
          <w:rFonts w:ascii="Times New Roman" w:hAnsi="Times New Roman" w:cs="Times New Roman"/>
          <w:color w:val="000000" w:themeColor="text1"/>
          <w:sz w:val="24"/>
          <w:szCs w:val="24"/>
        </w:rPr>
      </w:pPr>
    </w:p>
    <w:p w14:paraId="1F049F3C" w14:textId="77777777" w:rsidR="008F3CC1" w:rsidRDefault="008F3CC1" w:rsidP="00E203A3">
      <w:pPr>
        <w:jc w:val="both"/>
        <w:rPr>
          <w:ins w:id="794" w:author="Euderlan Freire" w:date="2025-06-13T19:38:00Z"/>
          <w:rFonts w:ascii="Times New Roman" w:hAnsi="Times New Roman" w:cs="Times New Roman"/>
          <w:color w:val="000000" w:themeColor="text1"/>
          <w:sz w:val="24"/>
          <w:szCs w:val="24"/>
        </w:rPr>
      </w:pPr>
    </w:p>
    <w:p w14:paraId="1310E743" w14:textId="77777777" w:rsidR="008F3CC1" w:rsidRDefault="008F3CC1" w:rsidP="00E203A3">
      <w:pPr>
        <w:jc w:val="both"/>
        <w:rPr>
          <w:ins w:id="795" w:author="Euderlan Freire" w:date="2025-06-13T19:38:00Z"/>
          <w:rFonts w:ascii="Times New Roman" w:hAnsi="Times New Roman" w:cs="Times New Roman"/>
          <w:color w:val="000000" w:themeColor="text1"/>
          <w:sz w:val="24"/>
          <w:szCs w:val="24"/>
        </w:rPr>
      </w:pPr>
    </w:p>
    <w:p w14:paraId="219765B5" w14:textId="77777777" w:rsidR="008F3CC1" w:rsidRDefault="008F3CC1" w:rsidP="00E203A3">
      <w:pPr>
        <w:jc w:val="both"/>
        <w:rPr>
          <w:ins w:id="796" w:author="Euderlan Freire" w:date="2025-06-13T19:38:00Z"/>
          <w:rFonts w:ascii="Times New Roman" w:hAnsi="Times New Roman" w:cs="Times New Roman"/>
          <w:color w:val="000000" w:themeColor="text1"/>
          <w:sz w:val="24"/>
          <w:szCs w:val="24"/>
        </w:rPr>
      </w:pPr>
    </w:p>
    <w:p w14:paraId="65429B17" w14:textId="77777777" w:rsidR="008F3CC1" w:rsidRDefault="008F3CC1" w:rsidP="00E203A3">
      <w:pPr>
        <w:jc w:val="both"/>
        <w:rPr>
          <w:ins w:id="797" w:author="Euderlan Freire" w:date="2025-06-13T19:38:00Z"/>
          <w:rFonts w:ascii="Times New Roman" w:hAnsi="Times New Roman" w:cs="Times New Roman"/>
          <w:color w:val="000000" w:themeColor="text1"/>
          <w:sz w:val="24"/>
          <w:szCs w:val="24"/>
        </w:rPr>
      </w:pPr>
    </w:p>
    <w:p w14:paraId="21E4C92C" w14:textId="61065481" w:rsidR="00712572" w:rsidRPr="00E203A3" w:rsidRDefault="00712572" w:rsidP="00E203A3">
      <w:pPr>
        <w:jc w:val="both"/>
        <w:rPr>
          <w:ins w:id="798" w:author="EUDERLAN FREIRE DA SILVA ABREU" w:date="2025-05-28T17:47:00Z"/>
          <w:del w:id="799" w:author="Yasmin Serejo" w:date="2025-06-13T15:05:00Z"/>
          <w:rFonts w:ascii="Times New Roman" w:hAnsi="Times New Roman" w:cs="Times New Roman"/>
          <w:color w:val="000000" w:themeColor="text1"/>
          <w:sz w:val="24"/>
          <w:szCs w:val="24"/>
          <w:rPrChange w:id="800" w:author="Euderlan Freire" w:date="2025-06-13T19:09:00Z">
            <w:rPr>
              <w:ins w:id="801" w:author="EUDERLAN FREIRE DA SILVA ABREU" w:date="2025-05-28T17:47:00Z"/>
              <w:del w:id="802" w:author="Yasmin Serejo" w:date="2025-06-13T15:05:00Z"/>
              <w:rFonts w:ascii="Times New Roman" w:hAnsi="Times New Roman" w:cs="Times New Roman"/>
              <w:color w:val="000000"/>
              <w:sz w:val="24"/>
              <w:szCs w:val="24"/>
            </w:rPr>
          </w:rPrChange>
        </w:rPr>
        <w:pPrChange w:id="803" w:author="Euderlan Freire" w:date="2025-06-13T19:09:00Z">
          <w:pPr>
            <w:jc w:val="center"/>
          </w:pPr>
        </w:pPrChange>
      </w:pPr>
    </w:p>
    <w:p w14:paraId="4AE4C98E" w14:textId="46152D9E" w:rsidR="00712572" w:rsidRPr="00E203A3" w:rsidDel="00AF0AD7" w:rsidRDefault="00712572" w:rsidP="00E203A3">
      <w:pPr>
        <w:jc w:val="both"/>
        <w:rPr>
          <w:ins w:id="804" w:author="EUDERLAN FREIRE DA SILVA ABREU" w:date="2025-05-28T17:47:00Z"/>
          <w:del w:id="805" w:author="Euderlan Freire" w:date="2025-06-13T19:11:00Z"/>
          <w:rFonts w:ascii="Times New Roman" w:hAnsi="Times New Roman" w:cs="Times New Roman"/>
          <w:color w:val="000000" w:themeColor="text1"/>
          <w:sz w:val="24"/>
          <w:szCs w:val="24"/>
          <w:rPrChange w:id="806" w:author="Euderlan Freire" w:date="2025-06-13T19:09:00Z">
            <w:rPr>
              <w:ins w:id="807" w:author="EUDERLAN FREIRE DA SILVA ABREU" w:date="2025-05-28T17:47:00Z"/>
              <w:del w:id="808" w:author="Euderlan Freire" w:date="2025-06-13T19:11:00Z"/>
              <w:rFonts w:ascii="Times New Roman" w:hAnsi="Times New Roman" w:cs="Times New Roman"/>
              <w:color w:val="000000"/>
              <w:sz w:val="24"/>
              <w:szCs w:val="24"/>
            </w:rPr>
          </w:rPrChange>
        </w:rPr>
        <w:pPrChange w:id="809" w:author="Euderlan Freire" w:date="2025-06-13T19:09:00Z">
          <w:pPr>
            <w:jc w:val="center"/>
          </w:pPr>
        </w:pPrChange>
      </w:pPr>
    </w:p>
    <w:p w14:paraId="3583E8DB" w14:textId="2088E6F6" w:rsidR="00712572" w:rsidRPr="00E203A3" w:rsidRDefault="00712572" w:rsidP="00E203A3">
      <w:pPr>
        <w:jc w:val="both"/>
        <w:rPr>
          <w:ins w:id="810" w:author="EUDERLAN FREIRE DA SILVA ABREU" w:date="2025-05-28T17:47:00Z"/>
          <w:del w:id="811" w:author="Yasmin Serejo" w:date="2025-06-13T15:05:00Z"/>
          <w:rFonts w:ascii="Times New Roman" w:hAnsi="Times New Roman" w:cs="Times New Roman"/>
          <w:color w:val="000000" w:themeColor="text1"/>
          <w:sz w:val="24"/>
          <w:szCs w:val="24"/>
          <w:rPrChange w:id="812" w:author="Euderlan Freire" w:date="2025-06-13T19:09:00Z">
            <w:rPr>
              <w:ins w:id="813" w:author="EUDERLAN FREIRE DA SILVA ABREU" w:date="2025-05-28T17:47:00Z"/>
              <w:del w:id="814" w:author="Yasmin Serejo" w:date="2025-06-13T15:05:00Z"/>
              <w:rFonts w:ascii="Times New Roman" w:hAnsi="Times New Roman" w:cs="Times New Roman"/>
              <w:color w:val="000000"/>
              <w:sz w:val="24"/>
              <w:szCs w:val="24"/>
            </w:rPr>
          </w:rPrChange>
        </w:rPr>
        <w:pPrChange w:id="815" w:author="Euderlan Freire" w:date="2025-06-13T19:09:00Z">
          <w:pPr>
            <w:jc w:val="center"/>
          </w:pPr>
        </w:pPrChange>
      </w:pPr>
    </w:p>
    <w:p w14:paraId="3F113732" w14:textId="127F4C1D" w:rsidR="00712572" w:rsidRPr="00E203A3" w:rsidDel="00AF0AD7" w:rsidRDefault="00712572" w:rsidP="00E203A3">
      <w:pPr>
        <w:jc w:val="both"/>
        <w:rPr>
          <w:ins w:id="816" w:author="EUDERLAN FREIRE DA SILVA ABREU" w:date="2025-05-28T17:47:00Z"/>
          <w:del w:id="817" w:author="Euderlan Freire" w:date="2025-06-13T19:11:00Z"/>
          <w:rFonts w:ascii="Times New Roman" w:hAnsi="Times New Roman" w:cs="Times New Roman"/>
          <w:color w:val="000000" w:themeColor="text1"/>
          <w:sz w:val="24"/>
          <w:szCs w:val="24"/>
          <w:rPrChange w:id="818" w:author="Euderlan Freire" w:date="2025-06-13T19:09:00Z">
            <w:rPr>
              <w:ins w:id="819" w:author="EUDERLAN FREIRE DA SILVA ABREU" w:date="2025-05-28T17:47:00Z"/>
              <w:del w:id="820" w:author="Euderlan Freire" w:date="2025-06-13T19:11:00Z"/>
              <w:rFonts w:ascii="Times New Roman" w:hAnsi="Times New Roman" w:cs="Times New Roman"/>
              <w:color w:val="000000"/>
              <w:sz w:val="24"/>
              <w:szCs w:val="24"/>
            </w:rPr>
          </w:rPrChange>
        </w:rPr>
        <w:pPrChange w:id="821" w:author="Euderlan Freire" w:date="2025-06-13T19:09:00Z">
          <w:pPr>
            <w:jc w:val="center"/>
          </w:pPr>
        </w:pPrChange>
      </w:pPr>
    </w:p>
    <w:p w14:paraId="251E7D9D" w14:textId="1DC5C502" w:rsidR="00712572" w:rsidRPr="00E203A3" w:rsidRDefault="00712572" w:rsidP="00E203A3">
      <w:pPr>
        <w:jc w:val="both"/>
        <w:rPr>
          <w:ins w:id="822" w:author="EUDERLAN FREIRE DA SILVA ABREU" w:date="2025-05-28T17:47:00Z"/>
          <w:rFonts w:ascii="Times New Roman" w:hAnsi="Times New Roman" w:cs="Times New Roman"/>
          <w:color w:val="000000" w:themeColor="text1"/>
          <w:sz w:val="24"/>
          <w:szCs w:val="24"/>
          <w:rPrChange w:id="823" w:author="Euderlan Freire" w:date="2025-06-13T19:09:00Z">
            <w:rPr>
              <w:ins w:id="824" w:author="EUDERLAN FREIRE DA SILVA ABREU" w:date="2025-05-28T17:47:00Z"/>
              <w:rFonts w:ascii="Times New Roman" w:hAnsi="Times New Roman" w:cs="Times New Roman"/>
              <w:color w:val="000000"/>
              <w:sz w:val="24"/>
              <w:szCs w:val="24"/>
            </w:rPr>
          </w:rPrChange>
        </w:rPr>
        <w:pPrChange w:id="825" w:author="Euderlan Freire" w:date="2025-06-13T19:09:00Z">
          <w:pPr>
            <w:jc w:val="center"/>
          </w:pPr>
        </w:pPrChange>
      </w:pPr>
    </w:p>
    <w:p w14:paraId="0F5B471C" w14:textId="3D32DC9A" w:rsidR="20B32F77" w:rsidRPr="00E203A3" w:rsidRDefault="3DD9D758" w:rsidP="00EC2C2E">
      <w:pPr>
        <w:pStyle w:val="Ttulo2"/>
        <w:numPr>
          <w:ilvl w:val="0"/>
          <w:numId w:val="0"/>
        </w:numPr>
        <w:spacing w:after="240" w:line="360" w:lineRule="auto"/>
        <w:jc w:val="both"/>
        <w:rPr>
          <w:ins w:id="826" w:author="EUDERLAN FREIRE DA SILVA ABREU" w:date="2025-05-28T17:53:00Z"/>
          <w:rFonts w:ascii="Times New Roman" w:eastAsia="Times New Roman" w:hAnsi="Times New Roman" w:cs="Times New Roman"/>
          <w:b/>
          <w:bCs/>
          <w:color w:val="000000" w:themeColor="text1"/>
          <w:sz w:val="24"/>
          <w:szCs w:val="24"/>
          <w:rPrChange w:id="827" w:author="Euderlan Freire" w:date="2025-06-13T19:10:00Z">
            <w:rPr>
              <w:ins w:id="828" w:author="EUDERLAN FREIRE DA SILVA ABREU" w:date="2025-05-28T17:53:00Z"/>
              <w:rFonts w:ascii="Times New Roman" w:hAnsi="Times New Roman" w:cs="Times New Roman"/>
              <w:color w:val="000000" w:themeColor="text1"/>
              <w:sz w:val="24"/>
              <w:szCs w:val="24"/>
            </w:rPr>
          </w:rPrChange>
        </w:rPr>
        <w:pPrChange w:id="829" w:author="Euderlan Freire" w:date="2025-06-13T19:23:00Z">
          <w:pPr>
            <w:numPr>
              <w:numId w:val="3"/>
            </w:numPr>
            <w:ind w:left="720" w:hanging="360"/>
          </w:pPr>
        </w:pPrChange>
      </w:pPr>
      <w:bookmarkStart w:id="830" w:name="_Toc200739773"/>
      <w:r w:rsidRPr="00E203A3">
        <w:rPr>
          <w:rFonts w:ascii="Times New Roman" w:hAnsi="Times New Roman" w:cs="Times New Roman"/>
          <w:b/>
          <w:bCs/>
          <w:color w:val="000000" w:themeColor="text1"/>
          <w:sz w:val="24"/>
          <w:szCs w:val="24"/>
          <w:rPrChange w:id="831" w:author="Euderlan Freire" w:date="2025-06-13T19:10:00Z">
            <w:rPr>
              <w:rFonts w:ascii="Times New Roman" w:hAnsi="Times New Roman" w:cs="Times New Roman"/>
              <w:color w:val="000000" w:themeColor="text1"/>
              <w:sz w:val="24"/>
              <w:szCs w:val="24"/>
            </w:rPr>
          </w:rPrChange>
        </w:rPr>
        <w:lastRenderedPageBreak/>
        <w:t>1.</w:t>
      </w:r>
      <w:r w:rsidRPr="00E203A3">
        <w:rPr>
          <w:rFonts w:ascii="Times New Roman" w:eastAsia="Times New Roman" w:hAnsi="Times New Roman" w:cs="Times New Roman"/>
          <w:b/>
          <w:bCs/>
          <w:color w:val="000000" w:themeColor="text1"/>
          <w:sz w:val="24"/>
          <w:szCs w:val="24"/>
          <w:rPrChange w:id="832" w:author="Euderlan Freire" w:date="2025-06-13T19:10:00Z">
            <w:rPr>
              <w:rFonts w:ascii="Times New Roman" w:hAnsi="Times New Roman" w:cs="Times New Roman"/>
              <w:color w:val="000000" w:themeColor="text1"/>
              <w:sz w:val="24"/>
              <w:szCs w:val="24"/>
            </w:rPr>
          </w:rPrChange>
        </w:rPr>
        <w:t xml:space="preserve"> </w:t>
      </w:r>
      <w:ins w:id="833" w:author="EUDERLAN FREIRE DA SILVA ABREU" w:date="2025-05-28T17:48:00Z">
        <w:r w:rsidRPr="00E203A3">
          <w:rPr>
            <w:rFonts w:ascii="Times New Roman" w:eastAsia="Times New Roman" w:hAnsi="Times New Roman" w:cs="Times New Roman"/>
            <w:b/>
            <w:bCs/>
            <w:color w:val="000000" w:themeColor="text1"/>
            <w:sz w:val="24"/>
            <w:szCs w:val="24"/>
            <w:rPrChange w:id="834" w:author="Euderlan Freire" w:date="2025-06-13T19:10:00Z">
              <w:rPr/>
            </w:rPrChange>
          </w:rPr>
          <w:t>INTRODUÇÃO</w:t>
        </w:r>
      </w:ins>
      <w:bookmarkEnd w:id="830"/>
    </w:p>
    <w:p w14:paraId="0294E17A" w14:textId="14D515A6" w:rsidR="00A10756" w:rsidRPr="00E203A3" w:rsidRDefault="3DD9D758" w:rsidP="00EC2C2E">
      <w:pPr>
        <w:pStyle w:val="Ttulo2"/>
        <w:spacing w:after="240" w:line="360" w:lineRule="auto"/>
        <w:jc w:val="both"/>
        <w:rPr>
          <w:ins w:id="835" w:author="Yasmin Serejo" w:date="2025-06-12T12:52:00Z"/>
          <w:rFonts w:ascii="Times New Roman" w:eastAsia="Times New Roman" w:hAnsi="Times New Roman" w:cs="Times New Roman"/>
          <w:color w:val="000000" w:themeColor="text1"/>
          <w:sz w:val="24"/>
          <w:szCs w:val="24"/>
          <w:rPrChange w:id="836" w:author="Euderlan Freire" w:date="2025-06-13T19:10:00Z">
            <w:rPr>
              <w:ins w:id="837" w:author="Yasmin Serejo" w:date="2025-06-12T12:52:00Z"/>
              <w:rFonts w:ascii="Times New Roman" w:hAnsi="Times New Roman" w:cs="Times New Roman"/>
              <w:color w:val="000000" w:themeColor="text1"/>
            </w:rPr>
          </w:rPrChange>
        </w:rPr>
        <w:pPrChange w:id="838" w:author="Euderlan Freire" w:date="2025-06-13T19:23:00Z">
          <w:pPr>
            <w:pStyle w:val="PargrafodaLista"/>
          </w:pPr>
        </w:pPrChange>
      </w:pPr>
      <w:bookmarkStart w:id="839" w:name="_Toc200739774"/>
      <w:ins w:id="840" w:author="EUDERLAN FREIRE DA SILVA ABREU" w:date="2025-05-28T17:53:00Z">
        <w:r w:rsidRPr="00E203A3">
          <w:rPr>
            <w:rFonts w:ascii="Times New Roman" w:eastAsia="Times New Roman" w:hAnsi="Times New Roman" w:cs="Times New Roman"/>
            <w:color w:val="000000" w:themeColor="text1"/>
            <w:sz w:val="24"/>
            <w:szCs w:val="24"/>
            <w:rPrChange w:id="841" w:author="Euderlan Freire" w:date="2025-06-13T19:10:00Z">
              <w:rPr>
                <w:rFonts w:ascii="Times New Roman" w:hAnsi="Times New Roman" w:cs="Times New Roman"/>
                <w:sz w:val="28"/>
                <w:szCs w:val="28"/>
              </w:rPr>
            </w:rPrChange>
          </w:rPr>
          <w:t>VISÃO GERAL DO PROJETO</w:t>
        </w:r>
      </w:ins>
      <w:bookmarkEnd w:id="839"/>
    </w:p>
    <w:p w14:paraId="630418C7" w14:textId="4FA0C120" w:rsidR="20B32F77" w:rsidRPr="00E203A3" w:rsidDel="00AF0AD7" w:rsidRDefault="3DD9D758" w:rsidP="00EC2C2E">
      <w:pPr>
        <w:spacing w:before="40" w:after="240" w:line="360" w:lineRule="auto"/>
        <w:ind w:firstLine="576"/>
        <w:jc w:val="both"/>
        <w:rPr>
          <w:ins w:id="842" w:author="Yasmin Serejo" w:date="2025-06-12T13:48:00Z"/>
          <w:del w:id="843" w:author="Euderlan Freire" w:date="2025-06-13T19:11:00Z"/>
          <w:rFonts w:ascii="Times New Roman" w:eastAsia="Times New Roman" w:hAnsi="Times New Roman" w:cs="Times New Roman"/>
          <w:color w:val="000000" w:themeColor="text1"/>
          <w:sz w:val="24"/>
          <w:szCs w:val="24"/>
          <w:rPrChange w:id="844" w:author="Euderlan Freire" w:date="2025-06-13T19:10:00Z">
            <w:rPr>
              <w:ins w:id="845" w:author="Yasmin Serejo" w:date="2025-06-12T13:48:00Z"/>
              <w:del w:id="846" w:author="Euderlan Freire" w:date="2025-06-13T19:11:00Z"/>
              <w:rFonts w:ascii="Arial" w:eastAsia="Arial" w:hAnsi="Arial" w:cs="Arial"/>
            </w:rPr>
          </w:rPrChange>
        </w:rPr>
        <w:pPrChange w:id="847" w:author="Euderlan Freire" w:date="2025-06-13T19:23:00Z">
          <w:pPr>
            <w:pStyle w:val="Ttulo2"/>
          </w:pPr>
        </w:pPrChange>
      </w:pPr>
      <w:ins w:id="848" w:author="Yasmin Serejo" w:date="2025-06-12T12:52:00Z">
        <w:r w:rsidRPr="00E203A3">
          <w:rPr>
            <w:rFonts w:ascii="Times New Roman" w:eastAsia="Times New Roman" w:hAnsi="Times New Roman" w:cs="Times New Roman"/>
            <w:color w:val="000000" w:themeColor="text1"/>
            <w:sz w:val="24"/>
            <w:szCs w:val="24"/>
            <w:rPrChange w:id="849" w:author="Euderlan Freire" w:date="2025-06-13T19:10:00Z">
              <w:rPr/>
            </w:rPrChange>
          </w:rPr>
          <w:t>Este documento apresenta</w:t>
        </w:r>
      </w:ins>
      <w:ins w:id="850" w:author="Yasmin Serejo" w:date="2025-06-12T12:53:00Z">
        <w:r w:rsidRPr="00E203A3">
          <w:rPr>
            <w:rFonts w:ascii="Times New Roman" w:eastAsia="Times New Roman" w:hAnsi="Times New Roman" w:cs="Times New Roman"/>
            <w:color w:val="000000" w:themeColor="text1"/>
            <w:sz w:val="24"/>
            <w:szCs w:val="24"/>
            <w:rPrChange w:id="851" w:author="Euderlan Freire" w:date="2025-06-13T19:10:00Z">
              <w:rPr/>
            </w:rPrChange>
          </w:rPr>
          <w:t xml:space="preserve"> uma visão abrangente do Sistema Inteligente de Consulta a</w:t>
        </w:r>
      </w:ins>
      <w:ins w:id="852" w:author="Yasmin Serejo" w:date="2025-06-12T12:54:00Z">
        <w:r w:rsidRPr="00E203A3">
          <w:rPr>
            <w:rFonts w:ascii="Times New Roman" w:eastAsia="Times New Roman" w:hAnsi="Times New Roman" w:cs="Times New Roman"/>
            <w:color w:val="000000" w:themeColor="text1"/>
            <w:sz w:val="24"/>
            <w:szCs w:val="24"/>
            <w:rPrChange w:id="853" w:author="Euderlan Freire" w:date="2025-06-13T19:10:00Z">
              <w:rPr/>
            </w:rPrChange>
          </w:rPr>
          <w:t xml:space="preserve"> Documentação via LLM, </w:t>
        </w:r>
      </w:ins>
      <w:ins w:id="854" w:author="Yasmin Serejo" w:date="2025-06-12T13:26:00Z">
        <w:r w:rsidRPr="00E203A3">
          <w:rPr>
            <w:rFonts w:ascii="Times New Roman" w:eastAsia="Times New Roman" w:hAnsi="Times New Roman" w:cs="Times New Roman"/>
            <w:color w:val="000000" w:themeColor="text1"/>
            <w:sz w:val="24"/>
            <w:szCs w:val="24"/>
            <w:rPrChange w:id="855" w:author="Euderlan Freire" w:date="2025-06-13T19:10:00Z">
              <w:rPr/>
            </w:rPrChange>
          </w:rPr>
          <w:t xml:space="preserve">desenvolvido para </w:t>
        </w:r>
      </w:ins>
      <w:ins w:id="856" w:author="Yasmin Serejo" w:date="2025-06-12T13:27:00Z">
        <w:r w:rsidRPr="00E203A3">
          <w:rPr>
            <w:rFonts w:ascii="Times New Roman" w:eastAsia="Times New Roman" w:hAnsi="Times New Roman" w:cs="Times New Roman"/>
            <w:color w:val="000000" w:themeColor="text1"/>
            <w:sz w:val="24"/>
            <w:szCs w:val="24"/>
            <w:rPrChange w:id="857" w:author="Euderlan Freire" w:date="2025-06-13T19:10:00Z">
              <w:rPr/>
            </w:rPrChange>
          </w:rPr>
          <w:t xml:space="preserve">agilizar e automatizar a busca por informações em documentos institucionais. </w:t>
        </w:r>
      </w:ins>
      <w:ins w:id="858" w:author="Yasmin Serejo" w:date="2025-06-12T13:28:00Z">
        <w:r w:rsidRPr="00E203A3">
          <w:rPr>
            <w:rFonts w:ascii="Times New Roman" w:eastAsia="Times New Roman" w:hAnsi="Times New Roman" w:cs="Times New Roman"/>
            <w:color w:val="000000" w:themeColor="text1"/>
            <w:sz w:val="24"/>
            <w:szCs w:val="24"/>
            <w:rPrChange w:id="859" w:author="Euderlan Freire" w:date="2025-06-13T19:10:00Z">
              <w:rPr/>
            </w:rPrChange>
          </w:rPr>
          <w:t xml:space="preserve">Ele </w:t>
        </w:r>
      </w:ins>
      <w:ins w:id="860" w:author="Yasmin Serejo" w:date="2025-06-12T13:29:00Z">
        <w:r w:rsidRPr="00E203A3">
          <w:rPr>
            <w:rFonts w:ascii="Times New Roman" w:eastAsia="Times New Roman" w:hAnsi="Times New Roman" w:cs="Times New Roman"/>
            <w:color w:val="000000" w:themeColor="text1"/>
            <w:sz w:val="24"/>
            <w:szCs w:val="24"/>
            <w:rPrChange w:id="861" w:author="Euderlan Freire" w:date="2025-06-13T19:10:00Z">
              <w:rPr/>
            </w:rPrChange>
          </w:rPr>
          <w:t>utiliza</w:t>
        </w:r>
      </w:ins>
      <w:ins w:id="862" w:author="Yasmin Serejo" w:date="2025-06-12T13:28:00Z">
        <w:r w:rsidRPr="00E203A3">
          <w:rPr>
            <w:rFonts w:ascii="Times New Roman" w:eastAsia="Times New Roman" w:hAnsi="Times New Roman" w:cs="Times New Roman"/>
            <w:color w:val="000000" w:themeColor="text1"/>
            <w:sz w:val="24"/>
            <w:szCs w:val="24"/>
            <w:rPrChange w:id="863" w:author="Euderlan Freire" w:date="2025-06-13T19:10:00Z">
              <w:rPr/>
            </w:rPrChange>
          </w:rPr>
          <w:t xml:space="preserve"> a </w:t>
        </w:r>
        <w:proofErr w:type="spellStart"/>
        <w:r w:rsidRPr="00E203A3">
          <w:rPr>
            <w:rFonts w:ascii="Times New Roman" w:eastAsia="Times New Roman" w:hAnsi="Times New Roman" w:cs="Times New Roman"/>
            <w:color w:val="000000" w:themeColor="text1"/>
            <w:sz w:val="24"/>
            <w:szCs w:val="24"/>
            <w:rPrChange w:id="864" w:author="Euderlan Freire" w:date="2025-06-13T19:10:00Z">
              <w:rPr/>
            </w:rPrChange>
          </w:rPr>
          <w:t>Large</w:t>
        </w:r>
        <w:proofErr w:type="spellEnd"/>
        <w:r w:rsidRPr="00E203A3">
          <w:rPr>
            <w:rFonts w:ascii="Times New Roman" w:eastAsia="Times New Roman" w:hAnsi="Times New Roman" w:cs="Times New Roman"/>
            <w:color w:val="000000" w:themeColor="text1"/>
            <w:sz w:val="24"/>
            <w:szCs w:val="24"/>
            <w:rPrChange w:id="865" w:author="Euderlan Freire" w:date="2025-06-13T19:10:00Z">
              <w:rPr/>
            </w:rPrChange>
          </w:rPr>
          <w:t xml:space="preserve"> </w:t>
        </w:r>
        <w:proofErr w:type="spellStart"/>
        <w:r w:rsidRPr="00E203A3">
          <w:rPr>
            <w:rFonts w:ascii="Times New Roman" w:eastAsia="Times New Roman" w:hAnsi="Times New Roman" w:cs="Times New Roman"/>
            <w:color w:val="000000" w:themeColor="text1"/>
            <w:sz w:val="24"/>
            <w:szCs w:val="24"/>
            <w:rPrChange w:id="866" w:author="Euderlan Freire" w:date="2025-06-13T19:10:00Z">
              <w:rPr/>
            </w:rPrChange>
          </w:rPr>
          <w:t>Language</w:t>
        </w:r>
        <w:proofErr w:type="spellEnd"/>
        <w:r w:rsidRPr="00E203A3">
          <w:rPr>
            <w:rFonts w:ascii="Times New Roman" w:eastAsia="Times New Roman" w:hAnsi="Times New Roman" w:cs="Times New Roman"/>
            <w:color w:val="000000" w:themeColor="text1"/>
            <w:sz w:val="24"/>
            <w:szCs w:val="24"/>
            <w:rPrChange w:id="867" w:author="Euderlan Freire" w:date="2025-06-13T19:10:00Z">
              <w:rPr/>
            </w:rPrChange>
          </w:rPr>
          <w:t xml:space="preserve"> Models (LLM) </w:t>
        </w:r>
      </w:ins>
      <w:ins w:id="868" w:author="Yasmin Serejo" w:date="2025-06-12T13:30:00Z">
        <w:r w:rsidRPr="00E203A3">
          <w:rPr>
            <w:rFonts w:ascii="Times New Roman" w:eastAsia="Times New Roman" w:hAnsi="Times New Roman" w:cs="Times New Roman"/>
            <w:color w:val="000000" w:themeColor="text1"/>
            <w:sz w:val="24"/>
            <w:szCs w:val="24"/>
            <w:rPrChange w:id="869" w:author="Euderlan Freire" w:date="2025-06-13T19:10:00Z">
              <w:rPr/>
            </w:rPrChange>
          </w:rPr>
          <w:t xml:space="preserve">para permitir consultas rápidas e contextualizadas em grandes documentos, reduzindo o tempo gasto </w:t>
        </w:r>
      </w:ins>
      <w:ins w:id="870" w:author="Yasmin Serejo" w:date="2025-06-12T13:31:00Z">
        <w:r w:rsidRPr="00E203A3">
          <w:rPr>
            <w:rFonts w:ascii="Times New Roman" w:eastAsia="Times New Roman" w:hAnsi="Times New Roman" w:cs="Times New Roman"/>
            <w:color w:val="000000" w:themeColor="text1"/>
            <w:sz w:val="24"/>
            <w:szCs w:val="24"/>
            <w:rPrChange w:id="871" w:author="Euderlan Freire" w:date="2025-06-13T19:10:00Z">
              <w:rPr/>
            </w:rPrChange>
          </w:rPr>
          <w:t>em buscas manuais. Este documento descreve as funcionalidades do sistema, seu escopo e os objetivos principais que orientam o projeto, fornecendo uma base s</w:t>
        </w:r>
      </w:ins>
      <w:ins w:id="872" w:author="Yasmin Serejo" w:date="2025-06-12T13:32:00Z">
        <w:r w:rsidRPr="00E203A3">
          <w:rPr>
            <w:rFonts w:ascii="Times New Roman" w:eastAsia="Times New Roman" w:hAnsi="Times New Roman" w:cs="Times New Roman"/>
            <w:color w:val="000000" w:themeColor="text1"/>
            <w:sz w:val="24"/>
            <w:szCs w:val="24"/>
            <w:rPrChange w:id="873" w:author="Euderlan Freire" w:date="2025-06-13T19:10:00Z">
              <w:rPr/>
            </w:rPrChange>
          </w:rPr>
          <w:t>ólida para entender como esse software contribui para a eficiência e agilidade da comunidade acadêmica</w:t>
        </w:r>
      </w:ins>
      <w:ins w:id="874" w:author="EUDERLAN FREIRE DA SILVA ABREU" w:date="2025-06-13T21:24:00Z">
        <w:r w:rsidR="00A04EA5">
          <w:rPr>
            <w:rFonts w:ascii="Times New Roman" w:eastAsia="Times New Roman" w:hAnsi="Times New Roman" w:cs="Times New Roman"/>
            <w:color w:val="000000" w:themeColor="text1"/>
            <w:sz w:val="24"/>
            <w:szCs w:val="24"/>
          </w:rPr>
          <w:t>.</w:t>
        </w:r>
      </w:ins>
      <w:ins w:id="875" w:author="Yasmin Serejo" w:date="2025-06-12T13:32:00Z">
        <w:del w:id="876" w:author="EUDERLAN FREIRE DA SILVA ABREU" w:date="2025-06-13T21:24:00Z">
          <w:r w:rsidRPr="00E203A3" w:rsidDel="00A04EA5">
            <w:rPr>
              <w:rFonts w:ascii="Times New Roman" w:eastAsia="Times New Roman" w:hAnsi="Times New Roman" w:cs="Times New Roman"/>
              <w:color w:val="000000" w:themeColor="text1"/>
              <w:sz w:val="24"/>
              <w:szCs w:val="24"/>
              <w:rPrChange w:id="877" w:author="Euderlan Freire" w:date="2025-06-13T19:10:00Z">
                <w:rPr/>
              </w:rPrChange>
            </w:rPr>
            <w:delText>.</w:delText>
          </w:r>
        </w:del>
      </w:ins>
    </w:p>
    <w:p w14:paraId="5928E07A" w14:textId="10FE44B1" w:rsidR="3DD9D758" w:rsidRPr="00E203A3" w:rsidRDefault="3DD9D758" w:rsidP="00EC2C2E">
      <w:pPr>
        <w:spacing w:before="40" w:after="240" w:line="360" w:lineRule="auto"/>
        <w:ind w:firstLine="576"/>
        <w:jc w:val="both"/>
        <w:rPr>
          <w:ins w:id="878" w:author="EUDERLAN FREIRE DA SILVA ABREU" w:date="2025-05-28T17:53:00Z"/>
          <w:rFonts w:ascii="Times New Roman" w:eastAsia="Times New Roman" w:hAnsi="Times New Roman" w:cs="Times New Roman"/>
          <w:color w:val="000000" w:themeColor="text1"/>
          <w:sz w:val="24"/>
          <w:szCs w:val="24"/>
          <w:rPrChange w:id="879" w:author="Euderlan Freire" w:date="2025-06-13T19:10:00Z">
            <w:rPr>
              <w:ins w:id="880" w:author="EUDERLAN FREIRE DA SILVA ABREU" w:date="2025-05-28T17:53:00Z"/>
              <w:rFonts w:ascii="Times New Roman" w:hAnsi="Times New Roman" w:cs="Times New Roman"/>
              <w:sz w:val="28"/>
              <w:szCs w:val="28"/>
            </w:rPr>
          </w:rPrChange>
        </w:rPr>
        <w:pPrChange w:id="881" w:author="Euderlan Freire" w:date="2025-06-13T19:23:00Z">
          <w:pPr>
            <w:spacing w:line="360" w:lineRule="auto"/>
            <w:jc w:val="both"/>
          </w:pPr>
        </w:pPrChange>
      </w:pPr>
    </w:p>
    <w:p w14:paraId="77E8BE3C" w14:textId="0B6C0C2E" w:rsidR="20B32F77" w:rsidRPr="00E203A3" w:rsidRDefault="3DD9D758" w:rsidP="00EC2C2E">
      <w:pPr>
        <w:pStyle w:val="Ttulo2"/>
        <w:spacing w:after="240" w:line="360" w:lineRule="auto"/>
        <w:jc w:val="both"/>
        <w:rPr>
          <w:ins w:id="882" w:author="Yasmin Serejo" w:date="2025-06-12T13:41:00Z"/>
          <w:rFonts w:ascii="Times New Roman" w:eastAsia="Times New Roman" w:hAnsi="Times New Roman" w:cs="Times New Roman"/>
          <w:color w:val="000000" w:themeColor="text1"/>
          <w:sz w:val="24"/>
          <w:szCs w:val="24"/>
          <w:rPrChange w:id="883" w:author="Euderlan Freire" w:date="2025-06-13T19:10:00Z">
            <w:rPr>
              <w:ins w:id="884" w:author="Yasmin Serejo" w:date="2025-06-12T13:41:00Z"/>
              <w:rFonts w:ascii="Times New Roman" w:hAnsi="Times New Roman" w:cs="Times New Roman"/>
              <w:color w:val="000000" w:themeColor="text1"/>
              <w:sz w:val="24"/>
              <w:szCs w:val="24"/>
            </w:rPr>
          </w:rPrChange>
        </w:rPr>
        <w:pPrChange w:id="885" w:author="Euderlan Freire" w:date="2025-06-13T19:23:00Z">
          <w:pPr>
            <w:numPr>
              <w:ilvl w:val="1"/>
              <w:numId w:val="3"/>
            </w:numPr>
            <w:ind w:left="1140" w:hanging="420"/>
          </w:pPr>
        </w:pPrChange>
      </w:pPr>
      <w:bookmarkStart w:id="886" w:name="_Toc200739775"/>
      <w:ins w:id="887" w:author="EUDERLAN FREIRE DA SILVA ABREU" w:date="2025-05-28T17:54:00Z">
        <w:r w:rsidRPr="00E203A3">
          <w:rPr>
            <w:rFonts w:ascii="Times New Roman" w:eastAsia="Times New Roman" w:hAnsi="Times New Roman" w:cs="Times New Roman"/>
            <w:color w:val="000000" w:themeColor="text1"/>
            <w:sz w:val="24"/>
            <w:szCs w:val="24"/>
            <w:rPrChange w:id="888" w:author="Euderlan Freire" w:date="2025-06-13T19:10:00Z">
              <w:rPr>
                <w:rFonts w:ascii="Times New Roman" w:hAnsi="Times New Roman" w:cs="Times New Roman"/>
                <w:sz w:val="28"/>
                <w:szCs w:val="28"/>
              </w:rPr>
            </w:rPrChange>
          </w:rPr>
          <w:t>ESCOPO DO PROJETO</w:t>
        </w:r>
      </w:ins>
      <w:bookmarkEnd w:id="886"/>
    </w:p>
    <w:p w14:paraId="03FE8DEA" w14:textId="137E790C" w:rsidR="20B32F77" w:rsidRPr="00E203A3" w:rsidRDefault="3DD9D758" w:rsidP="00EC2C2E">
      <w:pPr>
        <w:pStyle w:val="Ttulo3"/>
        <w:numPr>
          <w:ilvl w:val="0"/>
          <w:numId w:val="0"/>
        </w:numPr>
        <w:spacing w:after="240" w:line="360" w:lineRule="auto"/>
        <w:ind w:left="720"/>
        <w:jc w:val="both"/>
        <w:rPr>
          <w:ins w:id="889" w:author="Yasmin Serejo" w:date="2025-06-12T13:41:00Z"/>
          <w:rFonts w:ascii="Times New Roman" w:eastAsia="Times New Roman" w:hAnsi="Times New Roman" w:cs="Times New Roman"/>
          <w:color w:val="000000" w:themeColor="text1"/>
          <w:rPrChange w:id="890" w:author="Euderlan Freire" w:date="2025-06-13T19:10:00Z">
            <w:rPr>
              <w:ins w:id="891" w:author="Yasmin Serejo" w:date="2025-06-12T13:41:00Z"/>
              <w:color w:val="auto"/>
            </w:rPr>
          </w:rPrChange>
        </w:rPr>
        <w:pPrChange w:id="892" w:author="Euderlan Freire" w:date="2025-06-13T19:23:00Z">
          <w:pPr>
            <w:pStyle w:val="Ttulo2"/>
          </w:pPr>
        </w:pPrChange>
      </w:pPr>
      <w:bookmarkStart w:id="893" w:name="_Toc200739776"/>
      <w:ins w:id="894" w:author="Yasmin Serejo" w:date="2025-06-12T13:40:00Z">
        <w:r w:rsidRPr="00E203A3">
          <w:rPr>
            <w:rFonts w:ascii="Times New Roman" w:eastAsia="Times New Roman" w:hAnsi="Times New Roman" w:cs="Times New Roman"/>
            <w:color w:val="000000" w:themeColor="text1"/>
            <w:rPrChange w:id="895" w:author="Euderlan Freire" w:date="2025-06-13T19:10:00Z">
              <w:rPr>
                <w:color w:val="auto"/>
              </w:rPr>
            </w:rPrChange>
          </w:rPr>
          <w:t>1.2.1 Problema</w:t>
        </w:r>
      </w:ins>
      <w:bookmarkEnd w:id="893"/>
    </w:p>
    <w:p w14:paraId="4705270C" w14:textId="7EDCCFB6" w:rsidR="20B32F77" w:rsidDel="00AF0AD7" w:rsidRDefault="20B32F77" w:rsidP="00EC2C2E">
      <w:pPr>
        <w:spacing w:before="40" w:after="240" w:line="360" w:lineRule="auto"/>
        <w:jc w:val="both"/>
        <w:rPr>
          <w:del w:id="896" w:author="Euderlan Freire" w:date="2025-06-13T19:12:00Z"/>
          <w:rFonts w:ascii="Times New Roman" w:eastAsia="Times New Roman" w:hAnsi="Times New Roman" w:cs="Times New Roman"/>
          <w:color w:val="000000" w:themeColor="text1"/>
          <w:sz w:val="24"/>
          <w:szCs w:val="24"/>
        </w:rPr>
        <w:pPrChange w:id="897" w:author="Euderlan Freire" w:date="2025-06-13T19:23:00Z">
          <w:pPr>
            <w:spacing w:line="360" w:lineRule="auto"/>
            <w:jc w:val="both"/>
          </w:pPr>
        </w:pPrChange>
      </w:pPr>
      <w:ins w:id="898" w:author="Yasmin Serejo" w:date="2025-06-12T13:41:00Z">
        <w:r w:rsidRPr="00E203A3">
          <w:rPr>
            <w:rFonts w:ascii="Times New Roman" w:hAnsi="Times New Roman" w:cs="Times New Roman"/>
            <w:color w:val="000000" w:themeColor="text1"/>
            <w:sz w:val="24"/>
            <w:szCs w:val="24"/>
            <w:rPrChange w:id="899" w:author="Euderlan Freire" w:date="2025-06-13T19:10:00Z">
              <w:rPr/>
            </w:rPrChange>
          </w:rPr>
          <w:tab/>
        </w:r>
      </w:ins>
      <w:ins w:id="900" w:author="Yasmin Serejo" w:date="2025-06-12T13:42:00Z">
        <w:r w:rsidR="3DD9D758" w:rsidRPr="00E203A3">
          <w:rPr>
            <w:rFonts w:ascii="Times New Roman" w:eastAsia="Times New Roman" w:hAnsi="Times New Roman" w:cs="Times New Roman"/>
            <w:color w:val="000000" w:themeColor="text1"/>
            <w:sz w:val="24"/>
            <w:szCs w:val="24"/>
            <w:rPrChange w:id="901" w:author="Euderlan Freire" w:date="2025-06-13T19:10:00Z">
              <w:rPr>
                <w:rFonts w:asciiTheme="majorHAnsi" w:eastAsiaTheme="majorEastAsia" w:hAnsiTheme="majorHAnsi" w:cstheme="majorBidi"/>
                <w:color w:val="1F3763" w:themeColor="accent1" w:themeShade="7F"/>
                <w:sz w:val="24"/>
                <w:szCs w:val="24"/>
              </w:rPr>
            </w:rPrChange>
          </w:rPr>
          <w:t>As pessoas que frequentam a universidade</w:t>
        </w:r>
      </w:ins>
      <w:ins w:id="902" w:author="Yasmin Serejo" w:date="2025-06-12T13:43:00Z">
        <w:r w:rsidR="3DD9D758" w:rsidRPr="00E203A3">
          <w:rPr>
            <w:rFonts w:ascii="Times New Roman" w:eastAsia="Times New Roman" w:hAnsi="Times New Roman" w:cs="Times New Roman"/>
            <w:color w:val="000000" w:themeColor="text1"/>
            <w:sz w:val="24"/>
            <w:szCs w:val="24"/>
            <w:rPrChange w:id="903" w:author="Euderlan Freire" w:date="2025-06-13T19:10:00Z">
              <w:rPr>
                <w:rFonts w:asciiTheme="majorHAnsi" w:eastAsiaTheme="majorEastAsia" w:hAnsiTheme="majorHAnsi" w:cstheme="majorBidi"/>
                <w:color w:val="1F3763" w:themeColor="accent1" w:themeShade="7F"/>
                <w:sz w:val="24"/>
                <w:szCs w:val="24"/>
              </w:rPr>
            </w:rPrChange>
          </w:rPr>
          <w:t xml:space="preserve">, enfrentam desafios relacionados à agilidade na busca por informações contidas em suas documentações institucionais. </w:t>
        </w:r>
      </w:ins>
      <w:ins w:id="904" w:author="Yasmin Serejo" w:date="2025-06-12T13:45:00Z">
        <w:r w:rsidR="3DD9D758" w:rsidRPr="00E203A3">
          <w:rPr>
            <w:rFonts w:ascii="Times New Roman" w:eastAsia="Times New Roman" w:hAnsi="Times New Roman" w:cs="Times New Roman"/>
            <w:color w:val="000000" w:themeColor="text1"/>
            <w:sz w:val="24"/>
            <w:szCs w:val="24"/>
            <w:rPrChange w:id="905" w:author="Euderlan Freire" w:date="2025-06-13T19:10:00Z">
              <w:rPr>
                <w:rFonts w:asciiTheme="majorHAnsi" w:eastAsiaTheme="majorEastAsia" w:hAnsiTheme="majorHAnsi" w:cstheme="majorBidi"/>
                <w:color w:val="1F3763" w:themeColor="accent1" w:themeShade="7F"/>
                <w:sz w:val="24"/>
                <w:szCs w:val="24"/>
              </w:rPr>
            </w:rPrChange>
          </w:rPr>
          <w:t xml:space="preserve">Esse problema ocorre principalmente porque os documentos </w:t>
        </w:r>
      </w:ins>
      <w:ins w:id="906" w:author="Yasmin Serejo" w:date="2025-06-12T13:47:00Z">
        <w:r w:rsidR="3DD9D758" w:rsidRPr="00E203A3">
          <w:rPr>
            <w:rFonts w:ascii="Times New Roman" w:eastAsia="Times New Roman" w:hAnsi="Times New Roman" w:cs="Times New Roman"/>
            <w:color w:val="000000" w:themeColor="text1"/>
            <w:sz w:val="24"/>
            <w:szCs w:val="24"/>
            <w:rPrChange w:id="907" w:author="Euderlan Freire" w:date="2025-06-13T19:10:00Z">
              <w:rPr>
                <w:rFonts w:asciiTheme="majorHAnsi" w:eastAsiaTheme="majorEastAsia" w:hAnsiTheme="majorHAnsi" w:cstheme="majorBidi"/>
                <w:color w:val="1F3763" w:themeColor="accent1" w:themeShade="7F"/>
                <w:sz w:val="24"/>
                <w:szCs w:val="24"/>
              </w:rPr>
            </w:rPrChange>
          </w:rPr>
          <w:t>acadêmicos</w:t>
        </w:r>
      </w:ins>
      <w:ins w:id="908" w:author="Yasmin Serejo" w:date="2025-06-12T13:45:00Z">
        <w:r w:rsidR="3DD9D758" w:rsidRPr="00E203A3">
          <w:rPr>
            <w:rFonts w:ascii="Times New Roman" w:eastAsia="Times New Roman" w:hAnsi="Times New Roman" w:cs="Times New Roman"/>
            <w:color w:val="000000" w:themeColor="text1"/>
            <w:sz w:val="24"/>
            <w:szCs w:val="24"/>
            <w:rPrChange w:id="909" w:author="Euderlan Freire" w:date="2025-06-13T19:10:00Z">
              <w:rPr>
                <w:rFonts w:asciiTheme="majorHAnsi" w:eastAsiaTheme="majorEastAsia" w:hAnsiTheme="majorHAnsi" w:cstheme="majorBidi"/>
                <w:color w:val="1F3763" w:themeColor="accent1" w:themeShade="7F"/>
                <w:sz w:val="24"/>
                <w:szCs w:val="24"/>
              </w:rPr>
            </w:rPrChange>
          </w:rPr>
          <w:t xml:space="preserve"> são extensos, </w:t>
        </w:r>
      </w:ins>
      <w:ins w:id="910" w:author="Yasmin Serejo" w:date="2025-06-12T13:47:00Z">
        <w:r w:rsidR="3DD9D758" w:rsidRPr="00E203A3">
          <w:rPr>
            <w:rFonts w:ascii="Times New Roman" w:eastAsia="Times New Roman" w:hAnsi="Times New Roman" w:cs="Times New Roman"/>
            <w:color w:val="000000" w:themeColor="text1"/>
            <w:sz w:val="24"/>
            <w:szCs w:val="24"/>
            <w:rPrChange w:id="911" w:author="Euderlan Freire" w:date="2025-06-13T19:10:00Z">
              <w:rPr>
                <w:rFonts w:asciiTheme="majorHAnsi" w:eastAsiaTheme="majorEastAsia" w:hAnsiTheme="majorHAnsi" w:cstheme="majorBidi"/>
                <w:color w:val="1F3763" w:themeColor="accent1" w:themeShade="7F"/>
                <w:sz w:val="24"/>
                <w:szCs w:val="24"/>
              </w:rPr>
            </w:rPrChange>
          </w:rPr>
          <w:t xml:space="preserve">tem uma </w:t>
        </w:r>
      </w:ins>
      <w:ins w:id="912" w:author="Yasmin Serejo" w:date="2025-06-12T13:46:00Z">
        <w:r w:rsidR="3DD9D758" w:rsidRPr="00E203A3">
          <w:rPr>
            <w:rFonts w:ascii="Times New Roman" w:eastAsia="Times New Roman" w:hAnsi="Times New Roman" w:cs="Times New Roman"/>
            <w:color w:val="000000" w:themeColor="text1"/>
            <w:sz w:val="24"/>
            <w:szCs w:val="24"/>
            <w:rPrChange w:id="913" w:author="Euderlan Freire" w:date="2025-06-13T19:10:00Z">
              <w:rPr>
                <w:rFonts w:asciiTheme="majorHAnsi" w:eastAsiaTheme="majorEastAsia" w:hAnsiTheme="majorHAnsi" w:cstheme="majorBidi"/>
                <w:color w:val="1F3763" w:themeColor="accent1" w:themeShade="7F"/>
                <w:sz w:val="24"/>
                <w:szCs w:val="24"/>
              </w:rPr>
            </w:rPrChange>
          </w:rPr>
          <w:t>falta de padronização</w:t>
        </w:r>
      </w:ins>
      <w:ins w:id="914" w:author="Yasmin Serejo" w:date="2025-06-12T13:47:00Z">
        <w:r w:rsidR="3DD9D758" w:rsidRPr="00E203A3">
          <w:rPr>
            <w:rFonts w:ascii="Times New Roman" w:eastAsia="Times New Roman" w:hAnsi="Times New Roman" w:cs="Times New Roman"/>
            <w:color w:val="000000" w:themeColor="text1"/>
            <w:sz w:val="24"/>
            <w:szCs w:val="24"/>
            <w:rPrChange w:id="915" w:author="Euderlan Freire" w:date="2025-06-13T19:10:00Z">
              <w:rPr>
                <w:rFonts w:asciiTheme="majorHAnsi" w:eastAsiaTheme="majorEastAsia" w:hAnsiTheme="majorHAnsi" w:cstheme="majorBidi"/>
                <w:color w:val="1F3763" w:themeColor="accent1" w:themeShade="7F"/>
                <w:sz w:val="24"/>
                <w:szCs w:val="24"/>
              </w:rPr>
            </w:rPrChange>
          </w:rPr>
          <w:t xml:space="preserve">, um </w:t>
        </w:r>
      </w:ins>
      <w:ins w:id="916" w:author="Yasmin Serejo" w:date="2025-06-12T13:46:00Z">
        <w:r w:rsidR="3DD9D758" w:rsidRPr="00E203A3">
          <w:rPr>
            <w:rFonts w:ascii="Times New Roman" w:eastAsia="Times New Roman" w:hAnsi="Times New Roman" w:cs="Times New Roman"/>
            <w:color w:val="000000" w:themeColor="text1"/>
            <w:sz w:val="24"/>
            <w:szCs w:val="24"/>
            <w:rPrChange w:id="917" w:author="Euderlan Freire" w:date="2025-06-13T19:10:00Z">
              <w:rPr>
                <w:rFonts w:asciiTheme="majorHAnsi" w:eastAsiaTheme="majorEastAsia" w:hAnsiTheme="majorHAnsi" w:cstheme="majorBidi"/>
                <w:color w:val="1F3763" w:themeColor="accent1" w:themeShade="7F"/>
                <w:sz w:val="24"/>
                <w:szCs w:val="24"/>
              </w:rPr>
            </w:rPrChange>
          </w:rPr>
          <w:t>formato pouco acessível e muito mais</w:t>
        </w:r>
      </w:ins>
      <w:ins w:id="918" w:author="Yasmin Serejo" w:date="2025-06-12T13:45:00Z">
        <w:r w:rsidR="3DD9D758" w:rsidRPr="00E203A3">
          <w:rPr>
            <w:rFonts w:ascii="Times New Roman" w:eastAsia="Times New Roman" w:hAnsi="Times New Roman" w:cs="Times New Roman"/>
            <w:color w:val="000000" w:themeColor="text1"/>
            <w:sz w:val="24"/>
            <w:szCs w:val="24"/>
            <w:rPrChange w:id="919" w:author="Euderlan Freire" w:date="2025-06-13T19:10:00Z">
              <w:rPr>
                <w:rFonts w:asciiTheme="majorHAnsi" w:eastAsiaTheme="majorEastAsia" w:hAnsiTheme="majorHAnsi" w:cstheme="majorBidi"/>
                <w:color w:val="1F3763" w:themeColor="accent1" w:themeShade="7F"/>
                <w:sz w:val="24"/>
                <w:szCs w:val="24"/>
              </w:rPr>
            </w:rPrChange>
          </w:rPr>
          <w:t xml:space="preserve">, o que faz com os usuários percam muito tempo lendo e interpretando as informações </w:t>
        </w:r>
      </w:ins>
      <w:ins w:id="920" w:author="Yasmin Serejo" w:date="2025-06-12T13:47:00Z">
        <w:r w:rsidR="3DD9D758" w:rsidRPr="00E203A3">
          <w:rPr>
            <w:rFonts w:ascii="Times New Roman" w:eastAsia="Times New Roman" w:hAnsi="Times New Roman" w:cs="Times New Roman"/>
            <w:color w:val="000000" w:themeColor="text1"/>
            <w:sz w:val="24"/>
            <w:szCs w:val="24"/>
            <w:rPrChange w:id="921" w:author="Euderlan Freire" w:date="2025-06-13T19:10:00Z">
              <w:rPr>
                <w:rFonts w:asciiTheme="majorHAnsi" w:eastAsiaTheme="majorEastAsia" w:hAnsiTheme="majorHAnsi" w:cstheme="majorBidi"/>
                <w:color w:val="1F3763" w:themeColor="accent1" w:themeShade="7F"/>
                <w:sz w:val="24"/>
                <w:szCs w:val="24"/>
              </w:rPr>
            </w:rPrChange>
          </w:rPr>
          <w:t>de modo manual.</w:t>
        </w:r>
      </w:ins>
    </w:p>
    <w:p w14:paraId="19F675E1" w14:textId="3A5E6B27" w:rsidR="00AF0AD7" w:rsidRPr="00E203A3" w:rsidRDefault="00AF0AD7" w:rsidP="00EC2C2E">
      <w:pPr>
        <w:spacing w:before="40" w:after="240" w:line="360" w:lineRule="auto"/>
        <w:jc w:val="both"/>
        <w:rPr>
          <w:ins w:id="922" w:author="Euderlan Freire" w:date="2025-06-13T19:12:00Z"/>
          <w:rFonts w:ascii="Times New Roman" w:eastAsia="Times New Roman" w:hAnsi="Times New Roman" w:cs="Times New Roman"/>
          <w:color w:val="000000" w:themeColor="text1"/>
          <w:rPrChange w:id="923" w:author="Euderlan Freire" w:date="2025-06-13T19:10:00Z">
            <w:rPr>
              <w:ins w:id="924" w:author="Euderlan Freire" w:date="2025-06-13T19:12:00Z"/>
              <w:rFonts w:ascii="Times New Roman" w:eastAsia="Times New Roman" w:hAnsi="Times New Roman" w:cs="Times New Roman"/>
            </w:rPr>
          </w:rPrChange>
        </w:rPr>
        <w:pPrChange w:id="925" w:author="Euderlan Freire" w:date="2025-06-13T19:23:00Z">
          <w:pPr>
            <w:pStyle w:val="Ttulo3"/>
            <w:numPr>
              <w:ilvl w:val="0"/>
              <w:numId w:val="0"/>
            </w:numPr>
            <w:ind w:left="0" w:firstLine="0"/>
          </w:pPr>
        </w:pPrChange>
      </w:pPr>
    </w:p>
    <w:p w14:paraId="6B7E63F4" w14:textId="74078815" w:rsidR="66C841F8" w:rsidRPr="00E203A3" w:rsidRDefault="66C841F8" w:rsidP="00EC2C2E">
      <w:pPr>
        <w:spacing w:before="40" w:after="240" w:line="360" w:lineRule="auto"/>
        <w:jc w:val="both"/>
        <w:rPr>
          <w:ins w:id="926" w:author="Yasmin Serejo" w:date="2025-06-12T13:57:00Z"/>
          <w:rFonts w:ascii="Times New Roman" w:eastAsia="Times New Roman" w:hAnsi="Times New Roman" w:cs="Times New Roman"/>
          <w:color w:val="000000" w:themeColor="text1"/>
          <w:sz w:val="24"/>
          <w:szCs w:val="24"/>
          <w:rPrChange w:id="927" w:author="Euderlan Freire" w:date="2025-06-13T19:10:00Z">
            <w:rPr>
              <w:ins w:id="928" w:author="Yasmin Serejo" w:date="2025-06-12T13:57:00Z"/>
              <w:rFonts w:ascii="Times New Roman" w:eastAsia="Times New Roman" w:hAnsi="Times New Roman" w:cs="Times New Roman"/>
              <w:sz w:val="24"/>
              <w:szCs w:val="24"/>
            </w:rPr>
          </w:rPrChange>
        </w:rPr>
        <w:pPrChange w:id="929" w:author="Euderlan Freire" w:date="2025-06-13T19:23:00Z">
          <w:pPr>
            <w:spacing w:line="360" w:lineRule="auto"/>
            <w:jc w:val="both"/>
          </w:pPr>
        </w:pPrChange>
      </w:pPr>
    </w:p>
    <w:p w14:paraId="7EEE0A1E" w14:textId="403B2051" w:rsidR="3DD9D758" w:rsidRPr="00E203A3" w:rsidRDefault="593AFEAD" w:rsidP="00EC2C2E">
      <w:pPr>
        <w:spacing w:before="40" w:after="240" w:line="360" w:lineRule="auto"/>
        <w:jc w:val="both"/>
        <w:rPr>
          <w:ins w:id="930" w:author="Yasmin Serejo" w:date="2025-06-12T13:51:00Z"/>
          <w:rFonts w:ascii="Times New Roman" w:eastAsia="Times New Roman" w:hAnsi="Times New Roman" w:cs="Times New Roman"/>
          <w:color w:val="000000" w:themeColor="text1"/>
          <w:sz w:val="24"/>
          <w:szCs w:val="24"/>
          <w:rPrChange w:id="931" w:author="Euderlan Freire" w:date="2025-06-13T19:10:00Z">
            <w:rPr>
              <w:ins w:id="932" w:author="Yasmin Serejo" w:date="2025-06-12T13:51:00Z"/>
              <w:rFonts w:ascii="Times New Roman" w:eastAsia="Times New Roman" w:hAnsi="Times New Roman" w:cs="Times New Roman"/>
              <w:sz w:val="24"/>
              <w:szCs w:val="24"/>
            </w:rPr>
          </w:rPrChange>
        </w:rPr>
        <w:pPrChange w:id="933" w:author="Euderlan Freire" w:date="2025-06-13T19:23:00Z">
          <w:pPr>
            <w:spacing w:line="360" w:lineRule="auto"/>
            <w:jc w:val="both"/>
          </w:pPr>
        </w:pPrChange>
      </w:pPr>
      <w:ins w:id="934" w:author="Yasmin Serejo" w:date="2025-06-13T14:33:00Z">
        <w:r w:rsidRPr="00E203A3">
          <w:rPr>
            <w:rFonts w:ascii="Times New Roman" w:eastAsia="Times New Roman" w:hAnsi="Times New Roman" w:cs="Times New Roman"/>
            <w:color w:val="000000" w:themeColor="text1"/>
            <w:sz w:val="24"/>
            <w:szCs w:val="24"/>
            <w:rPrChange w:id="935" w:author="Euderlan Freire" w:date="2025-06-13T19:10:00Z">
              <w:rPr>
                <w:rFonts w:ascii="Times New Roman" w:eastAsia="Times New Roman" w:hAnsi="Times New Roman" w:cs="Times New Roman"/>
                <w:sz w:val="24"/>
                <w:szCs w:val="24"/>
              </w:rPr>
            </w:rPrChange>
          </w:rPr>
          <w:t xml:space="preserve">Tabela 1 – Problemas identificado no contexto </w:t>
        </w:r>
        <w:r w:rsidRPr="00E203A3">
          <w:rPr>
            <w:rFonts w:ascii="Times New Roman" w:eastAsia="Times New Roman" w:hAnsi="Times New Roman" w:cs="Times New Roman"/>
            <w:color w:val="000000" w:themeColor="text1"/>
            <w:sz w:val="24"/>
            <w:szCs w:val="24"/>
            <w:rPrChange w:id="936" w:author="Euderlan Freire" w:date="2025-06-13T19:10:00Z">
              <w:rPr>
                <w:rFonts w:ascii="Times New Roman" w:eastAsia="Times New Roman" w:hAnsi="Times New Roman" w:cs="Times New Roman"/>
                <w:sz w:val="20"/>
                <w:szCs w:val="20"/>
              </w:rPr>
            </w:rPrChange>
          </w:rPr>
          <w:t>acadêmico</w:t>
        </w:r>
      </w:ins>
      <w:ins w:id="937" w:author="Yasmin Serejo" w:date="2025-06-13T14:50:00Z">
        <w:r w:rsidR="54DAC57D" w:rsidRPr="00E203A3">
          <w:rPr>
            <w:rFonts w:ascii="Times New Roman" w:eastAsia="Times New Roman" w:hAnsi="Times New Roman" w:cs="Times New Roman"/>
            <w:color w:val="000000" w:themeColor="text1"/>
            <w:sz w:val="24"/>
            <w:szCs w:val="24"/>
            <w:rPrChange w:id="938" w:author="Euderlan Freire" w:date="2025-06-13T19:10:00Z">
              <w:rPr>
                <w:rFonts w:ascii="Times New Roman" w:eastAsia="Times New Roman" w:hAnsi="Times New Roman" w:cs="Times New Roman"/>
                <w:sz w:val="20"/>
                <w:szCs w:val="20"/>
              </w:rPr>
            </w:rPrChange>
          </w:rPr>
          <w:t>.</w:t>
        </w:r>
      </w:ins>
    </w:p>
    <w:tbl>
      <w:tblPr>
        <w:tblStyle w:val="Tabelacomgrade"/>
        <w:tblW w:w="8490" w:type="dxa"/>
        <w:tblLayout w:type="fixed"/>
        <w:tblLook w:val="06A0" w:firstRow="1" w:lastRow="0" w:firstColumn="1" w:lastColumn="0" w:noHBand="1" w:noVBand="1"/>
        <w:tblPrChange w:id="939" w:author="Euderlan Freire" w:date="2025-06-13T20:41:00Z">
          <w:tblPr>
            <w:tblStyle w:val="Tabelacomgrade"/>
            <w:tblW w:w="8490" w:type="dxa"/>
            <w:tblLayout w:type="fixed"/>
            <w:tblLook w:val="06A0" w:firstRow="1" w:lastRow="0" w:firstColumn="1" w:lastColumn="0" w:noHBand="1" w:noVBand="1"/>
          </w:tblPr>
        </w:tblPrChange>
      </w:tblPr>
      <w:tblGrid>
        <w:gridCol w:w="3990"/>
        <w:gridCol w:w="4500"/>
        <w:tblGridChange w:id="940">
          <w:tblGrid>
            <w:gridCol w:w="3990"/>
            <w:gridCol w:w="4500"/>
          </w:tblGrid>
        </w:tblGridChange>
      </w:tblGrid>
      <w:tr w:rsidR="0017380A" w:rsidRPr="00E203A3" w14:paraId="6FD461E6" w14:textId="77777777" w:rsidTr="00513A7E">
        <w:trPr>
          <w:trHeight w:val="300"/>
          <w:ins w:id="941" w:author="Yasmin Serejo" w:date="2025-06-12T13:52:00Z"/>
          <w:trPrChange w:id="942" w:author="Euderlan Freire" w:date="2025-06-13T20:41:00Z">
            <w:trPr>
              <w:trHeight w:val="300"/>
            </w:trPr>
          </w:trPrChange>
        </w:trPr>
        <w:tc>
          <w:tcPr>
            <w:tcW w:w="3990" w:type="dxa"/>
            <w:shd w:val="clear" w:color="auto" w:fill="4472C4" w:themeFill="accent1"/>
            <w:tcPrChange w:id="943" w:author="Euderlan Freire" w:date="2025-06-13T20:41:00Z">
              <w:tcPr>
                <w:tcW w:w="3990" w:type="dxa"/>
                <w:shd w:val="clear" w:color="auto" w:fill="003366"/>
              </w:tcPr>
            </w:tcPrChange>
          </w:tcPr>
          <w:p w14:paraId="35B419A3" w14:textId="047A2256" w:rsidR="3DD9D758" w:rsidRPr="00E203A3" w:rsidRDefault="3DD9D758" w:rsidP="00EC2C2E">
            <w:pPr>
              <w:spacing w:before="40" w:after="240" w:line="360" w:lineRule="auto"/>
              <w:jc w:val="both"/>
              <w:rPr>
                <w:rFonts w:ascii="Times New Roman" w:eastAsia="Times New Roman" w:hAnsi="Times New Roman" w:cs="Times New Roman"/>
                <w:b/>
                <w:color w:val="000000" w:themeColor="text1"/>
                <w:sz w:val="24"/>
                <w:szCs w:val="24"/>
                <w:rPrChange w:id="944" w:author="Euderlan Freire" w:date="2025-06-13T19:10:00Z">
                  <w:rPr>
                    <w:rFonts w:ascii="Times New Roman" w:eastAsia="Times New Roman" w:hAnsi="Times New Roman" w:cs="Times New Roman"/>
                    <w:sz w:val="24"/>
                    <w:szCs w:val="24"/>
                  </w:rPr>
                </w:rPrChange>
              </w:rPr>
              <w:pPrChange w:id="945" w:author="Euderlan Freire" w:date="2025-06-13T19:23:00Z">
                <w:pPr/>
              </w:pPrChange>
            </w:pPr>
            <w:ins w:id="946" w:author="Yasmin Serejo" w:date="2025-06-12T13:52:00Z">
              <w:r w:rsidRPr="00E203A3">
                <w:rPr>
                  <w:rFonts w:ascii="Times New Roman" w:eastAsia="Times New Roman" w:hAnsi="Times New Roman" w:cs="Times New Roman"/>
                  <w:b/>
                  <w:color w:val="000000" w:themeColor="text1"/>
                  <w:sz w:val="24"/>
                  <w:szCs w:val="24"/>
                  <w:rPrChange w:id="947" w:author="Euderlan Freire" w:date="2025-06-13T19:10:00Z">
                    <w:rPr>
                      <w:rFonts w:ascii="Times New Roman" w:eastAsia="Times New Roman" w:hAnsi="Times New Roman" w:cs="Times New Roman"/>
                      <w:sz w:val="24"/>
                      <w:szCs w:val="24"/>
                    </w:rPr>
                  </w:rPrChange>
                </w:rPr>
                <w:t>Problema Identificado</w:t>
              </w:r>
            </w:ins>
          </w:p>
        </w:tc>
        <w:tc>
          <w:tcPr>
            <w:tcW w:w="4500" w:type="dxa"/>
            <w:shd w:val="clear" w:color="auto" w:fill="4472C4" w:themeFill="accent1"/>
            <w:tcPrChange w:id="948" w:author="Euderlan Freire" w:date="2025-06-13T20:41:00Z">
              <w:tcPr>
                <w:tcW w:w="4500" w:type="dxa"/>
                <w:shd w:val="clear" w:color="auto" w:fill="003366"/>
              </w:tcPr>
            </w:tcPrChange>
          </w:tcPr>
          <w:p w14:paraId="6B797329" w14:textId="385DEACD" w:rsidR="3DD9D758" w:rsidRPr="00E203A3" w:rsidRDefault="3DD9D758" w:rsidP="00EC2C2E">
            <w:pPr>
              <w:spacing w:before="40" w:after="240" w:line="360" w:lineRule="auto"/>
              <w:jc w:val="both"/>
              <w:rPr>
                <w:rFonts w:ascii="Times New Roman" w:eastAsia="Times New Roman" w:hAnsi="Times New Roman" w:cs="Times New Roman"/>
                <w:color w:val="000000" w:themeColor="text1"/>
                <w:sz w:val="24"/>
                <w:szCs w:val="24"/>
                <w:rPrChange w:id="949" w:author="Euderlan Freire" w:date="2025-06-13T19:10:00Z">
                  <w:rPr>
                    <w:rFonts w:ascii="Times New Roman" w:eastAsia="Times New Roman" w:hAnsi="Times New Roman" w:cs="Times New Roman"/>
                    <w:sz w:val="24"/>
                    <w:szCs w:val="24"/>
                  </w:rPr>
                </w:rPrChange>
              </w:rPr>
              <w:pPrChange w:id="950" w:author="Euderlan Freire" w:date="2025-06-13T19:23:00Z">
                <w:pPr/>
              </w:pPrChange>
            </w:pPr>
            <w:ins w:id="951" w:author="Yasmin Serejo" w:date="2025-06-12T13:52:00Z">
              <w:r w:rsidRPr="00E203A3">
                <w:rPr>
                  <w:rFonts w:ascii="Times New Roman" w:eastAsia="Times New Roman" w:hAnsi="Times New Roman" w:cs="Times New Roman"/>
                  <w:b/>
                  <w:color w:val="000000" w:themeColor="text1"/>
                  <w:sz w:val="24"/>
                  <w:szCs w:val="24"/>
                  <w:rPrChange w:id="952" w:author="Euderlan Freire" w:date="2025-06-13T19:10:00Z">
                    <w:rPr>
                      <w:rFonts w:ascii="Times New Roman" w:eastAsia="Times New Roman" w:hAnsi="Times New Roman" w:cs="Times New Roman"/>
                      <w:sz w:val="24"/>
                      <w:szCs w:val="24"/>
                    </w:rPr>
                  </w:rPrChange>
                </w:rPr>
                <w:t>Descrição do Problema</w:t>
              </w:r>
            </w:ins>
          </w:p>
        </w:tc>
      </w:tr>
      <w:tr w:rsidR="0017380A" w:rsidRPr="00E203A3" w14:paraId="411A1D88" w14:textId="77777777" w:rsidTr="66C841F8">
        <w:trPr>
          <w:trHeight w:val="300"/>
          <w:ins w:id="953" w:author="Yasmin Serejo" w:date="2025-06-12T13:52:00Z"/>
        </w:trPr>
        <w:tc>
          <w:tcPr>
            <w:tcW w:w="3990" w:type="dxa"/>
            <w:vAlign w:val="center"/>
          </w:tcPr>
          <w:p w14:paraId="0AF3B813" w14:textId="68CD314E" w:rsidR="3DD9D758" w:rsidRPr="00E203A3" w:rsidRDefault="14E447C9" w:rsidP="00EC2C2E">
            <w:pPr>
              <w:spacing w:before="40" w:after="240" w:line="360" w:lineRule="auto"/>
              <w:jc w:val="both"/>
              <w:rPr>
                <w:rFonts w:ascii="Times New Roman" w:eastAsia="Times New Roman" w:hAnsi="Times New Roman" w:cs="Times New Roman"/>
                <w:color w:val="000000" w:themeColor="text1"/>
                <w:sz w:val="24"/>
                <w:szCs w:val="24"/>
                <w:rPrChange w:id="954" w:author="Euderlan Freire" w:date="2025-06-13T19:10:00Z">
                  <w:rPr>
                    <w:rFonts w:ascii="Times New Roman" w:eastAsia="Times New Roman" w:hAnsi="Times New Roman" w:cs="Times New Roman"/>
                    <w:sz w:val="24"/>
                    <w:szCs w:val="24"/>
                  </w:rPr>
                </w:rPrChange>
              </w:rPr>
              <w:pPrChange w:id="955" w:author="Euderlan Freire" w:date="2025-06-13T19:23:00Z">
                <w:pPr/>
              </w:pPrChange>
            </w:pPr>
            <w:ins w:id="956" w:author="Yasmin Serejo" w:date="2025-06-13T14:29:00Z">
              <w:r w:rsidRPr="00E203A3">
                <w:rPr>
                  <w:rFonts w:ascii="Times New Roman" w:eastAsia="Times New Roman" w:hAnsi="Times New Roman" w:cs="Times New Roman"/>
                  <w:color w:val="000000" w:themeColor="text1"/>
                  <w:sz w:val="24"/>
                  <w:szCs w:val="24"/>
                  <w:rPrChange w:id="957" w:author="Euderlan Freire" w:date="2025-06-13T19:10:00Z">
                    <w:rPr>
                      <w:rFonts w:ascii="Times New Roman" w:eastAsia="Times New Roman" w:hAnsi="Times New Roman" w:cs="Times New Roman"/>
                      <w:sz w:val="24"/>
                      <w:szCs w:val="24"/>
                    </w:rPr>
                  </w:rPrChange>
                </w:rPr>
                <w:t>Acesso demorado a informação</w:t>
              </w:r>
            </w:ins>
          </w:p>
        </w:tc>
        <w:tc>
          <w:tcPr>
            <w:tcW w:w="4500" w:type="dxa"/>
          </w:tcPr>
          <w:p w14:paraId="49F46457" w14:textId="2E705741" w:rsidR="3DD9D758" w:rsidRPr="00E203A3" w:rsidRDefault="466F8E88" w:rsidP="00EC2C2E">
            <w:pPr>
              <w:spacing w:before="40" w:after="240" w:line="360" w:lineRule="auto"/>
              <w:jc w:val="both"/>
              <w:rPr>
                <w:rFonts w:ascii="Times New Roman" w:eastAsia="Times New Roman" w:hAnsi="Times New Roman" w:cs="Times New Roman"/>
                <w:color w:val="000000" w:themeColor="text1"/>
                <w:sz w:val="24"/>
                <w:szCs w:val="24"/>
                <w:rPrChange w:id="958" w:author="Euderlan Freire" w:date="2025-06-13T19:10:00Z">
                  <w:rPr>
                    <w:rFonts w:ascii="Times New Roman" w:eastAsia="Times New Roman" w:hAnsi="Times New Roman" w:cs="Times New Roman"/>
                    <w:sz w:val="24"/>
                    <w:szCs w:val="24"/>
                  </w:rPr>
                </w:rPrChange>
              </w:rPr>
              <w:pPrChange w:id="959" w:author="Euderlan Freire" w:date="2025-06-13T19:23:00Z">
                <w:pPr/>
              </w:pPrChange>
            </w:pPr>
            <w:ins w:id="960" w:author="Yasmin Serejo" w:date="2025-06-13T14:43:00Z">
              <w:r w:rsidRPr="00E203A3">
                <w:rPr>
                  <w:rFonts w:ascii="Times New Roman" w:eastAsia="Times New Roman" w:hAnsi="Times New Roman" w:cs="Times New Roman"/>
                  <w:color w:val="000000" w:themeColor="text1"/>
                  <w:sz w:val="24"/>
                  <w:szCs w:val="24"/>
                  <w:rPrChange w:id="961" w:author="Euderlan Freire" w:date="2025-06-13T19:10:00Z">
                    <w:rPr>
                      <w:rFonts w:ascii="Times New Roman" w:eastAsia="Times New Roman" w:hAnsi="Times New Roman" w:cs="Times New Roman"/>
                      <w:sz w:val="24"/>
                      <w:szCs w:val="24"/>
                    </w:rPr>
                  </w:rPrChange>
                </w:rPr>
                <w:t>Muito tempo gasto na procura por informações especificas dentro de documentos extensões</w:t>
              </w:r>
            </w:ins>
            <w:ins w:id="962" w:author="Yasmin Serejo" w:date="2025-06-13T14:44:00Z">
              <w:r w:rsidR="645EC755" w:rsidRPr="00E203A3">
                <w:rPr>
                  <w:rFonts w:ascii="Times New Roman" w:eastAsia="Times New Roman" w:hAnsi="Times New Roman" w:cs="Times New Roman"/>
                  <w:color w:val="000000" w:themeColor="text1"/>
                  <w:sz w:val="24"/>
                  <w:szCs w:val="24"/>
                  <w:rPrChange w:id="963" w:author="Euderlan Freire" w:date="2025-06-13T19:10:00Z">
                    <w:rPr>
                      <w:rFonts w:ascii="Times New Roman" w:eastAsia="Times New Roman" w:hAnsi="Times New Roman" w:cs="Times New Roman"/>
                      <w:sz w:val="24"/>
                      <w:szCs w:val="24"/>
                    </w:rPr>
                  </w:rPrChange>
                </w:rPr>
                <w:t xml:space="preserve">. </w:t>
              </w:r>
            </w:ins>
            <w:ins w:id="964" w:author="Yasmin Serejo" w:date="2025-06-13T14:45:00Z">
              <w:r w:rsidR="645EC755" w:rsidRPr="00E203A3">
                <w:rPr>
                  <w:rFonts w:ascii="Times New Roman" w:eastAsia="Times New Roman" w:hAnsi="Times New Roman" w:cs="Times New Roman"/>
                  <w:color w:val="000000" w:themeColor="text1"/>
                  <w:sz w:val="24"/>
                  <w:szCs w:val="24"/>
                  <w:rPrChange w:id="965" w:author="Euderlan Freire" w:date="2025-06-13T19:10:00Z">
                    <w:rPr>
                      <w:rFonts w:ascii="Times New Roman" w:eastAsia="Times New Roman" w:hAnsi="Times New Roman" w:cs="Times New Roman"/>
                      <w:sz w:val="24"/>
                      <w:szCs w:val="24"/>
                    </w:rPr>
                  </w:rPrChange>
                </w:rPr>
                <w:t>Às</w:t>
              </w:r>
            </w:ins>
            <w:ins w:id="966" w:author="Yasmin Serejo" w:date="2025-06-13T14:44:00Z">
              <w:r w:rsidR="645EC755" w:rsidRPr="00E203A3">
                <w:rPr>
                  <w:rFonts w:ascii="Times New Roman" w:eastAsia="Times New Roman" w:hAnsi="Times New Roman" w:cs="Times New Roman"/>
                  <w:color w:val="000000" w:themeColor="text1"/>
                  <w:sz w:val="24"/>
                  <w:szCs w:val="24"/>
                  <w:rPrChange w:id="967" w:author="Euderlan Freire" w:date="2025-06-13T19:10:00Z">
                    <w:rPr>
                      <w:rFonts w:ascii="Times New Roman" w:eastAsia="Times New Roman" w:hAnsi="Times New Roman" w:cs="Times New Roman"/>
                      <w:sz w:val="24"/>
                      <w:szCs w:val="24"/>
                    </w:rPr>
                  </w:rPrChange>
                </w:rPr>
                <w:t xml:space="preserve"> vezes, contendo dados que não são diretamente relevantes para o objetivo do alun</w:t>
              </w:r>
            </w:ins>
            <w:ins w:id="968" w:author="Yasmin Serejo" w:date="2025-06-13T14:45:00Z">
              <w:r w:rsidR="645EC755" w:rsidRPr="00E203A3">
                <w:rPr>
                  <w:rFonts w:ascii="Times New Roman" w:eastAsia="Times New Roman" w:hAnsi="Times New Roman" w:cs="Times New Roman"/>
                  <w:color w:val="000000" w:themeColor="text1"/>
                  <w:sz w:val="24"/>
                  <w:szCs w:val="24"/>
                  <w:rPrChange w:id="969" w:author="Euderlan Freire" w:date="2025-06-13T19:10:00Z">
                    <w:rPr>
                      <w:rFonts w:ascii="Times New Roman" w:eastAsia="Times New Roman" w:hAnsi="Times New Roman" w:cs="Times New Roman"/>
                      <w:sz w:val="24"/>
                      <w:szCs w:val="24"/>
                    </w:rPr>
                  </w:rPrChange>
                </w:rPr>
                <w:t>o.</w:t>
              </w:r>
            </w:ins>
          </w:p>
        </w:tc>
      </w:tr>
      <w:tr w:rsidR="0017380A" w:rsidRPr="00E203A3" w14:paraId="607A169D" w14:textId="77777777" w:rsidTr="66C841F8">
        <w:trPr>
          <w:trHeight w:val="300"/>
          <w:ins w:id="970" w:author="Yasmin Serejo" w:date="2025-06-12T13:52:00Z"/>
        </w:trPr>
        <w:tc>
          <w:tcPr>
            <w:tcW w:w="3990" w:type="dxa"/>
            <w:vAlign w:val="center"/>
          </w:tcPr>
          <w:p w14:paraId="151C2FAD" w14:textId="2A80FA6E" w:rsidR="3DD9D758" w:rsidRPr="00E203A3" w:rsidRDefault="14E447C9" w:rsidP="00EC2C2E">
            <w:pPr>
              <w:spacing w:before="40" w:after="240" w:line="360" w:lineRule="auto"/>
              <w:jc w:val="both"/>
              <w:rPr>
                <w:rFonts w:ascii="Times New Roman" w:eastAsia="Times New Roman" w:hAnsi="Times New Roman" w:cs="Times New Roman"/>
                <w:color w:val="000000" w:themeColor="text1"/>
                <w:sz w:val="24"/>
                <w:szCs w:val="24"/>
                <w:rPrChange w:id="971" w:author="Euderlan Freire" w:date="2025-06-13T19:10:00Z">
                  <w:rPr>
                    <w:rFonts w:ascii="Times New Roman" w:eastAsia="Times New Roman" w:hAnsi="Times New Roman" w:cs="Times New Roman"/>
                    <w:sz w:val="24"/>
                    <w:szCs w:val="24"/>
                  </w:rPr>
                </w:rPrChange>
              </w:rPr>
              <w:pPrChange w:id="972" w:author="Euderlan Freire" w:date="2025-06-13T19:23:00Z">
                <w:pPr/>
              </w:pPrChange>
            </w:pPr>
            <w:ins w:id="973" w:author="Yasmin Serejo" w:date="2025-06-13T14:29:00Z">
              <w:r w:rsidRPr="00E203A3">
                <w:rPr>
                  <w:rFonts w:ascii="Times New Roman" w:eastAsia="Times New Roman" w:hAnsi="Times New Roman" w:cs="Times New Roman"/>
                  <w:color w:val="000000" w:themeColor="text1"/>
                  <w:sz w:val="24"/>
                  <w:szCs w:val="24"/>
                  <w:rPrChange w:id="974" w:author="Euderlan Freire" w:date="2025-06-13T19:10:00Z">
                    <w:rPr>
                      <w:rFonts w:ascii="Times New Roman" w:eastAsia="Times New Roman" w:hAnsi="Times New Roman" w:cs="Times New Roman"/>
                      <w:sz w:val="24"/>
                      <w:szCs w:val="24"/>
                    </w:rPr>
                  </w:rPrChange>
                </w:rPr>
                <w:t>Dificuldade de compreensão</w:t>
              </w:r>
            </w:ins>
          </w:p>
        </w:tc>
        <w:tc>
          <w:tcPr>
            <w:tcW w:w="4500" w:type="dxa"/>
          </w:tcPr>
          <w:p w14:paraId="414EB63B" w14:textId="592EF1D8" w:rsidR="3DD9D758" w:rsidRPr="00E203A3" w:rsidRDefault="14276B61" w:rsidP="00EC2C2E">
            <w:pPr>
              <w:spacing w:before="40" w:after="240" w:line="360" w:lineRule="auto"/>
              <w:jc w:val="both"/>
              <w:rPr>
                <w:rFonts w:ascii="Times New Roman" w:eastAsia="Times New Roman" w:hAnsi="Times New Roman" w:cs="Times New Roman"/>
                <w:color w:val="000000" w:themeColor="text1"/>
                <w:sz w:val="24"/>
                <w:szCs w:val="24"/>
                <w:rPrChange w:id="975" w:author="Euderlan Freire" w:date="2025-06-13T19:10:00Z">
                  <w:rPr>
                    <w:rFonts w:ascii="Times New Roman" w:eastAsia="Times New Roman" w:hAnsi="Times New Roman" w:cs="Times New Roman"/>
                    <w:sz w:val="24"/>
                    <w:szCs w:val="24"/>
                  </w:rPr>
                </w:rPrChange>
              </w:rPr>
              <w:pPrChange w:id="976" w:author="Euderlan Freire" w:date="2025-06-13T19:23:00Z">
                <w:pPr/>
              </w:pPrChange>
            </w:pPr>
            <w:ins w:id="977" w:author="Yasmin Serejo" w:date="2025-06-13T14:40:00Z">
              <w:r w:rsidRPr="00E203A3">
                <w:rPr>
                  <w:rFonts w:ascii="Times New Roman" w:eastAsia="Times New Roman" w:hAnsi="Times New Roman" w:cs="Times New Roman"/>
                  <w:color w:val="000000" w:themeColor="text1"/>
                  <w:sz w:val="24"/>
                  <w:szCs w:val="24"/>
                  <w:rPrChange w:id="978" w:author="Euderlan Freire" w:date="2025-06-13T19:10:00Z">
                    <w:rPr>
                      <w:rFonts w:ascii="Times New Roman" w:eastAsia="Times New Roman" w:hAnsi="Times New Roman" w:cs="Times New Roman"/>
                      <w:sz w:val="24"/>
                      <w:szCs w:val="24"/>
                    </w:rPr>
                  </w:rPrChange>
                </w:rPr>
                <w:t xml:space="preserve">Muitos documentos usam termos técnicos e linguagem formação que os alunos e demais </w:t>
              </w:r>
              <w:r w:rsidRPr="00E203A3">
                <w:rPr>
                  <w:rFonts w:ascii="Times New Roman" w:eastAsia="Times New Roman" w:hAnsi="Times New Roman" w:cs="Times New Roman"/>
                  <w:color w:val="000000" w:themeColor="text1"/>
                  <w:sz w:val="24"/>
                  <w:szCs w:val="24"/>
                  <w:rPrChange w:id="979" w:author="Euderlan Freire" w:date="2025-06-13T19:10:00Z">
                    <w:rPr>
                      <w:rFonts w:ascii="Times New Roman" w:eastAsia="Times New Roman" w:hAnsi="Times New Roman" w:cs="Times New Roman"/>
                      <w:sz w:val="24"/>
                      <w:szCs w:val="24"/>
                    </w:rPr>
                  </w:rPrChange>
                </w:rPr>
                <w:lastRenderedPageBreak/>
                <w:t>funcionários ainda não dominam, dificultando a compreensão do conteúdo.</w:t>
              </w:r>
            </w:ins>
          </w:p>
        </w:tc>
      </w:tr>
      <w:tr w:rsidR="0017380A" w:rsidRPr="00E203A3" w14:paraId="04AFA14C" w14:textId="77777777" w:rsidTr="66C841F8">
        <w:trPr>
          <w:trHeight w:val="300"/>
          <w:ins w:id="980" w:author="Yasmin Serejo" w:date="2025-06-12T13:52:00Z"/>
        </w:trPr>
        <w:tc>
          <w:tcPr>
            <w:tcW w:w="3990" w:type="dxa"/>
            <w:vAlign w:val="center"/>
          </w:tcPr>
          <w:p w14:paraId="4A3E8F3D" w14:textId="06A3F06C" w:rsidR="3DD9D758" w:rsidRPr="00E203A3" w:rsidRDefault="620BBD0E" w:rsidP="00EC2C2E">
            <w:pPr>
              <w:spacing w:before="40" w:after="240" w:line="360" w:lineRule="auto"/>
              <w:jc w:val="both"/>
              <w:rPr>
                <w:rFonts w:ascii="Times New Roman" w:eastAsia="Times New Roman" w:hAnsi="Times New Roman" w:cs="Times New Roman"/>
                <w:color w:val="000000" w:themeColor="text1"/>
                <w:sz w:val="24"/>
                <w:szCs w:val="24"/>
                <w:rPrChange w:id="981" w:author="Euderlan Freire" w:date="2025-06-13T19:10:00Z">
                  <w:rPr>
                    <w:rFonts w:ascii="Times New Roman" w:eastAsia="Times New Roman" w:hAnsi="Times New Roman" w:cs="Times New Roman"/>
                    <w:sz w:val="24"/>
                    <w:szCs w:val="24"/>
                  </w:rPr>
                </w:rPrChange>
              </w:rPr>
              <w:pPrChange w:id="982" w:author="Euderlan Freire" w:date="2025-06-13T19:23:00Z">
                <w:pPr/>
              </w:pPrChange>
            </w:pPr>
            <w:ins w:id="983" w:author="Yasmin Serejo" w:date="2025-06-13T14:45:00Z">
              <w:r w:rsidRPr="00E203A3">
                <w:rPr>
                  <w:rFonts w:ascii="Times New Roman" w:eastAsia="Times New Roman" w:hAnsi="Times New Roman" w:cs="Times New Roman"/>
                  <w:color w:val="000000" w:themeColor="text1"/>
                  <w:sz w:val="24"/>
                  <w:szCs w:val="24"/>
                  <w:rPrChange w:id="984" w:author="Euderlan Freire" w:date="2025-06-13T19:10:00Z">
                    <w:rPr>
                      <w:rFonts w:ascii="Times New Roman" w:eastAsia="Times New Roman" w:hAnsi="Times New Roman" w:cs="Times New Roman"/>
                      <w:sz w:val="24"/>
                      <w:szCs w:val="24"/>
                    </w:rPr>
                  </w:rPrChange>
                </w:rPr>
                <w:lastRenderedPageBreak/>
                <w:t>Informações dispersas e fragmentadas</w:t>
              </w:r>
            </w:ins>
          </w:p>
        </w:tc>
        <w:tc>
          <w:tcPr>
            <w:tcW w:w="4500" w:type="dxa"/>
          </w:tcPr>
          <w:p w14:paraId="1F454929" w14:textId="24B5DAAC" w:rsidR="3DD9D758" w:rsidRPr="00E203A3" w:rsidRDefault="620BBD0E" w:rsidP="00EC2C2E">
            <w:pPr>
              <w:spacing w:before="40" w:after="240" w:line="360" w:lineRule="auto"/>
              <w:jc w:val="both"/>
              <w:rPr>
                <w:rFonts w:ascii="Times New Roman" w:eastAsia="Times New Roman" w:hAnsi="Times New Roman" w:cs="Times New Roman"/>
                <w:color w:val="000000" w:themeColor="text1"/>
                <w:sz w:val="24"/>
                <w:szCs w:val="24"/>
                <w:rPrChange w:id="985" w:author="Euderlan Freire" w:date="2025-06-13T19:10:00Z">
                  <w:rPr>
                    <w:rFonts w:ascii="Times New Roman" w:eastAsia="Times New Roman" w:hAnsi="Times New Roman" w:cs="Times New Roman"/>
                    <w:sz w:val="24"/>
                    <w:szCs w:val="24"/>
                  </w:rPr>
                </w:rPrChange>
              </w:rPr>
              <w:pPrChange w:id="986" w:author="Euderlan Freire" w:date="2025-06-13T19:23:00Z">
                <w:pPr/>
              </w:pPrChange>
            </w:pPr>
            <w:ins w:id="987" w:author="Yasmin Serejo" w:date="2025-06-13T14:46:00Z">
              <w:r w:rsidRPr="00E203A3">
                <w:rPr>
                  <w:rFonts w:ascii="Times New Roman" w:eastAsia="Times New Roman" w:hAnsi="Times New Roman" w:cs="Times New Roman"/>
                  <w:color w:val="000000" w:themeColor="text1"/>
                  <w:sz w:val="24"/>
                  <w:szCs w:val="24"/>
                  <w:rPrChange w:id="988" w:author="Euderlan Freire" w:date="2025-06-13T19:10:00Z">
                    <w:rPr>
                      <w:rFonts w:ascii="Times New Roman" w:eastAsia="Times New Roman" w:hAnsi="Times New Roman" w:cs="Times New Roman"/>
                      <w:sz w:val="24"/>
                      <w:szCs w:val="24"/>
                    </w:rPr>
                  </w:rPrChange>
                </w:rPr>
                <w:t xml:space="preserve">Os dados relevantes muitas </w:t>
              </w:r>
            </w:ins>
            <w:ins w:id="989" w:author="Yasmin Serejo" w:date="2025-06-13T14:49:00Z">
              <w:r w:rsidR="79F78B7A" w:rsidRPr="00E203A3">
                <w:rPr>
                  <w:rFonts w:ascii="Times New Roman" w:eastAsia="Times New Roman" w:hAnsi="Times New Roman" w:cs="Times New Roman"/>
                  <w:color w:val="000000" w:themeColor="text1"/>
                  <w:sz w:val="24"/>
                  <w:szCs w:val="24"/>
                  <w:rPrChange w:id="990" w:author="Euderlan Freire" w:date="2025-06-13T19:10:00Z">
                    <w:rPr>
                      <w:rFonts w:ascii="Times New Roman" w:eastAsia="Times New Roman" w:hAnsi="Times New Roman" w:cs="Times New Roman"/>
                      <w:sz w:val="24"/>
                      <w:szCs w:val="24"/>
                    </w:rPr>
                  </w:rPrChange>
                </w:rPr>
                <w:t>vezes</w:t>
              </w:r>
            </w:ins>
            <w:ins w:id="991" w:author="Yasmin Serejo" w:date="2025-06-13T14:46:00Z">
              <w:r w:rsidRPr="00E203A3">
                <w:rPr>
                  <w:rFonts w:ascii="Times New Roman" w:eastAsia="Times New Roman" w:hAnsi="Times New Roman" w:cs="Times New Roman"/>
                  <w:color w:val="000000" w:themeColor="text1"/>
                  <w:sz w:val="24"/>
                  <w:szCs w:val="24"/>
                  <w:rPrChange w:id="992" w:author="Euderlan Freire" w:date="2025-06-13T19:10:00Z">
                    <w:rPr>
                      <w:rFonts w:ascii="Times New Roman" w:eastAsia="Times New Roman" w:hAnsi="Times New Roman" w:cs="Times New Roman"/>
                      <w:sz w:val="24"/>
                      <w:szCs w:val="24"/>
                    </w:rPr>
                  </w:rPrChange>
                </w:rPr>
                <w:t xml:space="preserve"> estão </w:t>
              </w:r>
            </w:ins>
            <w:ins w:id="993" w:author="Yasmin Serejo" w:date="2025-06-13T15:02:00Z">
              <w:r w:rsidR="3EACA09D" w:rsidRPr="00E203A3">
                <w:rPr>
                  <w:rFonts w:ascii="Times New Roman" w:eastAsia="Times New Roman" w:hAnsi="Times New Roman" w:cs="Times New Roman"/>
                  <w:color w:val="000000" w:themeColor="text1"/>
                  <w:sz w:val="24"/>
                  <w:szCs w:val="24"/>
                  <w:rPrChange w:id="994" w:author="Euderlan Freire" w:date="2025-06-13T19:10:00Z">
                    <w:rPr>
                      <w:rFonts w:ascii="Times New Roman" w:eastAsia="Times New Roman" w:hAnsi="Times New Roman" w:cs="Times New Roman"/>
                      <w:sz w:val="24"/>
                      <w:szCs w:val="24"/>
                    </w:rPr>
                  </w:rPrChange>
                </w:rPr>
                <w:t>distribuídos</w:t>
              </w:r>
            </w:ins>
            <w:ins w:id="995" w:author="Yasmin Serejo" w:date="2025-06-13T14:49:00Z">
              <w:r w:rsidR="60CDE21A" w:rsidRPr="00E203A3">
                <w:rPr>
                  <w:rFonts w:ascii="Times New Roman" w:eastAsia="Times New Roman" w:hAnsi="Times New Roman" w:cs="Times New Roman"/>
                  <w:color w:val="000000" w:themeColor="text1"/>
                  <w:sz w:val="24"/>
                  <w:szCs w:val="24"/>
                  <w:rPrChange w:id="996" w:author="Euderlan Freire" w:date="2025-06-13T19:10:00Z">
                    <w:rPr>
                      <w:rFonts w:ascii="Times New Roman" w:eastAsia="Times New Roman" w:hAnsi="Times New Roman" w:cs="Times New Roman"/>
                      <w:sz w:val="24"/>
                      <w:szCs w:val="24"/>
                    </w:rPr>
                  </w:rPrChange>
                </w:rPr>
                <w:t xml:space="preserve"> </w:t>
              </w:r>
            </w:ins>
            <w:ins w:id="997" w:author="Yasmin Serejo" w:date="2025-06-13T14:46:00Z">
              <w:r w:rsidRPr="00E203A3">
                <w:rPr>
                  <w:rFonts w:ascii="Times New Roman" w:eastAsia="Times New Roman" w:hAnsi="Times New Roman" w:cs="Times New Roman"/>
                  <w:color w:val="000000" w:themeColor="text1"/>
                  <w:sz w:val="24"/>
                  <w:szCs w:val="24"/>
                  <w:rPrChange w:id="998" w:author="Euderlan Freire" w:date="2025-06-13T19:10:00Z">
                    <w:rPr>
                      <w:rFonts w:ascii="Times New Roman" w:eastAsia="Times New Roman" w:hAnsi="Times New Roman" w:cs="Times New Roman"/>
                      <w:sz w:val="24"/>
                      <w:szCs w:val="24"/>
                    </w:rPr>
                  </w:rPrChange>
                </w:rPr>
                <w:t>em diferentes partes do documento, exigindo um esforço extra do aluno para conectar os pontos</w:t>
              </w:r>
            </w:ins>
            <w:ins w:id="999" w:author="Yasmin Serejo" w:date="2025-06-13T14:48:00Z">
              <w:r w:rsidR="52815C3F" w:rsidRPr="00E203A3">
                <w:rPr>
                  <w:rFonts w:ascii="Times New Roman" w:eastAsia="Times New Roman" w:hAnsi="Times New Roman" w:cs="Times New Roman"/>
                  <w:color w:val="000000" w:themeColor="text1"/>
                  <w:sz w:val="24"/>
                  <w:szCs w:val="24"/>
                  <w:rPrChange w:id="1000" w:author="Euderlan Freire" w:date="2025-06-13T19:10:00Z">
                    <w:rPr>
                      <w:rFonts w:ascii="Times New Roman" w:eastAsia="Times New Roman" w:hAnsi="Times New Roman" w:cs="Times New Roman"/>
                      <w:sz w:val="24"/>
                      <w:szCs w:val="24"/>
                    </w:rPr>
                  </w:rPrChange>
                </w:rPr>
                <w:t>.</w:t>
              </w:r>
            </w:ins>
          </w:p>
        </w:tc>
      </w:tr>
    </w:tbl>
    <w:p w14:paraId="6CB76DF2" w14:textId="67B25A30" w:rsidR="3DD9D758" w:rsidRPr="00E203A3" w:rsidRDefault="3DD9D758" w:rsidP="00EC2C2E">
      <w:pPr>
        <w:pStyle w:val="Ttulo2"/>
        <w:numPr>
          <w:ilvl w:val="0"/>
          <w:numId w:val="0"/>
        </w:numPr>
        <w:spacing w:after="240" w:line="360" w:lineRule="auto"/>
        <w:ind w:left="576"/>
        <w:jc w:val="both"/>
        <w:rPr>
          <w:ins w:id="1001" w:author="Yasmin Serejo" w:date="2025-06-12T13:57:00Z"/>
          <w:rFonts w:ascii="Times New Roman" w:hAnsi="Times New Roman" w:cs="Times New Roman"/>
          <w:color w:val="000000" w:themeColor="text1"/>
          <w:sz w:val="24"/>
          <w:szCs w:val="24"/>
        </w:rPr>
        <w:pPrChange w:id="1002" w:author="Euderlan Freire" w:date="2025-06-13T19:23:00Z">
          <w:pPr>
            <w:pStyle w:val="Ttulo2"/>
            <w:numPr>
              <w:ilvl w:val="0"/>
              <w:numId w:val="0"/>
            </w:numPr>
            <w:ind w:firstLine="0"/>
          </w:pPr>
        </w:pPrChange>
      </w:pPr>
    </w:p>
    <w:p w14:paraId="661CA972" w14:textId="39B6912B" w:rsidR="3DD9D758" w:rsidRPr="00E203A3" w:rsidRDefault="3DD9D758" w:rsidP="00EC2C2E">
      <w:pPr>
        <w:spacing w:before="40" w:after="240" w:line="360" w:lineRule="auto"/>
        <w:jc w:val="both"/>
        <w:rPr>
          <w:ins w:id="1003" w:author="Yasmin Serejo" w:date="2025-06-12T13:57:00Z"/>
          <w:rFonts w:ascii="Times New Roman" w:hAnsi="Times New Roman" w:cs="Times New Roman"/>
          <w:color w:val="000000" w:themeColor="text1"/>
          <w:sz w:val="24"/>
          <w:szCs w:val="24"/>
          <w:rPrChange w:id="1004" w:author="Euderlan Freire" w:date="2025-06-13T19:10:00Z">
            <w:rPr>
              <w:ins w:id="1005" w:author="Yasmin Serejo" w:date="2025-06-12T13:57:00Z"/>
            </w:rPr>
          </w:rPrChange>
        </w:rPr>
        <w:pPrChange w:id="1006" w:author="Euderlan Freire" w:date="2025-06-13T19:23:00Z">
          <w:pPr>
            <w:pStyle w:val="Ttulo2"/>
            <w:numPr>
              <w:ilvl w:val="0"/>
              <w:numId w:val="0"/>
            </w:numPr>
            <w:ind w:left="0" w:firstLine="0"/>
          </w:pPr>
        </w:pPrChange>
      </w:pPr>
    </w:p>
    <w:p w14:paraId="00E78E94" w14:textId="28FA2529" w:rsidR="3DD9D758" w:rsidRPr="00E203A3" w:rsidRDefault="3DD9D758" w:rsidP="00EC2C2E">
      <w:pPr>
        <w:pStyle w:val="Ttulo3"/>
        <w:numPr>
          <w:ilvl w:val="0"/>
          <w:numId w:val="0"/>
        </w:numPr>
        <w:spacing w:after="240" w:line="360" w:lineRule="auto"/>
        <w:ind w:firstLine="708"/>
        <w:jc w:val="both"/>
        <w:rPr>
          <w:ins w:id="1007" w:author="Yasmin Serejo" w:date="2025-06-12T13:57:00Z"/>
          <w:rFonts w:ascii="Times New Roman" w:eastAsia="Times New Roman" w:hAnsi="Times New Roman" w:cs="Times New Roman"/>
          <w:color w:val="000000" w:themeColor="text1"/>
          <w:rPrChange w:id="1008" w:author="Euderlan Freire" w:date="2025-06-13T19:10:00Z">
            <w:rPr>
              <w:ins w:id="1009" w:author="Yasmin Serejo" w:date="2025-06-12T13:57:00Z"/>
              <w:rFonts w:ascii="Times New Roman" w:eastAsia="Times New Roman" w:hAnsi="Times New Roman" w:cs="Times New Roman"/>
              <w:color w:val="auto"/>
            </w:rPr>
          </w:rPrChange>
        </w:rPr>
        <w:pPrChange w:id="1010" w:author="Euderlan Freire" w:date="2025-06-13T19:23:00Z">
          <w:pPr>
            <w:pStyle w:val="Ttulo3"/>
            <w:numPr>
              <w:ilvl w:val="0"/>
              <w:numId w:val="0"/>
            </w:numPr>
            <w:ind w:left="0" w:firstLine="0"/>
          </w:pPr>
        </w:pPrChange>
      </w:pPr>
      <w:bookmarkStart w:id="1011" w:name="_Toc200739777"/>
      <w:ins w:id="1012" w:author="Yasmin Serejo" w:date="2025-06-12T13:57:00Z">
        <w:r w:rsidRPr="00E203A3">
          <w:rPr>
            <w:rFonts w:ascii="Times New Roman" w:eastAsia="Times New Roman" w:hAnsi="Times New Roman" w:cs="Times New Roman"/>
            <w:color w:val="000000" w:themeColor="text1"/>
            <w:rPrChange w:id="1013" w:author="Euderlan Freire" w:date="2025-06-13T19:10:00Z">
              <w:rPr>
                <w:rFonts w:ascii="Times New Roman" w:eastAsia="Times New Roman" w:hAnsi="Times New Roman" w:cs="Times New Roman"/>
                <w:color w:val="auto"/>
              </w:rPr>
            </w:rPrChange>
          </w:rPr>
          <w:t>1.2.2 Justificativa</w:t>
        </w:r>
        <w:bookmarkEnd w:id="1011"/>
        <w:r w:rsidRPr="00E203A3">
          <w:rPr>
            <w:rFonts w:ascii="Times New Roman" w:eastAsia="Times New Roman" w:hAnsi="Times New Roman" w:cs="Times New Roman"/>
            <w:color w:val="000000" w:themeColor="text1"/>
            <w:rPrChange w:id="1014" w:author="Euderlan Freire" w:date="2025-06-13T19:10:00Z">
              <w:rPr>
                <w:rFonts w:ascii="Times New Roman" w:eastAsia="Times New Roman" w:hAnsi="Times New Roman" w:cs="Times New Roman"/>
                <w:color w:val="auto"/>
              </w:rPr>
            </w:rPrChange>
          </w:rPr>
          <w:t xml:space="preserve"> </w:t>
        </w:r>
      </w:ins>
    </w:p>
    <w:p w14:paraId="495A1C08" w14:textId="0EA3811B" w:rsidR="3DD9D758" w:rsidRPr="00E203A3" w:rsidRDefault="3DD9D758" w:rsidP="00EC2C2E">
      <w:pPr>
        <w:spacing w:before="40" w:after="240" w:line="360" w:lineRule="auto"/>
        <w:ind w:firstLine="708"/>
        <w:jc w:val="both"/>
        <w:rPr>
          <w:ins w:id="1015" w:author="Yasmin Serejo" w:date="2025-06-12T13:57:00Z"/>
          <w:rFonts w:ascii="Times New Roman" w:eastAsia="Times New Roman" w:hAnsi="Times New Roman" w:cs="Times New Roman"/>
          <w:color w:val="000000" w:themeColor="text1"/>
          <w:sz w:val="24"/>
          <w:szCs w:val="24"/>
          <w:rPrChange w:id="1016" w:author="Euderlan Freire" w:date="2025-06-13T19:10:00Z">
            <w:rPr>
              <w:ins w:id="1017" w:author="Yasmin Serejo" w:date="2025-06-12T13:57:00Z"/>
              <w:rFonts w:ascii="Times New Roman" w:eastAsia="Times New Roman" w:hAnsi="Times New Roman" w:cs="Times New Roman"/>
              <w:sz w:val="24"/>
              <w:szCs w:val="24"/>
            </w:rPr>
          </w:rPrChange>
        </w:rPr>
        <w:pPrChange w:id="1018" w:author="Euderlan Freire" w:date="2025-06-13T19:23:00Z">
          <w:pPr/>
        </w:pPrChange>
      </w:pPr>
      <w:ins w:id="1019" w:author="Yasmin Serejo" w:date="2025-06-12T14:03:00Z">
        <w:r w:rsidRPr="00E203A3">
          <w:rPr>
            <w:rFonts w:ascii="Times New Roman" w:eastAsia="Times New Roman" w:hAnsi="Times New Roman" w:cs="Times New Roman"/>
            <w:color w:val="000000" w:themeColor="text1"/>
            <w:sz w:val="24"/>
            <w:szCs w:val="24"/>
            <w:rPrChange w:id="1020" w:author="Euderlan Freire" w:date="2025-06-13T19:10:00Z">
              <w:rPr/>
            </w:rPrChange>
          </w:rPr>
          <w:t>Diante desses desafios, o desenvolvimento do Sistema</w:t>
        </w:r>
        <w:r w:rsidRPr="00E203A3">
          <w:rPr>
            <w:rFonts w:ascii="Times New Roman" w:eastAsia="Times New Roman" w:hAnsi="Times New Roman" w:cs="Times New Roman"/>
            <w:color w:val="000000" w:themeColor="text1"/>
            <w:sz w:val="24"/>
            <w:szCs w:val="24"/>
            <w:rPrChange w:id="1021" w:author="Euderlan Freire" w:date="2025-06-13T19:10:00Z">
              <w:rPr>
                <w:rFonts w:ascii="Times New Roman" w:eastAsia="Times New Roman" w:hAnsi="Times New Roman" w:cs="Times New Roman"/>
                <w:sz w:val="24"/>
                <w:szCs w:val="24"/>
              </w:rPr>
            </w:rPrChange>
          </w:rPr>
          <w:t xml:space="preserve"> Inteligente de Consulta a Documentação via LLM </w:t>
        </w:r>
      </w:ins>
      <w:ins w:id="1022" w:author="Yasmin Serejo" w:date="2025-06-12T14:04:00Z">
        <w:r w:rsidRPr="00E203A3">
          <w:rPr>
            <w:rFonts w:ascii="Times New Roman" w:eastAsia="Times New Roman" w:hAnsi="Times New Roman" w:cs="Times New Roman"/>
            <w:color w:val="000000" w:themeColor="text1"/>
            <w:sz w:val="24"/>
            <w:szCs w:val="24"/>
            <w:rPrChange w:id="1023" w:author="Euderlan Freire" w:date="2025-06-13T19:10:00Z">
              <w:rPr>
                <w:rFonts w:ascii="Times New Roman" w:eastAsia="Times New Roman" w:hAnsi="Times New Roman" w:cs="Times New Roman"/>
                <w:sz w:val="24"/>
                <w:szCs w:val="24"/>
              </w:rPr>
            </w:rPrChange>
          </w:rPr>
          <w:t>surge como uma solução eficiente para facilitar o acesso à informação dentro do ambiente universi</w:t>
        </w:r>
      </w:ins>
      <w:ins w:id="1024" w:author="Yasmin Serejo" w:date="2025-06-12T14:05:00Z">
        <w:r w:rsidRPr="00E203A3">
          <w:rPr>
            <w:rFonts w:ascii="Times New Roman" w:eastAsia="Times New Roman" w:hAnsi="Times New Roman" w:cs="Times New Roman"/>
            <w:color w:val="000000" w:themeColor="text1"/>
            <w:sz w:val="24"/>
            <w:szCs w:val="24"/>
            <w:rPrChange w:id="1025" w:author="Euderlan Freire" w:date="2025-06-13T19:10:00Z">
              <w:rPr>
                <w:rFonts w:ascii="Times New Roman" w:eastAsia="Times New Roman" w:hAnsi="Times New Roman" w:cs="Times New Roman"/>
                <w:sz w:val="24"/>
                <w:szCs w:val="24"/>
              </w:rPr>
            </w:rPrChange>
          </w:rPr>
          <w:t xml:space="preserve">tário. Esse sistema automatizado permite que </w:t>
        </w:r>
      </w:ins>
      <w:ins w:id="1026" w:author="Yasmin Serejo" w:date="2025-06-12T14:14:00Z">
        <w:r w:rsidRPr="00E203A3">
          <w:rPr>
            <w:rFonts w:ascii="Times New Roman" w:eastAsia="Times New Roman" w:hAnsi="Times New Roman" w:cs="Times New Roman"/>
            <w:color w:val="000000" w:themeColor="text1"/>
            <w:sz w:val="24"/>
            <w:szCs w:val="24"/>
            <w:rPrChange w:id="1027" w:author="Euderlan Freire" w:date="2025-06-13T19:10:00Z">
              <w:rPr>
                <w:rFonts w:ascii="Times New Roman" w:eastAsia="Times New Roman" w:hAnsi="Times New Roman" w:cs="Times New Roman"/>
                <w:sz w:val="24"/>
                <w:szCs w:val="24"/>
              </w:rPr>
            </w:rPrChange>
          </w:rPr>
          <w:t>os membros da comunidade academiam</w:t>
        </w:r>
      </w:ins>
      <w:ins w:id="1028" w:author="Yasmin Serejo" w:date="2025-06-12T14:05:00Z">
        <w:r w:rsidRPr="00E203A3">
          <w:rPr>
            <w:rFonts w:ascii="Times New Roman" w:eastAsia="Times New Roman" w:hAnsi="Times New Roman" w:cs="Times New Roman"/>
            <w:color w:val="000000" w:themeColor="text1"/>
            <w:sz w:val="24"/>
            <w:szCs w:val="24"/>
            <w:rPrChange w:id="1029" w:author="Euderlan Freire" w:date="2025-06-13T19:10:00Z">
              <w:rPr>
                <w:rFonts w:ascii="Times New Roman" w:eastAsia="Times New Roman" w:hAnsi="Times New Roman" w:cs="Times New Roman"/>
                <w:sz w:val="24"/>
                <w:szCs w:val="24"/>
              </w:rPr>
            </w:rPrChange>
          </w:rPr>
          <w:t xml:space="preserve"> realizem buscas rápidas e precisas em documentos institucionais, interpretando perguntas em linguagem natural e retornando respostas contextualizadas. Ao centraliza</w:t>
        </w:r>
      </w:ins>
      <w:ins w:id="1030" w:author="Yasmin Serejo" w:date="2025-06-12T14:06:00Z">
        <w:r w:rsidRPr="00E203A3">
          <w:rPr>
            <w:rFonts w:ascii="Times New Roman" w:eastAsia="Times New Roman" w:hAnsi="Times New Roman" w:cs="Times New Roman"/>
            <w:color w:val="000000" w:themeColor="text1"/>
            <w:sz w:val="24"/>
            <w:szCs w:val="24"/>
            <w:rPrChange w:id="1031" w:author="Euderlan Freire" w:date="2025-06-13T19:10:00Z">
              <w:rPr>
                <w:rFonts w:ascii="Times New Roman" w:eastAsia="Times New Roman" w:hAnsi="Times New Roman" w:cs="Times New Roman"/>
                <w:sz w:val="24"/>
                <w:szCs w:val="24"/>
              </w:rPr>
            </w:rPrChange>
          </w:rPr>
          <w:t xml:space="preserve">r e simplificar o acesso </w:t>
        </w:r>
      </w:ins>
      <w:ins w:id="1032" w:author="Yasmin Serejo" w:date="2025-06-12T14:14:00Z">
        <w:r w:rsidRPr="00E203A3">
          <w:rPr>
            <w:rFonts w:ascii="Times New Roman" w:eastAsia="Times New Roman" w:hAnsi="Times New Roman" w:cs="Times New Roman"/>
            <w:color w:val="000000" w:themeColor="text1"/>
            <w:sz w:val="24"/>
            <w:szCs w:val="24"/>
            <w:rPrChange w:id="1033" w:author="Euderlan Freire" w:date="2025-06-13T19:10:00Z">
              <w:rPr>
                <w:rFonts w:ascii="Times New Roman" w:eastAsia="Times New Roman" w:hAnsi="Times New Roman" w:cs="Times New Roman"/>
                <w:sz w:val="24"/>
                <w:szCs w:val="24"/>
              </w:rPr>
            </w:rPrChange>
          </w:rPr>
          <w:t>às</w:t>
        </w:r>
      </w:ins>
      <w:ins w:id="1034" w:author="Yasmin Serejo" w:date="2025-06-12T14:06:00Z">
        <w:r w:rsidRPr="00E203A3">
          <w:rPr>
            <w:rFonts w:ascii="Times New Roman" w:eastAsia="Times New Roman" w:hAnsi="Times New Roman" w:cs="Times New Roman"/>
            <w:color w:val="000000" w:themeColor="text1"/>
            <w:sz w:val="24"/>
            <w:szCs w:val="24"/>
            <w:rPrChange w:id="1035" w:author="Euderlan Freire" w:date="2025-06-13T19:10:00Z">
              <w:rPr>
                <w:rFonts w:ascii="Times New Roman" w:eastAsia="Times New Roman" w:hAnsi="Times New Roman" w:cs="Times New Roman"/>
                <w:sz w:val="24"/>
                <w:szCs w:val="24"/>
              </w:rPr>
            </w:rPrChange>
          </w:rPr>
          <w:t xml:space="preserve"> informações, a solução reduz o tempo gasto manualmente, minimiza erros e retrabalho, além de contribuir para uma tomada de decisão </w:t>
        </w:r>
      </w:ins>
      <w:ins w:id="1036" w:author="Yasmin Serejo" w:date="2025-06-12T14:07:00Z">
        <w:r w:rsidRPr="00E203A3">
          <w:rPr>
            <w:rFonts w:ascii="Times New Roman" w:eastAsia="Times New Roman" w:hAnsi="Times New Roman" w:cs="Times New Roman"/>
            <w:color w:val="000000" w:themeColor="text1"/>
            <w:sz w:val="24"/>
            <w:szCs w:val="24"/>
            <w:rPrChange w:id="1037" w:author="Euderlan Freire" w:date="2025-06-13T19:10:00Z">
              <w:rPr>
                <w:rFonts w:ascii="Times New Roman" w:eastAsia="Times New Roman" w:hAnsi="Times New Roman" w:cs="Times New Roman"/>
                <w:sz w:val="24"/>
                <w:szCs w:val="24"/>
              </w:rPr>
            </w:rPrChange>
          </w:rPr>
          <w:t xml:space="preserve">mais </w:t>
        </w:r>
      </w:ins>
      <w:ins w:id="1038" w:author="Yasmin Serejo" w:date="2025-06-13T14:59:00Z">
        <w:r w:rsidR="77F398B4" w:rsidRPr="00E203A3">
          <w:rPr>
            <w:rFonts w:ascii="Times New Roman" w:eastAsia="Times New Roman" w:hAnsi="Times New Roman" w:cs="Times New Roman"/>
            <w:color w:val="000000" w:themeColor="text1"/>
            <w:sz w:val="24"/>
            <w:szCs w:val="24"/>
            <w:rPrChange w:id="1039" w:author="Euderlan Freire" w:date="2025-06-13T19:10:00Z">
              <w:rPr>
                <w:rFonts w:ascii="Times New Roman" w:eastAsia="Times New Roman" w:hAnsi="Times New Roman" w:cs="Times New Roman"/>
                <w:sz w:val="24"/>
                <w:szCs w:val="24"/>
              </w:rPr>
            </w:rPrChange>
          </w:rPr>
          <w:t>ágil</w:t>
        </w:r>
      </w:ins>
      <w:ins w:id="1040" w:author="Yasmin Serejo" w:date="2025-06-12T14:07:00Z">
        <w:r w:rsidRPr="00E203A3">
          <w:rPr>
            <w:rFonts w:ascii="Times New Roman" w:eastAsia="Times New Roman" w:hAnsi="Times New Roman" w:cs="Times New Roman"/>
            <w:color w:val="000000" w:themeColor="text1"/>
            <w:sz w:val="24"/>
            <w:szCs w:val="24"/>
            <w:rPrChange w:id="1041" w:author="Euderlan Freire" w:date="2025-06-13T19:10:00Z">
              <w:rPr>
                <w:rFonts w:ascii="Times New Roman" w:eastAsia="Times New Roman" w:hAnsi="Times New Roman" w:cs="Times New Roman"/>
                <w:sz w:val="24"/>
                <w:szCs w:val="24"/>
              </w:rPr>
            </w:rPrChange>
          </w:rPr>
          <w:t xml:space="preserve"> e eficaz.</w:t>
        </w:r>
      </w:ins>
    </w:p>
    <w:p w14:paraId="6A53B967" w14:textId="12F57CA2" w:rsidR="3DD9D758" w:rsidRPr="00E203A3" w:rsidRDefault="3DD9D758" w:rsidP="00EC2C2E">
      <w:pPr>
        <w:spacing w:before="40" w:after="240" w:line="360" w:lineRule="auto"/>
        <w:ind w:firstLine="708"/>
        <w:jc w:val="both"/>
        <w:rPr>
          <w:ins w:id="1042" w:author="Yasmin Serejo" w:date="2025-06-12T13:57:00Z"/>
          <w:rFonts w:ascii="Times New Roman" w:eastAsia="Times New Roman" w:hAnsi="Times New Roman" w:cs="Times New Roman"/>
          <w:color w:val="000000" w:themeColor="text1"/>
          <w:sz w:val="24"/>
          <w:szCs w:val="24"/>
          <w:rPrChange w:id="1043" w:author="Euderlan Freire" w:date="2025-06-13T19:10:00Z">
            <w:rPr>
              <w:ins w:id="1044" w:author="Yasmin Serejo" w:date="2025-06-12T13:57:00Z"/>
              <w:rFonts w:ascii="Times New Roman" w:eastAsia="Times New Roman" w:hAnsi="Times New Roman" w:cs="Times New Roman"/>
              <w:sz w:val="24"/>
              <w:szCs w:val="24"/>
            </w:rPr>
          </w:rPrChange>
        </w:rPr>
        <w:pPrChange w:id="1045" w:author="Euderlan Freire" w:date="2025-06-13T19:23:00Z">
          <w:pPr>
            <w:spacing w:line="360" w:lineRule="auto"/>
            <w:ind w:firstLine="708"/>
            <w:jc w:val="both"/>
          </w:pPr>
        </w:pPrChange>
      </w:pPr>
    </w:p>
    <w:p w14:paraId="68F57D77" w14:textId="51CF54E5" w:rsidR="3DD9D758" w:rsidRPr="00E203A3" w:rsidRDefault="69EBAEA6" w:rsidP="00EC2C2E">
      <w:pPr>
        <w:spacing w:before="40" w:after="240" w:line="360" w:lineRule="auto"/>
        <w:jc w:val="both"/>
        <w:rPr>
          <w:ins w:id="1046" w:author="Yasmin Serejo" w:date="2025-06-13T14:49:00Z"/>
          <w:rFonts w:ascii="Times New Roman" w:eastAsia="Times New Roman" w:hAnsi="Times New Roman" w:cs="Times New Roman"/>
          <w:color w:val="000000" w:themeColor="text1"/>
          <w:sz w:val="24"/>
          <w:szCs w:val="24"/>
          <w:rPrChange w:id="1047" w:author="Euderlan Freire" w:date="2025-06-13T19:10:00Z">
            <w:rPr>
              <w:ins w:id="1048" w:author="Yasmin Serejo" w:date="2025-06-13T14:49:00Z"/>
              <w:rFonts w:ascii="Times New Roman" w:eastAsia="Times New Roman" w:hAnsi="Times New Roman" w:cs="Times New Roman"/>
              <w:sz w:val="20"/>
              <w:szCs w:val="20"/>
            </w:rPr>
          </w:rPrChange>
        </w:rPr>
        <w:pPrChange w:id="1049" w:author="Euderlan Freire" w:date="2025-06-13T19:23:00Z">
          <w:pPr>
            <w:spacing w:line="360" w:lineRule="auto"/>
            <w:jc w:val="center"/>
          </w:pPr>
        </w:pPrChange>
      </w:pPr>
      <w:ins w:id="1050" w:author="Yasmin Serejo" w:date="2025-06-13T14:49:00Z">
        <w:r w:rsidRPr="00E203A3">
          <w:rPr>
            <w:rFonts w:ascii="Times New Roman" w:eastAsia="Times New Roman" w:hAnsi="Times New Roman" w:cs="Times New Roman"/>
            <w:color w:val="000000" w:themeColor="text1"/>
            <w:sz w:val="24"/>
            <w:szCs w:val="24"/>
            <w:rPrChange w:id="1051" w:author="Euderlan Freire" w:date="2025-06-13T19:10:00Z">
              <w:rPr>
                <w:rFonts w:ascii="Times New Roman" w:eastAsia="Times New Roman" w:hAnsi="Times New Roman" w:cs="Times New Roman"/>
                <w:sz w:val="20"/>
                <w:szCs w:val="20"/>
              </w:rPr>
            </w:rPrChange>
          </w:rPr>
          <w:t>Tabela 2 – Justificativas dos problemas identificados</w:t>
        </w:r>
      </w:ins>
      <w:ins w:id="1052" w:author="Yasmin Serejo" w:date="2025-06-13T14:50:00Z">
        <w:r w:rsidRPr="00E203A3">
          <w:rPr>
            <w:rFonts w:ascii="Times New Roman" w:eastAsia="Times New Roman" w:hAnsi="Times New Roman" w:cs="Times New Roman"/>
            <w:color w:val="000000" w:themeColor="text1"/>
            <w:sz w:val="24"/>
            <w:szCs w:val="24"/>
            <w:rPrChange w:id="1053" w:author="Euderlan Freire" w:date="2025-06-13T19:10:00Z">
              <w:rPr>
                <w:rFonts w:ascii="Times New Roman" w:eastAsia="Times New Roman" w:hAnsi="Times New Roman" w:cs="Times New Roman"/>
                <w:sz w:val="20"/>
                <w:szCs w:val="20"/>
              </w:rPr>
            </w:rPrChange>
          </w:rPr>
          <w:t>.</w:t>
        </w:r>
      </w:ins>
    </w:p>
    <w:tbl>
      <w:tblPr>
        <w:tblStyle w:val="Tabelacomgrade"/>
        <w:tblW w:w="0" w:type="auto"/>
        <w:tblLook w:val="06A0" w:firstRow="1" w:lastRow="0" w:firstColumn="1" w:lastColumn="0" w:noHBand="1" w:noVBand="1"/>
        <w:tblPrChange w:id="1054" w:author="Euderlan Freire" w:date="2025-06-13T20:41:00Z">
          <w:tblPr>
            <w:tblStyle w:val="Tabelacomgrade"/>
            <w:tblW w:w="0" w:type="auto"/>
            <w:tblLook w:val="06A0" w:firstRow="1" w:lastRow="0" w:firstColumn="1" w:lastColumn="0" w:noHBand="1" w:noVBand="1"/>
          </w:tblPr>
        </w:tblPrChange>
      </w:tblPr>
      <w:tblGrid>
        <w:gridCol w:w="3990"/>
        <w:gridCol w:w="4500"/>
        <w:tblGridChange w:id="1055">
          <w:tblGrid>
            <w:gridCol w:w="3990"/>
            <w:gridCol w:w="4500"/>
          </w:tblGrid>
        </w:tblGridChange>
      </w:tblGrid>
      <w:tr w:rsidR="0017380A" w:rsidRPr="00E203A3" w14:paraId="74A67F45" w14:textId="77777777" w:rsidTr="00513A7E">
        <w:trPr>
          <w:trHeight w:val="300"/>
          <w:ins w:id="1056" w:author="Yasmin Serejo" w:date="2025-06-13T14:49:00Z"/>
          <w:trPrChange w:id="1057" w:author="Euderlan Freire" w:date="2025-06-13T20:41:00Z">
            <w:trPr>
              <w:trHeight w:val="300"/>
            </w:trPr>
          </w:trPrChange>
        </w:trPr>
        <w:tc>
          <w:tcPr>
            <w:tcW w:w="3990" w:type="dxa"/>
            <w:shd w:val="clear" w:color="auto" w:fill="4472C4" w:themeFill="accent1"/>
            <w:tcPrChange w:id="1058" w:author="Euderlan Freire" w:date="2025-06-13T20:41:00Z">
              <w:tcPr>
                <w:tcW w:w="3990" w:type="dxa"/>
                <w:shd w:val="clear" w:color="auto" w:fill="003366"/>
              </w:tcPr>
            </w:tcPrChange>
          </w:tcPr>
          <w:p w14:paraId="39240BFB" w14:textId="5A5D03D3" w:rsidR="391DBA3C" w:rsidRPr="00E203A3" w:rsidRDefault="391DBA3C" w:rsidP="00EC2C2E">
            <w:pPr>
              <w:spacing w:before="40" w:after="240" w:line="360" w:lineRule="auto"/>
              <w:jc w:val="both"/>
              <w:rPr>
                <w:rFonts w:ascii="Times New Roman" w:eastAsia="Times New Roman" w:hAnsi="Times New Roman" w:cs="Times New Roman"/>
                <w:color w:val="000000" w:themeColor="text1"/>
                <w:sz w:val="24"/>
                <w:szCs w:val="24"/>
                <w:rPrChange w:id="1059" w:author="Euderlan Freire" w:date="2025-06-13T19:10:00Z">
                  <w:rPr>
                    <w:rFonts w:ascii="Times New Roman" w:eastAsia="Times New Roman" w:hAnsi="Times New Roman" w:cs="Times New Roman"/>
                    <w:sz w:val="24"/>
                    <w:szCs w:val="24"/>
                  </w:rPr>
                </w:rPrChange>
              </w:rPr>
              <w:pPrChange w:id="1060" w:author="Euderlan Freire" w:date="2025-06-13T19:23:00Z">
                <w:pPr/>
              </w:pPrChange>
            </w:pPr>
            <w:ins w:id="1061" w:author="Yasmin Serejo" w:date="2025-06-13T14:50:00Z">
              <w:r w:rsidRPr="00E203A3">
                <w:rPr>
                  <w:rFonts w:ascii="Times New Roman" w:eastAsia="Times New Roman" w:hAnsi="Times New Roman" w:cs="Times New Roman"/>
                  <w:b/>
                  <w:bCs/>
                  <w:color w:val="000000" w:themeColor="text1"/>
                  <w:sz w:val="24"/>
                  <w:szCs w:val="24"/>
                  <w:rPrChange w:id="1062" w:author="Euderlan Freire" w:date="2025-06-13T19:10:00Z">
                    <w:rPr>
                      <w:rFonts w:ascii="Times New Roman" w:eastAsia="Times New Roman" w:hAnsi="Times New Roman" w:cs="Times New Roman"/>
                      <w:b/>
                      <w:bCs/>
                      <w:sz w:val="24"/>
                      <w:szCs w:val="24"/>
                    </w:rPr>
                  </w:rPrChange>
                </w:rPr>
                <w:t>Justificativa do Problema</w:t>
              </w:r>
            </w:ins>
          </w:p>
        </w:tc>
        <w:tc>
          <w:tcPr>
            <w:tcW w:w="4500" w:type="dxa"/>
            <w:shd w:val="clear" w:color="auto" w:fill="4472C4" w:themeFill="accent1"/>
            <w:tcPrChange w:id="1063" w:author="Euderlan Freire" w:date="2025-06-13T20:41:00Z">
              <w:tcPr>
                <w:tcW w:w="4500" w:type="dxa"/>
                <w:shd w:val="clear" w:color="auto" w:fill="003366"/>
              </w:tcPr>
            </w:tcPrChange>
          </w:tcPr>
          <w:p w14:paraId="1B2B3A4E" w14:textId="57AEF9EA" w:rsidR="66C841F8" w:rsidRPr="00E203A3" w:rsidRDefault="66C841F8" w:rsidP="00EC2C2E">
            <w:pPr>
              <w:spacing w:before="40" w:after="240" w:line="360" w:lineRule="auto"/>
              <w:jc w:val="both"/>
              <w:rPr>
                <w:rFonts w:ascii="Times New Roman" w:eastAsia="Times New Roman" w:hAnsi="Times New Roman" w:cs="Times New Roman"/>
                <w:b/>
                <w:bCs/>
                <w:color w:val="000000" w:themeColor="text1"/>
                <w:sz w:val="24"/>
                <w:szCs w:val="24"/>
                <w:rPrChange w:id="1064" w:author="Euderlan Freire" w:date="2025-06-13T19:10:00Z">
                  <w:rPr>
                    <w:rFonts w:ascii="Times New Roman" w:eastAsia="Times New Roman" w:hAnsi="Times New Roman" w:cs="Times New Roman"/>
                    <w:b/>
                    <w:bCs/>
                    <w:color w:val="FFFFFF" w:themeColor="background1"/>
                    <w:sz w:val="24"/>
                    <w:szCs w:val="24"/>
                  </w:rPr>
                </w:rPrChange>
              </w:rPr>
              <w:pPrChange w:id="1065" w:author="Euderlan Freire" w:date="2025-06-13T19:23:00Z">
                <w:pPr>
                  <w:jc w:val="center"/>
                </w:pPr>
              </w:pPrChange>
            </w:pPr>
            <w:ins w:id="1066" w:author="Yasmin Serejo" w:date="2025-06-13T14:49:00Z">
              <w:r w:rsidRPr="00E203A3">
                <w:rPr>
                  <w:rFonts w:ascii="Times New Roman" w:eastAsia="Times New Roman" w:hAnsi="Times New Roman" w:cs="Times New Roman"/>
                  <w:b/>
                  <w:bCs/>
                  <w:color w:val="000000" w:themeColor="text1"/>
                  <w:sz w:val="24"/>
                  <w:szCs w:val="24"/>
                  <w:rPrChange w:id="1067" w:author="Euderlan Freire" w:date="2025-06-13T19:10:00Z">
                    <w:rPr>
                      <w:rFonts w:ascii="Times New Roman" w:eastAsia="Times New Roman" w:hAnsi="Times New Roman" w:cs="Times New Roman"/>
                      <w:b/>
                      <w:bCs/>
                      <w:color w:val="FFFFFF" w:themeColor="background1"/>
                      <w:sz w:val="24"/>
                      <w:szCs w:val="24"/>
                    </w:rPr>
                  </w:rPrChange>
                </w:rPr>
                <w:t>Descrição d</w:t>
              </w:r>
            </w:ins>
            <w:ins w:id="1068" w:author="Yasmin Serejo" w:date="2025-06-13T14:50:00Z">
              <w:r w:rsidR="197B5E40" w:rsidRPr="00E203A3">
                <w:rPr>
                  <w:rFonts w:ascii="Times New Roman" w:eastAsia="Times New Roman" w:hAnsi="Times New Roman" w:cs="Times New Roman"/>
                  <w:b/>
                  <w:bCs/>
                  <w:color w:val="000000" w:themeColor="text1"/>
                  <w:sz w:val="24"/>
                  <w:szCs w:val="24"/>
                  <w:rPrChange w:id="1069" w:author="Euderlan Freire" w:date="2025-06-13T19:10:00Z">
                    <w:rPr>
                      <w:rFonts w:ascii="Times New Roman" w:eastAsia="Times New Roman" w:hAnsi="Times New Roman" w:cs="Times New Roman"/>
                      <w:b/>
                      <w:bCs/>
                      <w:color w:val="FFFFFF" w:themeColor="background1"/>
                      <w:sz w:val="24"/>
                      <w:szCs w:val="24"/>
                    </w:rPr>
                  </w:rPrChange>
                </w:rPr>
                <w:t>a Justificativa</w:t>
              </w:r>
            </w:ins>
          </w:p>
        </w:tc>
      </w:tr>
      <w:tr w:rsidR="0017380A" w:rsidRPr="00E203A3" w14:paraId="11DA022B" w14:textId="77777777" w:rsidTr="66C841F8">
        <w:trPr>
          <w:trHeight w:val="300"/>
          <w:ins w:id="1070" w:author="Yasmin Serejo" w:date="2025-06-13T14:49:00Z"/>
        </w:trPr>
        <w:tc>
          <w:tcPr>
            <w:tcW w:w="3990" w:type="dxa"/>
            <w:vAlign w:val="center"/>
          </w:tcPr>
          <w:p w14:paraId="31F8E361" w14:textId="291EB7AB" w:rsidR="5799EB86" w:rsidRPr="00E203A3" w:rsidRDefault="5799EB86" w:rsidP="00EC2C2E">
            <w:pPr>
              <w:spacing w:before="40" w:after="240" w:line="360" w:lineRule="auto"/>
              <w:jc w:val="both"/>
              <w:rPr>
                <w:rFonts w:ascii="Times New Roman" w:hAnsi="Times New Roman" w:cs="Times New Roman"/>
                <w:color w:val="000000" w:themeColor="text1"/>
                <w:sz w:val="24"/>
                <w:szCs w:val="24"/>
                <w:rPrChange w:id="1071" w:author="Euderlan Freire" w:date="2025-06-13T19:10:00Z">
                  <w:rPr/>
                </w:rPrChange>
              </w:rPr>
              <w:pPrChange w:id="1072" w:author="Euderlan Freire" w:date="2025-06-13T19:23:00Z">
                <w:pPr>
                  <w:spacing w:line="360" w:lineRule="auto"/>
                </w:pPr>
              </w:pPrChange>
            </w:pPr>
            <w:ins w:id="1073" w:author="Yasmin Serejo" w:date="2025-06-13T14:56:00Z">
              <w:r w:rsidRPr="00E203A3">
                <w:rPr>
                  <w:rFonts w:ascii="Times New Roman" w:eastAsia="Times New Roman" w:hAnsi="Times New Roman" w:cs="Times New Roman"/>
                  <w:color w:val="000000" w:themeColor="text1"/>
                  <w:sz w:val="24"/>
                  <w:szCs w:val="24"/>
                  <w:rPrChange w:id="1074" w:author="Euderlan Freire" w:date="2025-06-13T19:10:00Z">
                    <w:rPr>
                      <w:rFonts w:ascii="Times New Roman" w:eastAsia="Times New Roman" w:hAnsi="Times New Roman" w:cs="Times New Roman"/>
                      <w:sz w:val="24"/>
                      <w:szCs w:val="24"/>
                    </w:rPr>
                  </w:rPrChange>
                </w:rPr>
                <w:t>Redução do tempo de busca</w:t>
              </w:r>
            </w:ins>
          </w:p>
        </w:tc>
        <w:tc>
          <w:tcPr>
            <w:tcW w:w="4500" w:type="dxa"/>
          </w:tcPr>
          <w:p w14:paraId="61248291" w14:textId="6B0B2040" w:rsidR="5799EB86" w:rsidRPr="00E203A3" w:rsidRDefault="5799EB86" w:rsidP="00EC2C2E">
            <w:pPr>
              <w:spacing w:before="40" w:after="240" w:line="360" w:lineRule="auto"/>
              <w:jc w:val="both"/>
              <w:rPr>
                <w:rFonts w:ascii="Times New Roman" w:eastAsia="Times New Roman" w:hAnsi="Times New Roman" w:cs="Times New Roman"/>
                <w:color w:val="000000" w:themeColor="text1"/>
                <w:sz w:val="24"/>
                <w:szCs w:val="24"/>
                <w:rPrChange w:id="1075" w:author="Euderlan Freire" w:date="2025-06-13T19:10:00Z">
                  <w:rPr>
                    <w:rFonts w:ascii="Times New Roman" w:eastAsia="Times New Roman" w:hAnsi="Times New Roman" w:cs="Times New Roman"/>
                    <w:sz w:val="24"/>
                    <w:szCs w:val="24"/>
                  </w:rPr>
                </w:rPrChange>
              </w:rPr>
              <w:pPrChange w:id="1076" w:author="Euderlan Freire" w:date="2025-06-13T19:23:00Z">
                <w:pPr>
                  <w:spacing w:line="360" w:lineRule="auto"/>
                  <w:jc w:val="both"/>
                </w:pPr>
              </w:pPrChange>
            </w:pPr>
            <w:ins w:id="1077" w:author="Yasmin Serejo" w:date="2025-06-13T14:56:00Z">
              <w:r w:rsidRPr="00E203A3">
                <w:rPr>
                  <w:rFonts w:ascii="Times New Roman" w:eastAsia="Times New Roman" w:hAnsi="Times New Roman" w:cs="Times New Roman"/>
                  <w:color w:val="000000" w:themeColor="text1"/>
                  <w:sz w:val="24"/>
                  <w:szCs w:val="24"/>
                  <w:rPrChange w:id="1078" w:author="Euderlan Freire" w:date="2025-06-13T19:10:00Z">
                    <w:rPr>
                      <w:rFonts w:ascii="Times New Roman" w:eastAsia="Times New Roman" w:hAnsi="Times New Roman" w:cs="Times New Roman"/>
                      <w:sz w:val="24"/>
                      <w:szCs w:val="24"/>
                    </w:rPr>
                  </w:rPrChange>
                </w:rPr>
                <w:t>Com o Sistema Inteligente de Consulta</w:t>
              </w:r>
            </w:ins>
            <w:ins w:id="1079" w:author="Yasmin Serejo" w:date="2025-06-13T14:58:00Z">
              <w:r w:rsidR="69717D47" w:rsidRPr="00E203A3">
                <w:rPr>
                  <w:rFonts w:ascii="Times New Roman" w:eastAsia="Times New Roman" w:hAnsi="Times New Roman" w:cs="Times New Roman"/>
                  <w:color w:val="000000" w:themeColor="text1"/>
                  <w:sz w:val="24"/>
                  <w:szCs w:val="24"/>
                  <w:rPrChange w:id="1080" w:author="Euderlan Freire" w:date="2025-06-13T19:10:00Z">
                    <w:rPr>
                      <w:rFonts w:ascii="Times New Roman" w:eastAsia="Times New Roman" w:hAnsi="Times New Roman" w:cs="Times New Roman"/>
                      <w:sz w:val="24"/>
                      <w:szCs w:val="24"/>
                    </w:rPr>
                  </w:rPrChange>
                </w:rPr>
                <w:t>,</w:t>
              </w:r>
            </w:ins>
            <w:ins w:id="1081" w:author="Yasmin Serejo" w:date="2025-06-13T15:04:00Z">
              <w:r w:rsidR="5512416C" w:rsidRPr="00E203A3">
                <w:rPr>
                  <w:rFonts w:ascii="Times New Roman" w:eastAsia="Times New Roman" w:hAnsi="Times New Roman" w:cs="Times New Roman"/>
                  <w:color w:val="000000" w:themeColor="text1"/>
                  <w:sz w:val="24"/>
                  <w:szCs w:val="24"/>
                  <w:rPrChange w:id="1082" w:author="Euderlan Freire" w:date="2025-06-13T19:10:00Z">
                    <w:rPr>
                      <w:rFonts w:ascii="Times New Roman" w:eastAsia="Times New Roman" w:hAnsi="Times New Roman" w:cs="Times New Roman"/>
                      <w:sz w:val="24"/>
                      <w:szCs w:val="24"/>
                    </w:rPr>
                  </w:rPrChange>
                </w:rPr>
                <w:t xml:space="preserve"> há </w:t>
              </w:r>
            </w:ins>
            <w:ins w:id="1083" w:author="Yasmin Serejo" w:date="2025-06-13T14:58:00Z">
              <w:r w:rsidR="7E555F39" w:rsidRPr="00E203A3">
                <w:rPr>
                  <w:rFonts w:ascii="Times New Roman" w:eastAsia="Times New Roman" w:hAnsi="Times New Roman" w:cs="Times New Roman"/>
                  <w:color w:val="000000" w:themeColor="text1"/>
                  <w:sz w:val="24"/>
                  <w:szCs w:val="24"/>
                  <w:rPrChange w:id="1084" w:author="Euderlan Freire" w:date="2025-06-13T19:10:00Z">
                    <w:rPr>
                      <w:rFonts w:ascii="Times New Roman" w:eastAsia="Times New Roman" w:hAnsi="Times New Roman" w:cs="Times New Roman"/>
                      <w:sz w:val="24"/>
                      <w:szCs w:val="24"/>
                    </w:rPr>
                  </w:rPrChange>
                </w:rPr>
                <w:t>uma redu</w:t>
              </w:r>
            </w:ins>
            <w:ins w:id="1085" w:author="Yasmin Serejo" w:date="2025-06-13T14:59:00Z">
              <w:r w:rsidR="7E555F39" w:rsidRPr="00E203A3">
                <w:rPr>
                  <w:rFonts w:ascii="Times New Roman" w:eastAsia="Times New Roman" w:hAnsi="Times New Roman" w:cs="Times New Roman"/>
                  <w:color w:val="000000" w:themeColor="text1"/>
                  <w:sz w:val="24"/>
                  <w:szCs w:val="24"/>
                  <w:rPrChange w:id="1086" w:author="Euderlan Freire" w:date="2025-06-13T19:10:00Z">
                    <w:rPr>
                      <w:rFonts w:ascii="Times New Roman" w:eastAsia="Times New Roman" w:hAnsi="Times New Roman" w:cs="Times New Roman"/>
                      <w:sz w:val="24"/>
                      <w:szCs w:val="24"/>
                    </w:rPr>
                  </w:rPrChange>
                </w:rPr>
                <w:t>ção nas</w:t>
              </w:r>
            </w:ins>
            <w:ins w:id="1087" w:author="Yasmin Serejo" w:date="2025-06-13T14:57:00Z">
              <w:r w:rsidRPr="00E203A3">
                <w:rPr>
                  <w:rFonts w:ascii="Times New Roman" w:eastAsia="Times New Roman" w:hAnsi="Times New Roman" w:cs="Times New Roman"/>
                  <w:color w:val="000000" w:themeColor="text1"/>
                  <w:sz w:val="24"/>
                  <w:szCs w:val="24"/>
                  <w:rPrChange w:id="1088" w:author="Euderlan Freire" w:date="2025-06-13T19:10:00Z">
                    <w:rPr>
                      <w:rFonts w:ascii="Times New Roman" w:eastAsia="Times New Roman" w:hAnsi="Times New Roman" w:cs="Times New Roman"/>
                      <w:sz w:val="24"/>
                      <w:szCs w:val="24"/>
                    </w:rPr>
                  </w:rPrChange>
                </w:rPr>
                <w:t xml:space="preserve"> buscas manuais, permitindo </w:t>
              </w:r>
            </w:ins>
            <w:ins w:id="1089" w:author="Yasmin Serejo" w:date="2025-06-13T14:59:00Z">
              <w:r w:rsidR="26176860" w:rsidRPr="00E203A3">
                <w:rPr>
                  <w:rFonts w:ascii="Times New Roman" w:eastAsia="Times New Roman" w:hAnsi="Times New Roman" w:cs="Times New Roman"/>
                  <w:color w:val="000000" w:themeColor="text1"/>
                  <w:sz w:val="24"/>
                  <w:szCs w:val="24"/>
                  <w:rPrChange w:id="1090" w:author="Euderlan Freire" w:date="2025-06-13T19:10:00Z">
                    <w:rPr>
                      <w:rFonts w:ascii="Times New Roman" w:eastAsia="Times New Roman" w:hAnsi="Times New Roman" w:cs="Times New Roman"/>
                      <w:sz w:val="24"/>
                      <w:szCs w:val="24"/>
                    </w:rPr>
                  </w:rPrChange>
                </w:rPr>
                <w:t xml:space="preserve">que os usuários façam </w:t>
              </w:r>
            </w:ins>
            <w:ins w:id="1091" w:author="Yasmin Serejo" w:date="2025-06-13T14:57:00Z">
              <w:r w:rsidRPr="00E203A3">
                <w:rPr>
                  <w:rFonts w:ascii="Times New Roman" w:eastAsia="Times New Roman" w:hAnsi="Times New Roman" w:cs="Times New Roman"/>
                  <w:color w:val="000000" w:themeColor="text1"/>
                  <w:sz w:val="24"/>
                  <w:szCs w:val="24"/>
                  <w:rPrChange w:id="1092" w:author="Euderlan Freire" w:date="2025-06-13T19:10:00Z">
                    <w:rPr>
                      <w:rFonts w:ascii="Times New Roman" w:eastAsia="Times New Roman" w:hAnsi="Times New Roman" w:cs="Times New Roman"/>
                      <w:sz w:val="24"/>
                      <w:szCs w:val="24"/>
                    </w:rPr>
                  </w:rPrChange>
                </w:rPr>
                <w:t>consultas direta</w:t>
              </w:r>
              <w:r w:rsidR="0DB9B3F9" w:rsidRPr="00E203A3">
                <w:rPr>
                  <w:rFonts w:ascii="Times New Roman" w:eastAsia="Times New Roman" w:hAnsi="Times New Roman" w:cs="Times New Roman"/>
                  <w:color w:val="000000" w:themeColor="text1"/>
                  <w:sz w:val="24"/>
                  <w:szCs w:val="24"/>
                  <w:rPrChange w:id="1093" w:author="Euderlan Freire" w:date="2025-06-13T19:10:00Z">
                    <w:rPr>
                      <w:rFonts w:ascii="Times New Roman" w:eastAsia="Times New Roman" w:hAnsi="Times New Roman" w:cs="Times New Roman"/>
                      <w:sz w:val="24"/>
                      <w:szCs w:val="24"/>
                    </w:rPr>
                  </w:rPrChange>
                </w:rPr>
                <w:t xml:space="preserve">s em linguagem natural e </w:t>
              </w:r>
            </w:ins>
            <w:ins w:id="1094" w:author="Yasmin Serejo" w:date="2025-06-13T14:59:00Z">
              <w:r w:rsidR="0E55D3FC" w:rsidRPr="00E203A3">
                <w:rPr>
                  <w:rFonts w:ascii="Times New Roman" w:eastAsia="Times New Roman" w:hAnsi="Times New Roman" w:cs="Times New Roman"/>
                  <w:color w:val="000000" w:themeColor="text1"/>
                  <w:sz w:val="24"/>
                  <w:szCs w:val="24"/>
                  <w:rPrChange w:id="1095" w:author="Euderlan Freire" w:date="2025-06-13T19:10:00Z">
                    <w:rPr>
                      <w:rFonts w:ascii="Times New Roman" w:eastAsia="Times New Roman" w:hAnsi="Times New Roman" w:cs="Times New Roman"/>
                      <w:sz w:val="24"/>
                      <w:szCs w:val="24"/>
                    </w:rPr>
                  </w:rPrChange>
                </w:rPr>
                <w:t>recebam</w:t>
              </w:r>
            </w:ins>
            <w:ins w:id="1096" w:author="Yasmin Serejo" w:date="2025-06-13T14:58:00Z">
              <w:r w:rsidR="0DB9B3F9" w:rsidRPr="00E203A3">
                <w:rPr>
                  <w:rFonts w:ascii="Times New Roman" w:eastAsia="Times New Roman" w:hAnsi="Times New Roman" w:cs="Times New Roman"/>
                  <w:color w:val="000000" w:themeColor="text1"/>
                  <w:sz w:val="24"/>
                  <w:szCs w:val="24"/>
                  <w:rPrChange w:id="1097" w:author="Euderlan Freire" w:date="2025-06-13T19:10:00Z">
                    <w:rPr>
                      <w:rFonts w:ascii="Times New Roman" w:eastAsia="Times New Roman" w:hAnsi="Times New Roman" w:cs="Times New Roman"/>
                      <w:sz w:val="24"/>
                      <w:szCs w:val="24"/>
                    </w:rPr>
                  </w:rPrChange>
                </w:rPr>
                <w:t xml:space="preserve"> respostas precisas, agilizando todo o processo.</w:t>
              </w:r>
            </w:ins>
          </w:p>
        </w:tc>
      </w:tr>
      <w:tr w:rsidR="0017380A" w:rsidRPr="00E203A3" w14:paraId="5F714584" w14:textId="77777777" w:rsidTr="66C841F8">
        <w:trPr>
          <w:trHeight w:val="300"/>
          <w:ins w:id="1098" w:author="Yasmin Serejo" w:date="2025-06-13T14:49:00Z"/>
        </w:trPr>
        <w:tc>
          <w:tcPr>
            <w:tcW w:w="3990" w:type="dxa"/>
            <w:vAlign w:val="center"/>
          </w:tcPr>
          <w:p w14:paraId="0F54360F" w14:textId="2A80FA6E" w:rsidR="66C841F8" w:rsidRPr="00E203A3" w:rsidRDefault="66C841F8" w:rsidP="00EC2C2E">
            <w:pPr>
              <w:spacing w:before="40" w:after="240" w:line="360" w:lineRule="auto"/>
              <w:jc w:val="both"/>
              <w:rPr>
                <w:rFonts w:ascii="Times New Roman" w:eastAsia="Times New Roman" w:hAnsi="Times New Roman" w:cs="Times New Roman"/>
                <w:color w:val="000000" w:themeColor="text1"/>
                <w:sz w:val="24"/>
                <w:szCs w:val="24"/>
                <w:rPrChange w:id="1099" w:author="Euderlan Freire" w:date="2025-06-13T19:10:00Z">
                  <w:rPr>
                    <w:rFonts w:ascii="Times New Roman" w:eastAsia="Times New Roman" w:hAnsi="Times New Roman" w:cs="Times New Roman"/>
                    <w:sz w:val="24"/>
                    <w:szCs w:val="24"/>
                  </w:rPr>
                </w:rPrChange>
              </w:rPr>
              <w:pPrChange w:id="1100" w:author="Euderlan Freire" w:date="2025-06-13T19:23:00Z">
                <w:pPr>
                  <w:spacing w:line="360" w:lineRule="auto"/>
                </w:pPr>
              </w:pPrChange>
            </w:pPr>
            <w:ins w:id="1101" w:author="Yasmin Serejo" w:date="2025-06-13T14:49:00Z">
              <w:r w:rsidRPr="00E203A3">
                <w:rPr>
                  <w:rFonts w:ascii="Times New Roman" w:eastAsia="Times New Roman" w:hAnsi="Times New Roman" w:cs="Times New Roman"/>
                  <w:color w:val="000000" w:themeColor="text1"/>
                  <w:sz w:val="24"/>
                  <w:szCs w:val="24"/>
                  <w:rPrChange w:id="1102" w:author="Euderlan Freire" w:date="2025-06-13T19:10:00Z">
                    <w:rPr>
                      <w:rFonts w:ascii="Times New Roman" w:eastAsia="Times New Roman" w:hAnsi="Times New Roman" w:cs="Times New Roman"/>
                      <w:sz w:val="24"/>
                      <w:szCs w:val="24"/>
                    </w:rPr>
                  </w:rPrChange>
                </w:rPr>
                <w:t>Dificuldade de compreensão</w:t>
              </w:r>
            </w:ins>
          </w:p>
        </w:tc>
        <w:tc>
          <w:tcPr>
            <w:tcW w:w="4500" w:type="dxa"/>
          </w:tcPr>
          <w:p w14:paraId="4E7753A0" w14:textId="41570126" w:rsidR="1203AA6D" w:rsidRPr="00E203A3" w:rsidRDefault="1203AA6D" w:rsidP="00EC2C2E">
            <w:pPr>
              <w:spacing w:before="40" w:after="240" w:line="360" w:lineRule="auto"/>
              <w:jc w:val="both"/>
              <w:rPr>
                <w:rFonts w:ascii="Times New Roman" w:eastAsia="Times New Roman" w:hAnsi="Times New Roman" w:cs="Times New Roman"/>
                <w:color w:val="000000" w:themeColor="text1"/>
                <w:sz w:val="24"/>
                <w:szCs w:val="24"/>
                <w:rPrChange w:id="1103" w:author="Euderlan Freire" w:date="2025-06-13T19:10:00Z">
                  <w:rPr>
                    <w:rFonts w:ascii="Times New Roman" w:eastAsia="Times New Roman" w:hAnsi="Times New Roman" w:cs="Times New Roman"/>
                    <w:sz w:val="24"/>
                    <w:szCs w:val="24"/>
                  </w:rPr>
                </w:rPrChange>
              </w:rPr>
              <w:pPrChange w:id="1104" w:author="Euderlan Freire" w:date="2025-06-13T19:23:00Z">
                <w:pPr>
                  <w:spacing w:line="360" w:lineRule="auto"/>
                  <w:jc w:val="both"/>
                </w:pPr>
              </w:pPrChange>
            </w:pPr>
            <w:ins w:id="1105" w:author="Yasmin Serejo" w:date="2025-06-13T15:00:00Z">
              <w:r w:rsidRPr="00E203A3">
                <w:rPr>
                  <w:rFonts w:ascii="Times New Roman" w:eastAsia="Times New Roman" w:hAnsi="Times New Roman" w:cs="Times New Roman"/>
                  <w:color w:val="000000" w:themeColor="text1"/>
                  <w:sz w:val="24"/>
                  <w:szCs w:val="24"/>
                  <w:rPrChange w:id="1106" w:author="Euderlan Freire" w:date="2025-06-13T19:10:00Z">
                    <w:rPr>
                      <w:rFonts w:ascii="Times New Roman" w:eastAsia="Times New Roman" w:hAnsi="Times New Roman" w:cs="Times New Roman"/>
                      <w:sz w:val="24"/>
                      <w:szCs w:val="24"/>
                    </w:rPr>
                  </w:rPrChange>
                </w:rPr>
                <w:t xml:space="preserve">O </w:t>
              </w:r>
            </w:ins>
            <w:ins w:id="1107" w:author="Yasmin Serejo" w:date="2025-06-13T15:02:00Z">
              <w:r w:rsidR="5A444260" w:rsidRPr="00E203A3">
                <w:rPr>
                  <w:rFonts w:ascii="Times New Roman" w:eastAsia="Times New Roman" w:hAnsi="Times New Roman" w:cs="Times New Roman"/>
                  <w:color w:val="000000" w:themeColor="text1"/>
                  <w:sz w:val="24"/>
                  <w:szCs w:val="24"/>
                  <w:rPrChange w:id="1108" w:author="Euderlan Freire" w:date="2025-06-13T19:10:00Z">
                    <w:rPr>
                      <w:rFonts w:ascii="Times New Roman" w:eastAsia="Times New Roman" w:hAnsi="Times New Roman" w:cs="Times New Roman"/>
                      <w:sz w:val="24"/>
                      <w:szCs w:val="24"/>
                    </w:rPr>
                  </w:rPrChange>
                </w:rPr>
                <w:t xml:space="preserve">sistema </w:t>
              </w:r>
            </w:ins>
            <w:ins w:id="1109" w:author="Yasmin Serejo" w:date="2025-06-13T15:04:00Z">
              <w:r w:rsidR="37AAC59D" w:rsidRPr="00E203A3">
                <w:rPr>
                  <w:rFonts w:ascii="Times New Roman" w:eastAsia="Times New Roman" w:hAnsi="Times New Roman" w:cs="Times New Roman"/>
                  <w:color w:val="000000" w:themeColor="text1"/>
                  <w:sz w:val="24"/>
                  <w:szCs w:val="24"/>
                  <w:rPrChange w:id="1110" w:author="Euderlan Freire" w:date="2025-06-13T19:10:00Z">
                    <w:rPr>
                      <w:rFonts w:ascii="Times New Roman" w:eastAsia="Times New Roman" w:hAnsi="Times New Roman" w:cs="Times New Roman"/>
                      <w:sz w:val="24"/>
                      <w:szCs w:val="24"/>
                    </w:rPr>
                  </w:rPrChange>
                </w:rPr>
                <w:t xml:space="preserve">é </w:t>
              </w:r>
            </w:ins>
            <w:ins w:id="1111" w:author="Yasmin Serejo" w:date="2025-06-13T15:01:00Z">
              <w:r w:rsidRPr="00E203A3">
                <w:rPr>
                  <w:rFonts w:ascii="Times New Roman" w:eastAsia="Times New Roman" w:hAnsi="Times New Roman" w:cs="Times New Roman"/>
                  <w:color w:val="000000" w:themeColor="text1"/>
                  <w:sz w:val="24"/>
                  <w:szCs w:val="24"/>
                  <w:rPrChange w:id="1112" w:author="Euderlan Freire" w:date="2025-06-13T19:10:00Z">
                    <w:rPr>
                      <w:rFonts w:ascii="Times New Roman" w:eastAsia="Times New Roman" w:hAnsi="Times New Roman" w:cs="Times New Roman"/>
                      <w:sz w:val="24"/>
                      <w:szCs w:val="24"/>
                    </w:rPr>
                  </w:rPrChange>
                </w:rPr>
                <w:t>capaz de interpretar documentos compl</w:t>
              </w:r>
            </w:ins>
            <w:ins w:id="1113" w:author="Yasmin Serejo" w:date="2025-06-13T15:02:00Z">
              <w:r w:rsidR="4B3DEF93" w:rsidRPr="00E203A3">
                <w:rPr>
                  <w:rFonts w:ascii="Times New Roman" w:eastAsia="Times New Roman" w:hAnsi="Times New Roman" w:cs="Times New Roman"/>
                  <w:color w:val="000000" w:themeColor="text1"/>
                  <w:sz w:val="24"/>
                  <w:szCs w:val="24"/>
                  <w:rPrChange w:id="1114" w:author="Euderlan Freire" w:date="2025-06-13T19:10:00Z">
                    <w:rPr>
                      <w:rFonts w:ascii="Times New Roman" w:eastAsia="Times New Roman" w:hAnsi="Times New Roman" w:cs="Times New Roman"/>
                      <w:sz w:val="24"/>
                      <w:szCs w:val="24"/>
                    </w:rPr>
                  </w:rPrChange>
                </w:rPr>
                <w:t>exos</w:t>
              </w:r>
            </w:ins>
            <w:ins w:id="1115" w:author="Yasmin Serejo" w:date="2025-06-13T15:01:00Z">
              <w:r w:rsidRPr="00E203A3">
                <w:rPr>
                  <w:rFonts w:ascii="Times New Roman" w:eastAsia="Times New Roman" w:hAnsi="Times New Roman" w:cs="Times New Roman"/>
                  <w:color w:val="000000" w:themeColor="text1"/>
                  <w:sz w:val="24"/>
                  <w:szCs w:val="24"/>
                  <w:rPrChange w:id="1116" w:author="Euderlan Freire" w:date="2025-06-13T19:10:00Z">
                    <w:rPr>
                      <w:rFonts w:ascii="Times New Roman" w:eastAsia="Times New Roman" w:hAnsi="Times New Roman" w:cs="Times New Roman"/>
                      <w:sz w:val="24"/>
                      <w:szCs w:val="24"/>
                    </w:rPr>
                  </w:rPrChange>
                </w:rPr>
                <w:t xml:space="preserve"> e apresentar as informações de </w:t>
              </w:r>
              <w:r w:rsidRPr="00E203A3">
                <w:rPr>
                  <w:rFonts w:ascii="Times New Roman" w:eastAsia="Times New Roman" w:hAnsi="Times New Roman" w:cs="Times New Roman"/>
                  <w:color w:val="000000" w:themeColor="text1"/>
                  <w:sz w:val="24"/>
                  <w:szCs w:val="24"/>
                  <w:rPrChange w:id="1117" w:author="Euderlan Freire" w:date="2025-06-13T19:10:00Z">
                    <w:rPr>
                      <w:rFonts w:ascii="Times New Roman" w:eastAsia="Times New Roman" w:hAnsi="Times New Roman" w:cs="Times New Roman"/>
                      <w:sz w:val="24"/>
                      <w:szCs w:val="24"/>
                    </w:rPr>
                  </w:rPrChange>
                </w:rPr>
                <w:lastRenderedPageBreak/>
                <w:t>forma clara</w:t>
              </w:r>
              <w:r w:rsidR="1D1247B4" w:rsidRPr="00E203A3">
                <w:rPr>
                  <w:rFonts w:ascii="Times New Roman" w:eastAsia="Times New Roman" w:hAnsi="Times New Roman" w:cs="Times New Roman"/>
                  <w:color w:val="000000" w:themeColor="text1"/>
                  <w:sz w:val="24"/>
                  <w:szCs w:val="24"/>
                  <w:rPrChange w:id="1118" w:author="Euderlan Freire" w:date="2025-06-13T19:10:00Z">
                    <w:rPr>
                      <w:rFonts w:ascii="Times New Roman" w:eastAsia="Times New Roman" w:hAnsi="Times New Roman" w:cs="Times New Roman"/>
                      <w:sz w:val="24"/>
                      <w:szCs w:val="24"/>
                    </w:rPr>
                  </w:rPrChange>
                </w:rPr>
                <w:t xml:space="preserve">. </w:t>
              </w:r>
            </w:ins>
            <w:ins w:id="1119" w:author="Yasmin Serejo" w:date="2025-06-13T15:02:00Z">
              <w:r w:rsidR="089ED244" w:rsidRPr="00E203A3">
                <w:rPr>
                  <w:rFonts w:ascii="Times New Roman" w:eastAsia="Times New Roman" w:hAnsi="Times New Roman" w:cs="Times New Roman"/>
                  <w:color w:val="000000" w:themeColor="text1"/>
                  <w:sz w:val="24"/>
                  <w:szCs w:val="24"/>
                  <w:rPrChange w:id="1120" w:author="Euderlan Freire" w:date="2025-06-13T19:10:00Z">
                    <w:rPr>
                      <w:rFonts w:ascii="Times New Roman" w:eastAsia="Times New Roman" w:hAnsi="Times New Roman" w:cs="Times New Roman"/>
                      <w:sz w:val="24"/>
                      <w:szCs w:val="24"/>
                    </w:rPr>
                  </w:rPrChange>
                </w:rPr>
                <w:t>Ele simplifica termos técnicos e expressões formais para linguagem mais acessível.</w:t>
              </w:r>
            </w:ins>
          </w:p>
        </w:tc>
      </w:tr>
      <w:tr w:rsidR="0017380A" w:rsidRPr="00E203A3" w14:paraId="3F40CA16" w14:textId="77777777" w:rsidTr="66C841F8">
        <w:trPr>
          <w:trHeight w:val="300"/>
          <w:ins w:id="1121" w:author="Yasmin Serejo" w:date="2025-06-13T14:49:00Z"/>
        </w:trPr>
        <w:tc>
          <w:tcPr>
            <w:tcW w:w="3990" w:type="dxa"/>
            <w:vAlign w:val="center"/>
          </w:tcPr>
          <w:p w14:paraId="7A53D22D" w14:textId="06A3F06C" w:rsidR="66C841F8" w:rsidRPr="00E203A3" w:rsidRDefault="66C841F8" w:rsidP="00EC2C2E">
            <w:pPr>
              <w:spacing w:before="40" w:after="240" w:line="360" w:lineRule="auto"/>
              <w:jc w:val="both"/>
              <w:rPr>
                <w:rFonts w:ascii="Times New Roman" w:eastAsia="Times New Roman" w:hAnsi="Times New Roman" w:cs="Times New Roman"/>
                <w:color w:val="000000" w:themeColor="text1"/>
                <w:sz w:val="24"/>
                <w:szCs w:val="24"/>
                <w:rPrChange w:id="1122" w:author="Euderlan Freire" w:date="2025-06-13T19:10:00Z">
                  <w:rPr>
                    <w:rFonts w:ascii="Times New Roman" w:eastAsia="Times New Roman" w:hAnsi="Times New Roman" w:cs="Times New Roman"/>
                    <w:sz w:val="24"/>
                    <w:szCs w:val="24"/>
                  </w:rPr>
                </w:rPrChange>
              </w:rPr>
              <w:pPrChange w:id="1123" w:author="Euderlan Freire" w:date="2025-06-13T19:23:00Z">
                <w:pPr>
                  <w:spacing w:line="360" w:lineRule="auto"/>
                </w:pPr>
              </w:pPrChange>
            </w:pPr>
            <w:ins w:id="1124" w:author="Yasmin Serejo" w:date="2025-06-13T14:49:00Z">
              <w:r w:rsidRPr="00E203A3">
                <w:rPr>
                  <w:rFonts w:ascii="Times New Roman" w:eastAsia="Times New Roman" w:hAnsi="Times New Roman" w:cs="Times New Roman"/>
                  <w:color w:val="000000" w:themeColor="text1"/>
                  <w:sz w:val="24"/>
                  <w:szCs w:val="24"/>
                  <w:rPrChange w:id="1125" w:author="Euderlan Freire" w:date="2025-06-13T19:10:00Z">
                    <w:rPr>
                      <w:rFonts w:ascii="Times New Roman" w:eastAsia="Times New Roman" w:hAnsi="Times New Roman" w:cs="Times New Roman"/>
                      <w:sz w:val="24"/>
                      <w:szCs w:val="24"/>
                    </w:rPr>
                  </w:rPrChange>
                </w:rPr>
                <w:lastRenderedPageBreak/>
                <w:t>Informações dispersas e fragmentadas</w:t>
              </w:r>
            </w:ins>
          </w:p>
        </w:tc>
        <w:tc>
          <w:tcPr>
            <w:tcW w:w="4500" w:type="dxa"/>
          </w:tcPr>
          <w:p w14:paraId="6D2F00B8" w14:textId="52819A6B" w:rsidR="0134E4CC" w:rsidRPr="00E203A3" w:rsidRDefault="0134E4CC" w:rsidP="00EC2C2E">
            <w:pPr>
              <w:spacing w:before="40" w:after="240" w:line="360" w:lineRule="auto"/>
              <w:jc w:val="both"/>
              <w:rPr>
                <w:rFonts w:ascii="Times New Roman" w:eastAsia="Times New Roman" w:hAnsi="Times New Roman" w:cs="Times New Roman"/>
                <w:color w:val="000000" w:themeColor="text1"/>
                <w:sz w:val="24"/>
                <w:szCs w:val="24"/>
                <w:rPrChange w:id="1126" w:author="Euderlan Freire" w:date="2025-06-13T19:10:00Z">
                  <w:rPr>
                    <w:rFonts w:ascii="Times New Roman" w:eastAsia="Times New Roman" w:hAnsi="Times New Roman" w:cs="Times New Roman"/>
                    <w:sz w:val="24"/>
                    <w:szCs w:val="24"/>
                  </w:rPr>
                </w:rPrChange>
              </w:rPr>
              <w:pPrChange w:id="1127" w:author="Euderlan Freire" w:date="2025-06-13T19:23:00Z">
                <w:pPr>
                  <w:spacing w:line="360" w:lineRule="auto"/>
                  <w:jc w:val="both"/>
                </w:pPr>
              </w:pPrChange>
            </w:pPr>
            <w:ins w:id="1128" w:author="Yasmin Serejo" w:date="2025-06-13T15:04:00Z">
              <w:r w:rsidRPr="00E203A3">
                <w:rPr>
                  <w:rFonts w:ascii="Times New Roman" w:eastAsia="Times New Roman" w:hAnsi="Times New Roman" w:cs="Times New Roman"/>
                  <w:color w:val="000000" w:themeColor="text1"/>
                  <w:sz w:val="24"/>
                  <w:szCs w:val="24"/>
                  <w:rPrChange w:id="1129" w:author="Euderlan Freire" w:date="2025-06-13T19:10:00Z">
                    <w:rPr>
                      <w:rFonts w:ascii="Times New Roman" w:eastAsia="Times New Roman" w:hAnsi="Times New Roman" w:cs="Times New Roman"/>
                      <w:sz w:val="24"/>
                      <w:szCs w:val="24"/>
                    </w:rPr>
                  </w:rPrChange>
                </w:rPr>
                <w:t xml:space="preserve">O Sistema Inteligente de Consulta </w:t>
              </w:r>
              <w:r w:rsidR="003084FB" w:rsidRPr="00E203A3">
                <w:rPr>
                  <w:rFonts w:ascii="Times New Roman" w:eastAsia="Times New Roman" w:hAnsi="Times New Roman" w:cs="Times New Roman"/>
                  <w:color w:val="000000" w:themeColor="text1"/>
                  <w:sz w:val="24"/>
                  <w:szCs w:val="24"/>
                  <w:rPrChange w:id="1130" w:author="Euderlan Freire" w:date="2025-06-13T19:10:00Z">
                    <w:rPr>
                      <w:rFonts w:ascii="Times New Roman" w:eastAsia="Times New Roman" w:hAnsi="Times New Roman" w:cs="Times New Roman"/>
                      <w:sz w:val="24"/>
                      <w:szCs w:val="24"/>
                    </w:rPr>
                  </w:rPrChange>
                </w:rPr>
                <w:t>é</w:t>
              </w:r>
              <w:r w:rsidRPr="00E203A3">
                <w:rPr>
                  <w:rFonts w:ascii="Times New Roman" w:eastAsia="Times New Roman" w:hAnsi="Times New Roman" w:cs="Times New Roman"/>
                  <w:color w:val="000000" w:themeColor="text1"/>
                  <w:sz w:val="24"/>
                  <w:szCs w:val="24"/>
                  <w:rPrChange w:id="1131" w:author="Euderlan Freire" w:date="2025-06-13T19:10:00Z">
                    <w:rPr>
                      <w:rFonts w:ascii="Times New Roman" w:eastAsia="Times New Roman" w:hAnsi="Times New Roman" w:cs="Times New Roman"/>
                      <w:sz w:val="24"/>
                      <w:szCs w:val="24"/>
                    </w:rPr>
                  </w:rPrChange>
                </w:rPr>
                <w:t xml:space="preserve"> capaz de reunir e sintetizar informações</w:t>
              </w:r>
              <w:r w:rsidR="4FFA27B7" w:rsidRPr="00E203A3">
                <w:rPr>
                  <w:rFonts w:ascii="Times New Roman" w:eastAsia="Times New Roman" w:hAnsi="Times New Roman" w:cs="Times New Roman"/>
                  <w:color w:val="000000" w:themeColor="text1"/>
                  <w:sz w:val="24"/>
                  <w:szCs w:val="24"/>
                  <w:rPrChange w:id="1132" w:author="Euderlan Freire" w:date="2025-06-13T19:10:00Z">
                    <w:rPr>
                      <w:rFonts w:ascii="Times New Roman" w:eastAsia="Times New Roman" w:hAnsi="Times New Roman" w:cs="Times New Roman"/>
                      <w:sz w:val="24"/>
                      <w:szCs w:val="24"/>
                    </w:rPr>
                  </w:rPrChange>
                </w:rPr>
                <w:t xml:space="preserve"> que estão </w:t>
              </w:r>
            </w:ins>
            <w:ins w:id="1133" w:author="Yasmin Serejo" w:date="2025-06-13T15:05:00Z">
              <w:r w:rsidR="4FFA27B7" w:rsidRPr="00E203A3">
                <w:rPr>
                  <w:rFonts w:ascii="Times New Roman" w:eastAsia="Times New Roman" w:hAnsi="Times New Roman" w:cs="Times New Roman"/>
                  <w:color w:val="000000" w:themeColor="text1"/>
                  <w:sz w:val="24"/>
                  <w:szCs w:val="24"/>
                  <w:rPrChange w:id="1134" w:author="Euderlan Freire" w:date="2025-06-13T19:10:00Z">
                    <w:rPr>
                      <w:rFonts w:ascii="Times New Roman" w:eastAsia="Times New Roman" w:hAnsi="Times New Roman" w:cs="Times New Roman"/>
                      <w:sz w:val="24"/>
                      <w:szCs w:val="24"/>
                    </w:rPr>
                  </w:rPrChange>
                </w:rPr>
                <w:t>espalhadas</w:t>
              </w:r>
            </w:ins>
            <w:ins w:id="1135" w:author="Yasmin Serejo" w:date="2025-06-13T15:04:00Z">
              <w:r w:rsidR="4FFA27B7" w:rsidRPr="00E203A3">
                <w:rPr>
                  <w:rFonts w:ascii="Times New Roman" w:eastAsia="Times New Roman" w:hAnsi="Times New Roman" w:cs="Times New Roman"/>
                  <w:color w:val="000000" w:themeColor="text1"/>
                  <w:sz w:val="24"/>
                  <w:szCs w:val="24"/>
                  <w:rPrChange w:id="1136" w:author="Euderlan Freire" w:date="2025-06-13T19:10:00Z">
                    <w:rPr>
                      <w:rFonts w:ascii="Times New Roman" w:eastAsia="Times New Roman" w:hAnsi="Times New Roman" w:cs="Times New Roman"/>
                      <w:sz w:val="24"/>
                      <w:szCs w:val="24"/>
                    </w:rPr>
                  </w:rPrChange>
                </w:rPr>
                <w:t xml:space="preserve"> em diferentes partes de um mesm</w:t>
              </w:r>
            </w:ins>
            <w:ins w:id="1137" w:author="Yasmin Serejo" w:date="2025-06-13T15:05:00Z">
              <w:r w:rsidR="4FFA27B7" w:rsidRPr="00E203A3">
                <w:rPr>
                  <w:rFonts w:ascii="Times New Roman" w:eastAsia="Times New Roman" w:hAnsi="Times New Roman" w:cs="Times New Roman"/>
                  <w:color w:val="000000" w:themeColor="text1"/>
                  <w:sz w:val="24"/>
                  <w:szCs w:val="24"/>
                  <w:rPrChange w:id="1138" w:author="Euderlan Freire" w:date="2025-06-13T19:10:00Z">
                    <w:rPr>
                      <w:rFonts w:ascii="Times New Roman" w:eastAsia="Times New Roman" w:hAnsi="Times New Roman" w:cs="Times New Roman"/>
                      <w:sz w:val="24"/>
                      <w:szCs w:val="24"/>
                    </w:rPr>
                  </w:rPrChange>
                </w:rPr>
                <w:t xml:space="preserve">o documento. </w:t>
              </w:r>
            </w:ins>
          </w:p>
        </w:tc>
      </w:tr>
    </w:tbl>
    <w:p w14:paraId="62BCD51C" w14:textId="6D15AF99" w:rsidR="3DD9D758" w:rsidRPr="00E203A3" w:rsidRDefault="3DD9D758" w:rsidP="00EC2C2E">
      <w:pPr>
        <w:spacing w:before="40" w:after="240" w:line="360" w:lineRule="auto"/>
        <w:jc w:val="both"/>
        <w:rPr>
          <w:ins w:id="1139" w:author="Yasmin Serejo" w:date="2025-06-12T13:57:00Z"/>
          <w:rFonts w:ascii="Times New Roman" w:hAnsi="Times New Roman" w:cs="Times New Roman"/>
          <w:color w:val="000000" w:themeColor="text1"/>
          <w:sz w:val="24"/>
          <w:szCs w:val="24"/>
        </w:rPr>
        <w:pPrChange w:id="1140" w:author="Euderlan Freire" w:date="2025-06-13T19:23:00Z">
          <w:pPr/>
        </w:pPrChange>
      </w:pPr>
    </w:p>
    <w:p w14:paraId="62C443D7" w14:textId="1DEE770A" w:rsidR="00A10756" w:rsidRPr="003E1F25" w:rsidRDefault="3DD9D758" w:rsidP="00EC2C2E">
      <w:pPr>
        <w:pStyle w:val="Ttulo2"/>
        <w:spacing w:after="240" w:line="360" w:lineRule="auto"/>
        <w:jc w:val="both"/>
        <w:rPr>
          <w:ins w:id="1141" w:author="Yasmin Serejo" w:date="2025-06-12T13:57:00Z"/>
          <w:rFonts w:ascii="Times New Roman" w:hAnsi="Times New Roman" w:cs="Times New Roman"/>
          <w:color w:val="000000" w:themeColor="text1"/>
          <w:sz w:val="24"/>
          <w:szCs w:val="24"/>
          <w:rPrChange w:id="1142" w:author="Euderlan Freire" w:date="2025-06-13T19:42:00Z">
            <w:rPr>
              <w:ins w:id="1143" w:author="Yasmin Serejo" w:date="2025-06-12T13:57:00Z"/>
              <w:rFonts w:ascii="Times New Roman" w:hAnsi="Times New Roman" w:cs="Times New Roman"/>
              <w:color w:val="000000" w:themeColor="text1"/>
              <w:sz w:val="24"/>
              <w:szCs w:val="24"/>
            </w:rPr>
          </w:rPrChange>
        </w:rPr>
        <w:pPrChange w:id="1144" w:author="Euderlan Freire" w:date="2025-06-13T19:23:00Z">
          <w:pPr>
            <w:pStyle w:val="PargrafodaLista"/>
            <w:numPr>
              <w:numId w:val="3"/>
            </w:numPr>
            <w:ind w:hanging="360"/>
          </w:pPr>
        </w:pPrChange>
      </w:pPr>
      <w:bookmarkStart w:id="1145" w:name="_Toc200739778"/>
      <w:ins w:id="1146" w:author="EUDERLAN FREIRE DA SILVA ABREU" w:date="2025-05-28T17:54:00Z">
        <w:r w:rsidRPr="003E1F25">
          <w:rPr>
            <w:rFonts w:ascii="Times New Roman" w:hAnsi="Times New Roman" w:cs="Times New Roman"/>
            <w:color w:val="000000" w:themeColor="text1"/>
            <w:sz w:val="24"/>
            <w:szCs w:val="24"/>
            <w:rPrChange w:id="1147" w:author="Euderlan Freire" w:date="2025-06-13T19:42:00Z">
              <w:rPr>
                <w:rFonts w:ascii="Times New Roman" w:hAnsi="Times New Roman" w:cs="Times New Roman"/>
                <w:sz w:val="28"/>
                <w:szCs w:val="28"/>
              </w:rPr>
            </w:rPrChange>
          </w:rPr>
          <w:t>OBJETIVO DO PROJE</w:t>
        </w:r>
      </w:ins>
      <w:ins w:id="1148" w:author="EUDERLAN FREIRE DA SILVA ABREU" w:date="2025-05-28T17:55:00Z">
        <w:r w:rsidRPr="003E1F25">
          <w:rPr>
            <w:rFonts w:ascii="Times New Roman" w:hAnsi="Times New Roman" w:cs="Times New Roman"/>
            <w:color w:val="000000" w:themeColor="text1"/>
            <w:sz w:val="24"/>
            <w:szCs w:val="24"/>
            <w:rPrChange w:id="1149" w:author="Euderlan Freire" w:date="2025-06-13T19:42:00Z">
              <w:rPr>
                <w:rFonts w:ascii="Times New Roman" w:hAnsi="Times New Roman" w:cs="Times New Roman"/>
                <w:sz w:val="28"/>
                <w:szCs w:val="28"/>
              </w:rPr>
            </w:rPrChange>
          </w:rPr>
          <w:t>TO</w:t>
        </w:r>
      </w:ins>
      <w:bookmarkEnd w:id="1145"/>
    </w:p>
    <w:p w14:paraId="65FF85A0" w14:textId="320AED34" w:rsidR="3DD9D758" w:rsidRPr="00E203A3" w:rsidRDefault="3DD9D758" w:rsidP="00EC2C2E">
      <w:pPr>
        <w:spacing w:before="40" w:after="240" w:line="360" w:lineRule="auto"/>
        <w:ind w:firstLine="576"/>
        <w:jc w:val="both"/>
        <w:rPr>
          <w:ins w:id="1150" w:author="Yasmin Serejo" w:date="2025-06-12T14:31:00Z"/>
          <w:rFonts w:ascii="Times New Roman" w:eastAsia="Times New Roman" w:hAnsi="Times New Roman" w:cs="Times New Roman"/>
          <w:color w:val="000000" w:themeColor="text1"/>
          <w:sz w:val="24"/>
          <w:szCs w:val="24"/>
          <w:rPrChange w:id="1151" w:author="Euderlan Freire" w:date="2025-06-13T19:10:00Z">
            <w:rPr>
              <w:ins w:id="1152" w:author="Yasmin Serejo" w:date="2025-06-12T14:31:00Z"/>
              <w:rFonts w:ascii="Times New Roman" w:eastAsia="Times New Roman" w:hAnsi="Times New Roman" w:cs="Times New Roman"/>
              <w:sz w:val="24"/>
              <w:szCs w:val="24"/>
            </w:rPr>
          </w:rPrChange>
        </w:rPr>
        <w:pPrChange w:id="1153" w:author="Euderlan Freire" w:date="2025-06-13T19:23:00Z">
          <w:pPr>
            <w:pStyle w:val="Ttulo2"/>
          </w:pPr>
        </w:pPrChange>
      </w:pPr>
      <w:ins w:id="1154" w:author="Yasmin Serejo" w:date="2025-06-12T14:22:00Z">
        <w:r w:rsidRPr="00E203A3">
          <w:rPr>
            <w:rFonts w:ascii="Times New Roman" w:eastAsia="Times New Roman" w:hAnsi="Times New Roman" w:cs="Times New Roman"/>
            <w:color w:val="000000" w:themeColor="text1"/>
            <w:sz w:val="24"/>
            <w:szCs w:val="24"/>
            <w:rPrChange w:id="1155" w:author="Euderlan Freire" w:date="2025-06-13T19:10:00Z">
              <w:rPr/>
            </w:rPrChange>
          </w:rPr>
          <w:t xml:space="preserve">O objetivo geral do software é ser uma solução digital inovadora e acessível que otimize o acesso as informações institucionais, promovendo maior agilidade, precisão e </w:t>
        </w:r>
      </w:ins>
      <w:ins w:id="1156" w:author="Yasmin Serejo" w:date="2025-06-12T14:28:00Z">
        <w:r w:rsidRPr="00E203A3">
          <w:rPr>
            <w:rFonts w:ascii="Times New Roman" w:eastAsia="Times New Roman" w:hAnsi="Times New Roman" w:cs="Times New Roman"/>
            <w:color w:val="000000" w:themeColor="text1"/>
            <w:sz w:val="24"/>
            <w:szCs w:val="24"/>
            <w:rPrChange w:id="1157" w:author="Euderlan Freire" w:date="2025-06-13T19:10:00Z">
              <w:rPr/>
            </w:rPrChange>
          </w:rPr>
          <w:t>eficiência</w:t>
        </w:r>
      </w:ins>
      <w:ins w:id="1158" w:author="Yasmin Serejo" w:date="2025-06-12T14:23:00Z">
        <w:r w:rsidRPr="00E203A3">
          <w:rPr>
            <w:rFonts w:ascii="Times New Roman" w:eastAsia="Times New Roman" w:hAnsi="Times New Roman" w:cs="Times New Roman"/>
            <w:color w:val="000000" w:themeColor="text1"/>
            <w:sz w:val="24"/>
            <w:szCs w:val="24"/>
            <w:rPrChange w:id="1159" w:author="Euderlan Freire" w:date="2025-06-13T19:10:00Z">
              <w:rPr/>
            </w:rPrChange>
          </w:rPr>
          <w:t xml:space="preserve"> no nos processos </w:t>
        </w:r>
      </w:ins>
      <w:ins w:id="1160" w:author="Yasmin Serejo" w:date="2025-06-12T14:28:00Z">
        <w:r w:rsidRPr="00E203A3">
          <w:rPr>
            <w:rFonts w:ascii="Times New Roman" w:eastAsia="Times New Roman" w:hAnsi="Times New Roman" w:cs="Times New Roman"/>
            <w:color w:val="000000" w:themeColor="text1"/>
            <w:sz w:val="24"/>
            <w:szCs w:val="24"/>
            <w:rPrChange w:id="1161" w:author="Euderlan Freire" w:date="2025-06-13T19:10:00Z">
              <w:rPr/>
            </w:rPrChange>
          </w:rPr>
          <w:t>acadêmicos</w:t>
        </w:r>
      </w:ins>
      <w:ins w:id="1162" w:author="Yasmin Serejo" w:date="2025-06-12T14:23:00Z">
        <w:r w:rsidRPr="00E203A3">
          <w:rPr>
            <w:rFonts w:ascii="Times New Roman" w:eastAsia="Times New Roman" w:hAnsi="Times New Roman" w:cs="Times New Roman"/>
            <w:color w:val="000000" w:themeColor="text1"/>
            <w:sz w:val="24"/>
            <w:szCs w:val="24"/>
            <w:rPrChange w:id="1163" w:author="Euderlan Freire" w:date="2025-06-13T19:10:00Z">
              <w:rPr/>
            </w:rPrChange>
          </w:rPr>
          <w:t xml:space="preserve"> e administra</w:t>
        </w:r>
      </w:ins>
      <w:ins w:id="1164" w:author="Yasmin Serejo" w:date="2025-06-12T14:26:00Z">
        <w:r w:rsidRPr="00E203A3">
          <w:rPr>
            <w:rFonts w:ascii="Times New Roman" w:eastAsia="Times New Roman" w:hAnsi="Times New Roman" w:cs="Times New Roman"/>
            <w:color w:val="000000" w:themeColor="text1"/>
            <w:sz w:val="24"/>
            <w:szCs w:val="24"/>
            <w:rPrChange w:id="1165" w:author="Euderlan Freire" w:date="2025-06-13T19:10:00Z">
              <w:rPr/>
            </w:rPrChange>
          </w:rPr>
          <w:t>tivos</w:t>
        </w:r>
      </w:ins>
      <w:ins w:id="1166" w:author="Yasmin Serejo" w:date="2025-06-12T14:27:00Z">
        <w:r w:rsidRPr="00E203A3">
          <w:rPr>
            <w:rFonts w:ascii="Times New Roman" w:eastAsia="Times New Roman" w:hAnsi="Times New Roman" w:cs="Times New Roman"/>
            <w:color w:val="000000" w:themeColor="text1"/>
            <w:sz w:val="24"/>
            <w:szCs w:val="24"/>
            <w:rPrChange w:id="1167" w:author="Euderlan Freire" w:date="2025-06-13T19:10:00Z">
              <w:rPr/>
            </w:rPrChange>
          </w:rPr>
          <w:t xml:space="preserve">. O sistema visa resolver os principais desafios </w:t>
        </w:r>
      </w:ins>
      <w:ins w:id="1168" w:author="Yasmin Serejo" w:date="2025-06-12T14:29:00Z">
        <w:r w:rsidRPr="00E203A3">
          <w:rPr>
            <w:rFonts w:ascii="Times New Roman" w:eastAsia="Times New Roman" w:hAnsi="Times New Roman" w:cs="Times New Roman"/>
            <w:color w:val="000000" w:themeColor="text1"/>
            <w:sz w:val="24"/>
            <w:szCs w:val="24"/>
            <w:rPrChange w:id="1169" w:author="Euderlan Freire" w:date="2025-06-13T19:10:00Z">
              <w:rPr/>
            </w:rPrChange>
          </w:rPr>
          <w:t>enfrentados</w:t>
        </w:r>
      </w:ins>
      <w:ins w:id="1170" w:author="Yasmin Serejo" w:date="2025-06-12T14:27:00Z">
        <w:r w:rsidRPr="00E203A3">
          <w:rPr>
            <w:rFonts w:ascii="Times New Roman" w:eastAsia="Times New Roman" w:hAnsi="Times New Roman" w:cs="Times New Roman"/>
            <w:color w:val="000000" w:themeColor="text1"/>
            <w:sz w:val="24"/>
            <w:szCs w:val="24"/>
            <w:rPrChange w:id="1171" w:author="Euderlan Freire" w:date="2025-06-13T19:10:00Z">
              <w:rPr/>
            </w:rPrChange>
          </w:rPr>
          <w:t xml:space="preserve"> pela comunidade </w:t>
        </w:r>
      </w:ins>
      <w:ins w:id="1172" w:author="Yasmin Serejo" w:date="2025-06-12T14:28:00Z">
        <w:r w:rsidRPr="00E203A3">
          <w:rPr>
            <w:rFonts w:ascii="Times New Roman" w:eastAsia="Times New Roman" w:hAnsi="Times New Roman" w:cs="Times New Roman"/>
            <w:color w:val="000000" w:themeColor="text1"/>
            <w:sz w:val="24"/>
            <w:szCs w:val="24"/>
            <w:rPrChange w:id="1173" w:author="Euderlan Freire" w:date="2025-06-13T19:10:00Z">
              <w:rPr/>
            </w:rPrChange>
          </w:rPr>
          <w:t>universitária</w:t>
        </w:r>
      </w:ins>
      <w:ins w:id="1174" w:author="Yasmin Serejo" w:date="2025-06-12T14:27:00Z">
        <w:r w:rsidRPr="00E203A3">
          <w:rPr>
            <w:rFonts w:ascii="Times New Roman" w:eastAsia="Times New Roman" w:hAnsi="Times New Roman" w:cs="Times New Roman"/>
            <w:color w:val="000000" w:themeColor="text1"/>
            <w:sz w:val="24"/>
            <w:szCs w:val="24"/>
            <w:rPrChange w:id="1175" w:author="Euderlan Freire" w:date="2025-06-13T19:10:00Z">
              <w:rPr/>
            </w:rPrChange>
          </w:rPr>
          <w:t>, como a dificuldade em localizar r</w:t>
        </w:r>
      </w:ins>
      <w:ins w:id="1176" w:author="Yasmin Serejo" w:date="2025-06-12T14:28:00Z">
        <w:r w:rsidRPr="00E203A3">
          <w:rPr>
            <w:rFonts w:ascii="Times New Roman" w:eastAsia="Times New Roman" w:hAnsi="Times New Roman" w:cs="Times New Roman"/>
            <w:color w:val="000000" w:themeColor="text1"/>
            <w:sz w:val="24"/>
            <w:szCs w:val="24"/>
            <w:rPrChange w:id="1177" w:author="Euderlan Freire" w:date="2025-06-13T19:10:00Z">
              <w:rPr/>
            </w:rPrChange>
          </w:rPr>
          <w:t xml:space="preserve">apidamente informações relevantes, o tempo excessivo gasto em buscas manuais e a falta de centralização das documentações. </w:t>
        </w:r>
      </w:ins>
    </w:p>
    <w:p w14:paraId="1C6FF352" w14:textId="170BEEEA" w:rsidR="3DD9D758" w:rsidRPr="00E203A3" w:rsidRDefault="3DD9D758" w:rsidP="00EC2C2E">
      <w:pPr>
        <w:spacing w:before="40" w:after="240" w:line="360" w:lineRule="auto"/>
        <w:ind w:firstLine="576"/>
        <w:jc w:val="both"/>
        <w:rPr>
          <w:ins w:id="1178" w:author="Yasmin Serejo" w:date="2025-06-12T14:31:00Z"/>
          <w:rFonts w:ascii="Times New Roman" w:eastAsia="Times New Roman" w:hAnsi="Times New Roman" w:cs="Times New Roman"/>
          <w:color w:val="000000" w:themeColor="text1"/>
          <w:sz w:val="24"/>
          <w:szCs w:val="24"/>
          <w:rPrChange w:id="1179" w:author="Euderlan Freire" w:date="2025-06-13T19:10:00Z">
            <w:rPr>
              <w:ins w:id="1180" w:author="Yasmin Serejo" w:date="2025-06-12T14:31:00Z"/>
              <w:rFonts w:ascii="Times New Roman" w:eastAsia="Times New Roman" w:hAnsi="Times New Roman" w:cs="Times New Roman"/>
              <w:sz w:val="24"/>
              <w:szCs w:val="24"/>
            </w:rPr>
          </w:rPrChange>
        </w:rPr>
        <w:pPrChange w:id="1181" w:author="Euderlan Freire" w:date="2025-06-13T19:23:00Z">
          <w:pPr>
            <w:spacing w:line="360" w:lineRule="auto"/>
            <w:ind w:firstLine="576"/>
            <w:jc w:val="both"/>
          </w:pPr>
        </w:pPrChange>
      </w:pPr>
      <w:ins w:id="1182" w:author="Yasmin Serejo" w:date="2025-06-12T14:31:00Z">
        <w:r w:rsidRPr="00E203A3">
          <w:rPr>
            <w:rFonts w:ascii="Times New Roman" w:eastAsia="Times New Roman" w:hAnsi="Times New Roman" w:cs="Times New Roman"/>
            <w:color w:val="000000" w:themeColor="text1"/>
            <w:sz w:val="24"/>
            <w:szCs w:val="24"/>
            <w:rPrChange w:id="1183" w:author="Euderlan Freire" w:date="2025-06-13T19:10:00Z">
              <w:rPr>
                <w:rFonts w:ascii="Times New Roman" w:eastAsia="Times New Roman" w:hAnsi="Times New Roman" w:cs="Times New Roman"/>
                <w:sz w:val="24"/>
                <w:szCs w:val="24"/>
              </w:rPr>
            </w:rPrChange>
          </w:rPr>
          <w:t>Entre os objetivos específicos estão:</w:t>
        </w:r>
      </w:ins>
    </w:p>
    <w:p w14:paraId="0E2118C6" w14:textId="6442CD40" w:rsidR="3DD9D758" w:rsidRPr="00E203A3" w:rsidRDefault="3DD9D758" w:rsidP="00EC2C2E">
      <w:pPr>
        <w:pStyle w:val="PargrafodaLista"/>
        <w:numPr>
          <w:ilvl w:val="0"/>
          <w:numId w:val="2"/>
        </w:numPr>
        <w:spacing w:before="40" w:after="240" w:line="360" w:lineRule="auto"/>
        <w:jc w:val="both"/>
        <w:rPr>
          <w:ins w:id="1184" w:author="Yasmin Serejo" w:date="2025-06-12T14:34:00Z"/>
          <w:rFonts w:ascii="Times New Roman" w:eastAsia="Times New Roman" w:hAnsi="Times New Roman" w:cs="Times New Roman"/>
          <w:color w:val="000000" w:themeColor="text1"/>
          <w:sz w:val="24"/>
          <w:szCs w:val="24"/>
          <w:rPrChange w:id="1185" w:author="Euderlan Freire" w:date="2025-06-13T19:10:00Z">
            <w:rPr>
              <w:ins w:id="1186" w:author="Yasmin Serejo" w:date="2025-06-12T14:34:00Z"/>
              <w:rFonts w:ascii="Times New Roman" w:eastAsia="Times New Roman" w:hAnsi="Times New Roman" w:cs="Times New Roman"/>
            </w:rPr>
          </w:rPrChange>
        </w:rPr>
        <w:pPrChange w:id="1187" w:author="Euderlan Freire" w:date="2025-06-13T19:23:00Z">
          <w:pPr>
            <w:spacing w:line="360" w:lineRule="auto"/>
            <w:ind w:firstLine="576"/>
            <w:jc w:val="both"/>
          </w:pPr>
        </w:pPrChange>
      </w:pPr>
      <w:ins w:id="1188" w:author="Yasmin Serejo" w:date="2025-06-12T14:33:00Z">
        <w:r w:rsidRPr="00E203A3">
          <w:rPr>
            <w:rFonts w:ascii="Times New Roman" w:eastAsia="Times New Roman" w:hAnsi="Times New Roman" w:cs="Times New Roman"/>
            <w:b/>
            <w:bCs/>
            <w:color w:val="000000" w:themeColor="text1"/>
            <w:sz w:val="24"/>
            <w:szCs w:val="24"/>
            <w:rPrChange w:id="1189" w:author="Euderlan Freire" w:date="2025-06-13T19:10:00Z">
              <w:rPr>
                <w:rFonts w:ascii="Times New Roman" w:eastAsia="Times New Roman" w:hAnsi="Times New Roman" w:cs="Times New Roman"/>
                <w:sz w:val="24"/>
                <w:szCs w:val="24"/>
              </w:rPr>
            </w:rPrChange>
          </w:rPr>
          <w:t xml:space="preserve">Facilitar o acesso </w:t>
        </w:r>
      </w:ins>
      <w:ins w:id="1190" w:author="Yasmin Serejo" w:date="2025-06-12T14:35:00Z">
        <w:r w:rsidRPr="00E203A3">
          <w:rPr>
            <w:rFonts w:ascii="Times New Roman" w:eastAsia="Times New Roman" w:hAnsi="Times New Roman" w:cs="Times New Roman"/>
            <w:b/>
            <w:bCs/>
            <w:color w:val="000000" w:themeColor="text1"/>
            <w:sz w:val="24"/>
            <w:szCs w:val="24"/>
            <w:rPrChange w:id="1191" w:author="Euderlan Freire" w:date="2025-06-13T19:10:00Z">
              <w:rPr>
                <w:rFonts w:ascii="Times New Roman" w:eastAsia="Times New Roman" w:hAnsi="Times New Roman" w:cs="Times New Roman"/>
                <w:sz w:val="24"/>
                <w:szCs w:val="24"/>
              </w:rPr>
            </w:rPrChange>
          </w:rPr>
          <w:t>à</w:t>
        </w:r>
      </w:ins>
      <w:ins w:id="1192" w:author="Yasmin Serejo" w:date="2025-06-12T14:33:00Z">
        <w:r w:rsidRPr="00E203A3">
          <w:rPr>
            <w:rFonts w:ascii="Times New Roman" w:eastAsia="Times New Roman" w:hAnsi="Times New Roman" w:cs="Times New Roman"/>
            <w:b/>
            <w:bCs/>
            <w:color w:val="000000" w:themeColor="text1"/>
            <w:sz w:val="24"/>
            <w:szCs w:val="24"/>
            <w:rPrChange w:id="1193" w:author="Euderlan Freire" w:date="2025-06-13T19:10:00Z">
              <w:rPr>
                <w:rFonts w:ascii="Times New Roman" w:eastAsia="Times New Roman" w:hAnsi="Times New Roman" w:cs="Times New Roman"/>
                <w:sz w:val="24"/>
                <w:szCs w:val="24"/>
              </w:rPr>
            </w:rPrChange>
          </w:rPr>
          <w:t xml:space="preserve"> informaç</w:t>
        </w:r>
      </w:ins>
      <w:ins w:id="1194" w:author="Yasmin Serejo" w:date="2025-06-12T14:34:00Z">
        <w:r w:rsidRPr="00E203A3">
          <w:rPr>
            <w:rFonts w:ascii="Times New Roman" w:eastAsia="Times New Roman" w:hAnsi="Times New Roman" w:cs="Times New Roman"/>
            <w:b/>
            <w:bCs/>
            <w:color w:val="000000" w:themeColor="text1"/>
            <w:sz w:val="24"/>
            <w:szCs w:val="24"/>
            <w:rPrChange w:id="1195" w:author="Euderlan Freire" w:date="2025-06-13T19:10:00Z">
              <w:rPr>
                <w:rFonts w:ascii="Times New Roman" w:eastAsia="Times New Roman" w:hAnsi="Times New Roman" w:cs="Times New Roman"/>
                <w:sz w:val="24"/>
                <w:szCs w:val="24"/>
              </w:rPr>
            </w:rPrChange>
          </w:rPr>
          <w:t>ão:</w:t>
        </w:r>
        <w:r w:rsidRPr="00E203A3">
          <w:rPr>
            <w:rFonts w:ascii="Times New Roman" w:eastAsia="Times New Roman" w:hAnsi="Times New Roman" w:cs="Times New Roman"/>
            <w:color w:val="000000" w:themeColor="text1"/>
            <w:sz w:val="24"/>
            <w:szCs w:val="24"/>
            <w:rPrChange w:id="1196" w:author="Euderlan Freire" w:date="2025-06-13T19:10:00Z">
              <w:rPr>
                <w:rFonts w:ascii="Times New Roman" w:eastAsia="Times New Roman" w:hAnsi="Times New Roman" w:cs="Times New Roman"/>
                <w:sz w:val="24"/>
                <w:szCs w:val="24"/>
              </w:rPr>
            </w:rPrChange>
          </w:rPr>
          <w:t xml:space="preserve"> </w:t>
        </w:r>
      </w:ins>
      <w:ins w:id="1197" w:author="Yasmin Serejo" w:date="2025-06-12T14:35:00Z">
        <w:r w:rsidRPr="00E203A3">
          <w:rPr>
            <w:rFonts w:ascii="Times New Roman" w:eastAsia="Times New Roman" w:hAnsi="Times New Roman" w:cs="Times New Roman"/>
            <w:color w:val="000000" w:themeColor="text1"/>
            <w:sz w:val="24"/>
            <w:szCs w:val="24"/>
            <w:rPrChange w:id="1198" w:author="Euderlan Freire" w:date="2025-06-13T19:10:00Z">
              <w:rPr>
                <w:rFonts w:ascii="Times New Roman" w:eastAsia="Times New Roman" w:hAnsi="Times New Roman" w:cs="Times New Roman"/>
                <w:sz w:val="24"/>
                <w:szCs w:val="24"/>
              </w:rPr>
            </w:rPrChange>
          </w:rPr>
          <w:t>Permitir que</w:t>
        </w:r>
      </w:ins>
      <w:ins w:id="1199" w:author="Yasmin Serejo" w:date="2025-06-12T14:34:00Z">
        <w:r w:rsidRPr="00E203A3">
          <w:rPr>
            <w:rFonts w:ascii="Times New Roman" w:eastAsia="Times New Roman" w:hAnsi="Times New Roman" w:cs="Times New Roman"/>
            <w:color w:val="000000" w:themeColor="text1"/>
            <w:sz w:val="24"/>
            <w:szCs w:val="24"/>
            <w:rPrChange w:id="1200" w:author="Euderlan Freire" w:date="2025-06-13T19:10:00Z">
              <w:rPr>
                <w:rFonts w:ascii="Times New Roman" w:eastAsia="Times New Roman" w:hAnsi="Times New Roman" w:cs="Times New Roman"/>
                <w:sz w:val="24"/>
                <w:szCs w:val="24"/>
              </w:rPr>
            </w:rPrChange>
          </w:rPr>
          <w:t xml:space="preserve"> usuários consultem documentos de forma rápida e intuitiva, por meio de linguagem natural.</w:t>
        </w:r>
      </w:ins>
    </w:p>
    <w:p w14:paraId="57785CCC" w14:textId="4F93CA1B" w:rsidR="3DD9D758" w:rsidRPr="00E203A3" w:rsidRDefault="3DD9D758" w:rsidP="00EC2C2E">
      <w:pPr>
        <w:pStyle w:val="PargrafodaLista"/>
        <w:numPr>
          <w:ilvl w:val="0"/>
          <w:numId w:val="2"/>
        </w:numPr>
        <w:spacing w:before="40" w:after="240" w:line="360" w:lineRule="auto"/>
        <w:jc w:val="both"/>
        <w:rPr>
          <w:ins w:id="1201" w:author="Yasmin Serejo" w:date="2025-06-12T14:35:00Z"/>
          <w:rFonts w:ascii="Times New Roman" w:eastAsia="Times New Roman" w:hAnsi="Times New Roman" w:cs="Times New Roman"/>
          <w:color w:val="000000" w:themeColor="text1"/>
          <w:sz w:val="24"/>
          <w:szCs w:val="24"/>
          <w:rPrChange w:id="1202" w:author="Euderlan Freire" w:date="2025-06-13T19:10:00Z">
            <w:rPr>
              <w:ins w:id="1203" w:author="Yasmin Serejo" w:date="2025-06-12T14:35:00Z"/>
              <w:rFonts w:ascii="Times New Roman" w:eastAsia="Times New Roman" w:hAnsi="Times New Roman" w:cs="Times New Roman"/>
            </w:rPr>
          </w:rPrChange>
        </w:rPr>
        <w:pPrChange w:id="1204" w:author="Euderlan Freire" w:date="2025-06-13T19:23:00Z">
          <w:pPr>
            <w:spacing w:line="360" w:lineRule="auto"/>
            <w:ind w:firstLine="576"/>
            <w:jc w:val="both"/>
          </w:pPr>
        </w:pPrChange>
      </w:pPr>
      <w:ins w:id="1205" w:author="Yasmin Serejo" w:date="2025-06-12T14:34:00Z">
        <w:r w:rsidRPr="00E203A3">
          <w:rPr>
            <w:rFonts w:ascii="Times New Roman" w:eastAsia="Times New Roman" w:hAnsi="Times New Roman" w:cs="Times New Roman"/>
            <w:b/>
            <w:bCs/>
            <w:color w:val="000000" w:themeColor="text1"/>
            <w:sz w:val="24"/>
            <w:szCs w:val="24"/>
            <w:rPrChange w:id="1206" w:author="Euderlan Freire" w:date="2025-06-13T19:10:00Z">
              <w:rPr>
                <w:rFonts w:ascii="Times New Roman" w:eastAsia="Times New Roman" w:hAnsi="Times New Roman" w:cs="Times New Roman"/>
                <w:sz w:val="24"/>
                <w:szCs w:val="24"/>
              </w:rPr>
            </w:rPrChange>
          </w:rPr>
          <w:t xml:space="preserve">Reduzir o tempo de busca: </w:t>
        </w:r>
        <w:r w:rsidRPr="00E203A3">
          <w:rPr>
            <w:rFonts w:ascii="Times New Roman" w:eastAsia="Times New Roman" w:hAnsi="Times New Roman" w:cs="Times New Roman"/>
            <w:color w:val="000000" w:themeColor="text1"/>
            <w:sz w:val="24"/>
            <w:szCs w:val="24"/>
            <w:rPrChange w:id="1207" w:author="Euderlan Freire" w:date="2025-06-13T19:10:00Z">
              <w:rPr>
                <w:rFonts w:ascii="Times New Roman" w:eastAsia="Times New Roman" w:hAnsi="Times New Roman" w:cs="Times New Roman"/>
                <w:sz w:val="24"/>
                <w:szCs w:val="24"/>
              </w:rPr>
            </w:rPrChange>
          </w:rPr>
          <w:t>Eliminar a necessidade de leitura de documentos em uma plataforma simplificada de consul</w:t>
        </w:r>
      </w:ins>
      <w:ins w:id="1208" w:author="Yasmin Serejo" w:date="2025-06-12T14:35:00Z">
        <w:r w:rsidRPr="00E203A3">
          <w:rPr>
            <w:rFonts w:ascii="Times New Roman" w:eastAsia="Times New Roman" w:hAnsi="Times New Roman" w:cs="Times New Roman"/>
            <w:color w:val="000000" w:themeColor="text1"/>
            <w:sz w:val="24"/>
            <w:szCs w:val="24"/>
            <w:rPrChange w:id="1209" w:author="Euderlan Freire" w:date="2025-06-13T19:10:00Z">
              <w:rPr>
                <w:rFonts w:ascii="Times New Roman" w:eastAsia="Times New Roman" w:hAnsi="Times New Roman" w:cs="Times New Roman"/>
                <w:sz w:val="24"/>
                <w:szCs w:val="24"/>
              </w:rPr>
            </w:rPrChange>
          </w:rPr>
          <w:t xml:space="preserve">ta. </w:t>
        </w:r>
      </w:ins>
    </w:p>
    <w:p w14:paraId="306E4F72" w14:textId="4DCD72BC" w:rsidR="3DD9D758" w:rsidRPr="00E203A3" w:rsidRDefault="3DD9D758" w:rsidP="00EC2C2E">
      <w:pPr>
        <w:pStyle w:val="PargrafodaLista"/>
        <w:numPr>
          <w:ilvl w:val="0"/>
          <w:numId w:val="2"/>
        </w:numPr>
        <w:spacing w:before="40" w:after="240" w:line="360" w:lineRule="auto"/>
        <w:jc w:val="both"/>
        <w:rPr>
          <w:ins w:id="1210" w:author="Yasmin Serejo" w:date="2025-06-12T14:35:00Z"/>
          <w:rFonts w:ascii="Times New Roman" w:eastAsia="Times New Roman" w:hAnsi="Times New Roman" w:cs="Times New Roman"/>
          <w:color w:val="000000" w:themeColor="text1"/>
          <w:sz w:val="24"/>
          <w:szCs w:val="24"/>
          <w:rPrChange w:id="1211" w:author="Euderlan Freire" w:date="2025-06-13T19:10:00Z">
            <w:rPr>
              <w:ins w:id="1212" w:author="Yasmin Serejo" w:date="2025-06-12T14:35:00Z"/>
              <w:rFonts w:ascii="Times New Roman" w:eastAsia="Times New Roman" w:hAnsi="Times New Roman" w:cs="Times New Roman"/>
            </w:rPr>
          </w:rPrChange>
        </w:rPr>
        <w:pPrChange w:id="1213" w:author="Euderlan Freire" w:date="2025-06-13T19:23:00Z">
          <w:pPr>
            <w:spacing w:line="360" w:lineRule="auto"/>
            <w:ind w:firstLine="576"/>
            <w:jc w:val="both"/>
          </w:pPr>
        </w:pPrChange>
      </w:pPr>
      <w:ins w:id="1214" w:author="Yasmin Serejo" w:date="2025-06-12T14:35:00Z">
        <w:r w:rsidRPr="00E203A3">
          <w:rPr>
            <w:rFonts w:ascii="Times New Roman" w:eastAsia="Times New Roman" w:hAnsi="Times New Roman" w:cs="Times New Roman"/>
            <w:b/>
            <w:bCs/>
            <w:color w:val="000000" w:themeColor="text1"/>
            <w:sz w:val="24"/>
            <w:szCs w:val="24"/>
            <w:rPrChange w:id="1215" w:author="Euderlan Freire" w:date="2025-06-13T19:10:00Z">
              <w:rPr>
                <w:rFonts w:ascii="Times New Roman" w:eastAsia="Times New Roman" w:hAnsi="Times New Roman" w:cs="Times New Roman"/>
                <w:sz w:val="24"/>
                <w:szCs w:val="24"/>
              </w:rPr>
            </w:rPrChange>
          </w:rPr>
          <w:t>Aumentar a eficiência institucional:</w:t>
        </w:r>
        <w:r w:rsidRPr="00E203A3">
          <w:rPr>
            <w:rFonts w:ascii="Times New Roman" w:eastAsia="Times New Roman" w:hAnsi="Times New Roman" w:cs="Times New Roman"/>
            <w:color w:val="000000" w:themeColor="text1"/>
            <w:sz w:val="24"/>
            <w:szCs w:val="24"/>
            <w:rPrChange w:id="1216" w:author="Euderlan Freire" w:date="2025-06-13T19:10:00Z">
              <w:rPr>
                <w:rFonts w:ascii="Times New Roman" w:eastAsia="Times New Roman" w:hAnsi="Times New Roman" w:cs="Times New Roman"/>
                <w:sz w:val="24"/>
                <w:szCs w:val="24"/>
              </w:rPr>
            </w:rPrChange>
          </w:rPr>
          <w:t xml:space="preserve"> Agilizar a tomada de decisões e os processos administrativos com acesso imediato a informações precisas.</w:t>
        </w:r>
      </w:ins>
    </w:p>
    <w:p w14:paraId="1ED23B26" w14:textId="7DECC728" w:rsidR="3DD9D758" w:rsidRPr="00E203A3" w:rsidRDefault="3DD9D758" w:rsidP="00EC2C2E">
      <w:pPr>
        <w:pStyle w:val="PargrafodaLista"/>
        <w:numPr>
          <w:ilvl w:val="0"/>
          <w:numId w:val="2"/>
        </w:numPr>
        <w:spacing w:before="40" w:after="240" w:line="360" w:lineRule="auto"/>
        <w:jc w:val="both"/>
        <w:rPr>
          <w:ins w:id="1217" w:author="Yasmin Serejo" w:date="2025-06-12T14:36:00Z"/>
          <w:rFonts w:ascii="Times New Roman" w:eastAsia="Times New Roman" w:hAnsi="Times New Roman" w:cs="Times New Roman"/>
          <w:color w:val="000000" w:themeColor="text1"/>
          <w:sz w:val="24"/>
          <w:szCs w:val="24"/>
          <w:rPrChange w:id="1218" w:author="Euderlan Freire" w:date="2025-06-13T19:10:00Z">
            <w:rPr>
              <w:ins w:id="1219" w:author="Yasmin Serejo" w:date="2025-06-12T14:36:00Z"/>
              <w:rFonts w:ascii="Times New Roman" w:eastAsia="Times New Roman" w:hAnsi="Times New Roman" w:cs="Times New Roman"/>
            </w:rPr>
          </w:rPrChange>
        </w:rPr>
        <w:pPrChange w:id="1220" w:author="Euderlan Freire" w:date="2025-06-13T19:23:00Z">
          <w:pPr>
            <w:spacing w:line="360" w:lineRule="auto"/>
            <w:ind w:firstLine="576"/>
            <w:jc w:val="both"/>
          </w:pPr>
        </w:pPrChange>
      </w:pPr>
      <w:ins w:id="1221" w:author="Yasmin Serejo" w:date="2025-06-12T14:36:00Z">
        <w:r w:rsidRPr="00E203A3">
          <w:rPr>
            <w:rFonts w:ascii="Times New Roman" w:eastAsia="Times New Roman" w:hAnsi="Times New Roman" w:cs="Times New Roman"/>
            <w:b/>
            <w:bCs/>
            <w:color w:val="000000" w:themeColor="text1"/>
            <w:sz w:val="24"/>
            <w:szCs w:val="24"/>
            <w:rPrChange w:id="1222" w:author="Euderlan Freire" w:date="2025-06-13T19:10:00Z">
              <w:rPr>
                <w:rFonts w:ascii="Times New Roman" w:eastAsia="Times New Roman" w:hAnsi="Times New Roman" w:cs="Times New Roman"/>
                <w:sz w:val="24"/>
                <w:szCs w:val="24"/>
              </w:rPr>
            </w:rPrChange>
          </w:rPr>
          <w:t>Oferecer suporte inteligente:</w:t>
        </w:r>
        <w:r w:rsidRPr="00E203A3">
          <w:rPr>
            <w:rFonts w:ascii="Times New Roman" w:eastAsia="Times New Roman" w:hAnsi="Times New Roman" w:cs="Times New Roman"/>
            <w:color w:val="000000" w:themeColor="text1"/>
            <w:sz w:val="24"/>
            <w:szCs w:val="24"/>
            <w:rPrChange w:id="1223" w:author="Euderlan Freire" w:date="2025-06-13T19:10:00Z">
              <w:rPr>
                <w:rFonts w:ascii="Times New Roman" w:eastAsia="Times New Roman" w:hAnsi="Times New Roman" w:cs="Times New Roman"/>
                <w:sz w:val="24"/>
                <w:szCs w:val="24"/>
              </w:rPr>
            </w:rPrChange>
          </w:rPr>
          <w:t xml:space="preserve"> Utilizar </w:t>
        </w:r>
      </w:ins>
      <w:ins w:id="1224" w:author="Yasmin Serejo" w:date="2025-06-12T14:37:00Z">
        <w:r w:rsidRPr="00E203A3">
          <w:rPr>
            <w:rFonts w:ascii="Times New Roman" w:eastAsia="Times New Roman" w:hAnsi="Times New Roman" w:cs="Times New Roman"/>
            <w:color w:val="000000" w:themeColor="text1"/>
            <w:sz w:val="24"/>
            <w:szCs w:val="24"/>
            <w:rPrChange w:id="1225" w:author="Euderlan Freire" w:date="2025-06-13T19:10:00Z">
              <w:rPr>
                <w:rFonts w:ascii="Times New Roman" w:eastAsia="Times New Roman" w:hAnsi="Times New Roman" w:cs="Times New Roman"/>
                <w:sz w:val="24"/>
                <w:szCs w:val="24"/>
              </w:rPr>
            </w:rPrChange>
          </w:rPr>
          <w:t>inteligência</w:t>
        </w:r>
      </w:ins>
      <w:ins w:id="1226" w:author="Yasmin Serejo" w:date="2025-06-12T14:36:00Z">
        <w:r w:rsidRPr="00E203A3">
          <w:rPr>
            <w:rFonts w:ascii="Times New Roman" w:eastAsia="Times New Roman" w:hAnsi="Times New Roman" w:cs="Times New Roman"/>
            <w:color w:val="000000" w:themeColor="text1"/>
            <w:sz w:val="24"/>
            <w:szCs w:val="24"/>
            <w:rPrChange w:id="1227" w:author="Euderlan Freire" w:date="2025-06-13T19:10:00Z">
              <w:rPr>
                <w:rFonts w:ascii="Times New Roman" w:eastAsia="Times New Roman" w:hAnsi="Times New Roman" w:cs="Times New Roman"/>
                <w:sz w:val="24"/>
                <w:szCs w:val="24"/>
              </w:rPr>
            </w:rPrChange>
          </w:rPr>
          <w:t xml:space="preserve"> </w:t>
        </w:r>
      </w:ins>
      <w:ins w:id="1228" w:author="Yasmin Serejo" w:date="2025-06-12T14:37:00Z">
        <w:r w:rsidRPr="00E203A3">
          <w:rPr>
            <w:rFonts w:ascii="Times New Roman" w:eastAsia="Times New Roman" w:hAnsi="Times New Roman" w:cs="Times New Roman"/>
            <w:color w:val="000000" w:themeColor="text1"/>
            <w:sz w:val="24"/>
            <w:szCs w:val="24"/>
            <w:rPrChange w:id="1229" w:author="Euderlan Freire" w:date="2025-06-13T19:10:00Z">
              <w:rPr>
                <w:rFonts w:ascii="Times New Roman" w:eastAsia="Times New Roman" w:hAnsi="Times New Roman" w:cs="Times New Roman"/>
                <w:sz w:val="24"/>
                <w:szCs w:val="24"/>
              </w:rPr>
            </w:rPrChange>
          </w:rPr>
          <w:t>artificial</w:t>
        </w:r>
      </w:ins>
      <w:ins w:id="1230" w:author="Yasmin Serejo" w:date="2025-06-12T14:36:00Z">
        <w:r w:rsidRPr="00E203A3">
          <w:rPr>
            <w:rFonts w:ascii="Times New Roman" w:eastAsia="Times New Roman" w:hAnsi="Times New Roman" w:cs="Times New Roman"/>
            <w:color w:val="000000" w:themeColor="text1"/>
            <w:sz w:val="24"/>
            <w:szCs w:val="24"/>
            <w:rPrChange w:id="1231" w:author="Euderlan Freire" w:date="2025-06-13T19:10:00Z">
              <w:rPr>
                <w:rFonts w:ascii="Times New Roman" w:eastAsia="Times New Roman" w:hAnsi="Times New Roman" w:cs="Times New Roman"/>
                <w:sz w:val="24"/>
                <w:szCs w:val="24"/>
              </w:rPr>
            </w:rPrChange>
          </w:rPr>
          <w:t xml:space="preserve"> para interpretar perguntas, identificar trechos relevantes e responder com base no </w:t>
        </w:r>
      </w:ins>
      <w:ins w:id="1232" w:author="Yasmin Serejo" w:date="2025-06-12T14:37:00Z">
        <w:r w:rsidRPr="00E203A3">
          <w:rPr>
            <w:rFonts w:ascii="Times New Roman" w:eastAsia="Times New Roman" w:hAnsi="Times New Roman" w:cs="Times New Roman"/>
            <w:color w:val="000000" w:themeColor="text1"/>
            <w:sz w:val="24"/>
            <w:szCs w:val="24"/>
            <w:rPrChange w:id="1233" w:author="Euderlan Freire" w:date="2025-06-13T19:10:00Z">
              <w:rPr>
                <w:rFonts w:ascii="Times New Roman" w:eastAsia="Times New Roman" w:hAnsi="Times New Roman" w:cs="Times New Roman"/>
                <w:sz w:val="24"/>
                <w:szCs w:val="24"/>
              </w:rPr>
            </w:rPrChange>
          </w:rPr>
          <w:t>conteúdo</w:t>
        </w:r>
      </w:ins>
      <w:ins w:id="1234" w:author="Yasmin Serejo" w:date="2025-06-12T14:36:00Z">
        <w:r w:rsidRPr="00E203A3">
          <w:rPr>
            <w:rFonts w:ascii="Times New Roman" w:eastAsia="Times New Roman" w:hAnsi="Times New Roman" w:cs="Times New Roman"/>
            <w:color w:val="000000" w:themeColor="text1"/>
            <w:sz w:val="24"/>
            <w:szCs w:val="24"/>
            <w:rPrChange w:id="1235" w:author="Euderlan Freire" w:date="2025-06-13T19:10:00Z">
              <w:rPr>
                <w:rFonts w:ascii="Times New Roman" w:eastAsia="Times New Roman" w:hAnsi="Times New Roman" w:cs="Times New Roman"/>
                <w:sz w:val="24"/>
                <w:szCs w:val="24"/>
              </w:rPr>
            </w:rPrChange>
          </w:rPr>
          <w:t xml:space="preserve"> real dos documentos. </w:t>
        </w:r>
      </w:ins>
    </w:p>
    <w:p w14:paraId="7666D184" w14:textId="548F183F" w:rsidR="3DD9D758" w:rsidRPr="00E203A3" w:rsidRDefault="3DD9D758" w:rsidP="00EC2C2E">
      <w:pPr>
        <w:pStyle w:val="PargrafodaLista"/>
        <w:numPr>
          <w:ilvl w:val="0"/>
          <w:numId w:val="2"/>
        </w:numPr>
        <w:spacing w:before="40" w:after="240" w:line="360" w:lineRule="auto"/>
        <w:jc w:val="both"/>
        <w:rPr>
          <w:ins w:id="1236" w:author="Yasmin Serejo" w:date="2025-06-12T13:57:00Z"/>
          <w:rFonts w:ascii="Times New Roman" w:eastAsia="Times New Roman" w:hAnsi="Times New Roman" w:cs="Times New Roman"/>
          <w:color w:val="000000" w:themeColor="text1"/>
          <w:sz w:val="24"/>
          <w:szCs w:val="24"/>
          <w:rPrChange w:id="1237" w:author="Euderlan Freire" w:date="2025-06-13T19:10:00Z">
            <w:rPr>
              <w:ins w:id="1238" w:author="Yasmin Serejo" w:date="2025-06-12T13:57:00Z"/>
            </w:rPr>
          </w:rPrChange>
        </w:rPr>
        <w:pPrChange w:id="1239" w:author="Euderlan Freire" w:date="2025-06-13T19:23:00Z">
          <w:pPr>
            <w:spacing w:line="360" w:lineRule="auto"/>
            <w:ind w:firstLine="576"/>
            <w:jc w:val="both"/>
          </w:pPr>
        </w:pPrChange>
      </w:pPr>
      <w:ins w:id="1240" w:author="Yasmin Serejo" w:date="2025-06-12T14:36:00Z">
        <w:r w:rsidRPr="00E203A3">
          <w:rPr>
            <w:rFonts w:ascii="Times New Roman" w:eastAsia="Times New Roman" w:hAnsi="Times New Roman" w:cs="Times New Roman"/>
            <w:b/>
            <w:bCs/>
            <w:color w:val="000000" w:themeColor="text1"/>
            <w:sz w:val="24"/>
            <w:szCs w:val="24"/>
            <w:rPrChange w:id="1241" w:author="Euderlan Freire" w:date="2025-06-13T19:10:00Z">
              <w:rPr>
                <w:rFonts w:ascii="Times New Roman" w:eastAsia="Times New Roman" w:hAnsi="Times New Roman" w:cs="Times New Roman"/>
                <w:sz w:val="24"/>
                <w:szCs w:val="24"/>
              </w:rPr>
            </w:rPrChange>
          </w:rPr>
          <w:t>Centralizar dados institucionais</w:t>
        </w:r>
      </w:ins>
      <w:ins w:id="1242" w:author="Yasmin Serejo" w:date="2025-06-12T14:37:00Z">
        <w:r w:rsidRPr="00E203A3">
          <w:rPr>
            <w:rFonts w:ascii="Times New Roman" w:eastAsia="Times New Roman" w:hAnsi="Times New Roman" w:cs="Times New Roman"/>
            <w:b/>
            <w:bCs/>
            <w:color w:val="000000" w:themeColor="text1"/>
            <w:sz w:val="24"/>
            <w:szCs w:val="24"/>
            <w:rPrChange w:id="1243" w:author="Euderlan Freire" w:date="2025-06-13T19:10:00Z">
              <w:rPr>
                <w:rFonts w:ascii="Times New Roman" w:eastAsia="Times New Roman" w:hAnsi="Times New Roman" w:cs="Times New Roman"/>
                <w:sz w:val="24"/>
                <w:szCs w:val="24"/>
              </w:rPr>
            </w:rPrChange>
          </w:rPr>
          <w:t>:</w:t>
        </w:r>
      </w:ins>
      <w:ins w:id="1244" w:author="Yasmin Serejo" w:date="2025-06-12T14:36:00Z">
        <w:r w:rsidRPr="00E203A3">
          <w:rPr>
            <w:rFonts w:ascii="Times New Roman" w:eastAsia="Times New Roman" w:hAnsi="Times New Roman" w:cs="Times New Roman"/>
            <w:b/>
            <w:bCs/>
            <w:color w:val="000000" w:themeColor="text1"/>
            <w:sz w:val="24"/>
            <w:szCs w:val="24"/>
            <w:rPrChange w:id="1245" w:author="Euderlan Freire" w:date="2025-06-13T19:10:00Z">
              <w:rPr>
                <w:rFonts w:ascii="Times New Roman" w:eastAsia="Times New Roman" w:hAnsi="Times New Roman" w:cs="Times New Roman"/>
                <w:sz w:val="24"/>
                <w:szCs w:val="24"/>
              </w:rPr>
            </w:rPrChange>
          </w:rPr>
          <w:t xml:space="preserve"> </w:t>
        </w:r>
        <w:r w:rsidRPr="00E203A3">
          <w:rPr>
            <w:rFonts w:ascii="Times New Roman" w:eastAsia="Times New Roman" w:hAnsi="Times New Roman" w:cs="Times New Roman"/>
            <w:color w:val="000000" w:themeColor="text1"/>
            <w:sz w:val="24"/>
            <w:szCs w:val="24"/>
            <w:rPrChange w:id="1246" w:author="Euderlan Freire" w:date="2025-06-13T19:10:00Z">
              <w:rPr>
                <w:rFonts w:ascii="Times New Roman" w:eastAsia="Times New Roman" w:hAnsi="Times New Roman" w:cs="Times New Roman"/>
                <w:sz w:val="24"/>
                <w:szCs w:val="24"/>
              </w:rPr>
            </w:rPrChange>
          </w:rPr>
          <w:t>Reunir diferentes tipos de document</w:t>
        </w:r>
      </w:ins>
      <w:ins w:id="1247" w:author="Yasmin Serejo" w:date="2025-06-12T14:37:00Z">
        <w:r w:rsidRPr="00E203A3">
          <w:rPr>
            <w:rFonts w:ascii="Times New Roman" w:eastAsia="Times New Roman" w:hAnsi="Times New Roman" w:cs="Times New Roman"/>
            <w:color w:val="000000" w:themeColor="text1"/>
            <w:sz w:val="24"/>
            <w:szCs w:val="24"/>
            <w:rPrChange w:id="1248" w:author="Euderlan Freire" w:date="2025-06-13T19:10:00Z">
              <w:rPr>
                <w:rFonts w:ascii="Times New Roman" w:eastAsia="Times New Roman" w:hAnsi="Times New Roman" w:cs="Times New Roman"/>
                <w:sz w:val="24"/>
                <w:szCs w:val="24"/>
              </w:rPr>
            </w:rPrChange>
          </w:rPr>
          <w:t>os em uma plataforma unificada de consulta.</w:t>
        </w:r>
      </w:ins>
    </w:p>
    <w:p w14:paraId="2E5A557F" w14:textId="1BE43845" w:rsidR="3DD9D758" w:rsidRPr="00E203A3" w:rsidRDefault="3DD9D758" w:rsidP="00EC2C2E">
      <w:pPr>
        <w:spacing w:before="40" w:after="240" w:line="360" w:lineRule="auto"/>
        <w:ind w:firstLine="708"/>
        <w:jc w:val="both"/>
        <w:rPr>
          <w:ins w:id="1249" w:author="Yasmin Serejo" w:date="2025-06-13T15:05:00Z"/>
          <w:rFonts w:ascii="Times New Roman" w:eastAsia="Times New Roman" w:hAnsi="Times New Roman" w:cs="Times New Roman"/>
          <w:color w:val="000000" w:themeColor="text1"/>
          <w:sz w:val="24"/>
          <w:szCs w:val="24"/>
          <w:rPrChange w:id="1250" w:author="Euderlan Freire" w:date="2025-06-13T19:10:00Z">
            <w:rPr>
              <w:ins w:id="1251" w:author="Yasmin Serejo" w:date="2025-06-13T15:05:00Z"/>
              <w:rFonts w:ascii="Times New Roman" w:eastAsia="Times New Roman" w:hAnsi="Times New Roman" w:cs="Times New Roman"/>
              <w:sz w:val="24"/>
              <w:szCs w:val="24"/>
            </w:rPr>
          </w:rPrChange>
        </w:rPr>
        <w:pPrChange w:id="1252" w:author="Euderlan Freire" w:date="2025-06-13T19:23:00Z">
          <w:pPr/>
        </w:pPrChange>
      </w:pPr>
      <w:ins w:id="1253" w:author="Yasmin Serejo" w:date="2025-06-12T14:38:00Z">
        <w:r w:rsidRPr="00E203A3">
          <w:rPr>
            <w:rFonts w:ascii="Times New Roman" w:eastAsia="Times New Roman" w:hAnsi="Times New Roman" w:cs="Times New Roman"/>
            <w:color w:val="000000" w:themeColor="text1"/>
            <w:sz w:val="24"/>
            <w:szCs w:val="24"/>
            <w:rPrChange w:id="1254" w:author="Euderlan Freire" w:date="2025-06-13T19:10:00Z">
              <w:rPr/>
            </w:rPrChange>
          </w:rPr>
          <w:lastRenderedPageBreak/>
          <w:t>O sistema busca ser uma ferrament</w:t>
        </w:r>
      </w:ins>
      <w:ins w:id="1255" w:author="Yasmin Serejo" w:date="2025-06-12T14:39:00Z">
        <w:r w:rsidRPr="00E203A3">
          <w:rPr>
            <w:rFonts w:ascii="Times New Roman" w:eastAsia="Times New Roman" w:hAnsi="Times New Roman" w:cs="Times New Roman"/>
            <w:color w:val="000000" w:themeColor="text1"/>
            <w:sz w:val="24"/>
            <w:szCs w:val="24"/>
            <w:rPrChange w:id="1256" w:author="Euderlan Freire" w:date="2025-06-13T19:10:00Z">
              <w:rPr>
                <w:rFonts w:ascii="Times New Roman" w:eastAsia="Times New Roman" w:hAnsi="Times New Roman" w:cs="Times New Roman"/>
                <w:sz w:val="24"/>
                <w:szCs w:val="24"/>
              </w:rPr>
            </w:rPrChange>
          </w:rPr>
          <w:t xml:space="preserve">a </w:t>
        </w:r>
      </w:ins>
      <w:ins w:id="1257" w:author="Yasmin Serejo" w:date="2025-06-12T14:38:00Z">
        <w:r w:rsidRPr="00E203A3">
          <w:rPr>
            <w:rFonts w:ascii="Times New Roman" w:eastAsia="Times New Roman" w:hAnsi="Times New Roman" w:cs="Times New Roman"/>
            <w:color w:val="000000" w:themeColor="text1"/>
            <w:sz w:val="24"/>
            <w:szCs w:val="24"/>
            <w:rPrChange w:id="1258" w:author="Euderlan Freire" w:date="2025-06-13T19:10:00Z">
              <w:rPr/>
            </w:rPrChange>
          </w:rPr>
          <w:t xml:space="preserve">essencial para universidade, tornando a consulta a documentos mais </w:t>
        </w:r>
      </w:ins>
      <w:ins w:id="1259" w:author="Yasmin Serejo" w:date="2025-06-12T14:39:00Z">
        <w:r w:rsidRPr="00E203A3">
          <w:rPr>
            <w:rFonts w:ascii="Times New Roman" w:eastAsia="Times New Roman" w:hAnsi="Times New Roman" w:cs="Times New Roman"/>
            <w:color w:val="000000" w:themeColor="text1"/>
            <w:sz w:val="24"/>
            <w:szCs w:val="24"/>
            <w:rPrChange w:id="1260" w:author="Euderlan Freire" w:date="2025-06-13T19:10:00Z">
              <w:rPr>
                <w:rFonts w:ascii="Times New Roman" w:eastAsia="Times New Roman" w:hAnsi="Times New Roman" w:cs="Times New Roman"/>
                <w:sz w:val="24"/>
                <w:szCs w:val="24"/>
              </w:rPr>
            </w:rPrChange>
          </w:rPr>
          <w:t>eficiente</w:t>
        </w:r>
      </w:ins>
      <w:ins w:id="1261" w:author="Yasmin Serejo" w:date="2025-06-12T14:38:00Z">
        <w:r w:rsidRPr="00E203A3">
          <w:rPr>
            <w:rFonts w:ascii="Times New Roman" w:eastAsia="Times New Roman" w:hAnsi="Times New Roman" w:cs="Times New Roman"/>
            <w:color w:val="000000" w:themeColor="text1"/>
            <w:sz w:val="24"/>
            <w:szCs w:val="24"/>
            <w:rPrChange w:id="1262" w:author="Euderlan Freire" w:date="2025-06-13T19:10:00Z">
              <w:rPr/>
            </w:rPrChange>
          </w:rPr>
          <w:t xml:space="preserve"> e contribuindo diretamente para a modernização e produtividade da instituição.</w:t>
        </w:r>
      </w:ins>
    </w:p>
    <w:p w14:paraId="17AE76FE" w14:textId="5D5110BA" w:rsidR="66C841F8" w:rsidRPr="00E203A3" w:rsidRDefault="66C841F8" w:rsidP="00EC2C2E">
      <w:pPr>
        <w:spacing w:before="40" w:after="240" w:line="360" w:lineRule="auto"/>
        <w:ind w:firstLine="708"/>
        <w:jc w:val="both"/>
        <w:rPr>
          <w:ins w:id="1263" w:author="EUDERLAN FREIRE DA SILVA ABREU" w:date="2025-05-28T17:48:00Z"/>
          <w:rFonts w:ascii="Times New Roman" w:eastAsia="Times New Roman" w:hAnsi="Times New Roman" w:cs="Times New Roman"/>
          <w:color w:val="000000" w:themeColor="text1"/>
          <w:sz w:val="24"/>
          <w:szCs w:val="24"/>
          <w:rPrChange w:id="1264" w:author="Euderlan Freire" w:date="2025-06-13T19:10:00Z">
            <w:rPr>
              <w:ins w:id="1265" w:author="EUDERLAN FREIRE DA SILVA ABREU" w:date="2025-05-28T17:48:00Z"/>
            </w:rPr>
          </w:rPrChange>
        </w:rPr>
        <w:pPrChange w:id="1266" w:author="Euderlan Freire" w:date="2025-06-13T19:23:00Z">
          <w:pPr>
            <w:spacing w:line="360" w:lineRule="auto"/>
            <w:ind w:firstLine="708"/>
            <w:jc w:val="both"/>
          </w:pPr>
        </w:pPrChange>
      </w:pPr>
    </w:p>
    <w:p w14:paraId="2FB7D6F3" w14:textId="1808963D" w:rsidR="3DD9D758" w:rsidRPr="00E203A3" w:rsidRDefault="3DD9D758" w:rsidP="00EC2C2E">
      <w:pPr>
        <w:pStyle w:val="Ttulo1"/>
        <w:spacing w:before="40" w:after="240" w:line="360" w:lineRule="auto"/>
        <w:jc w:val="both"/>
        <w:rPr>
          <w:ins w:id="1267" w:author="EUDERLAN FREIRE DA SILVA ABREU" w:date="2025-05-28T17:55:00Z"/>
          <w:rFonts w:ascii="Times New Roman" w:hAnsi="Times New Roman" w:cs="Times New Roman"/>
          <w:b/>
          <w:bCs/>
          <w:color w:val="000000" w:themeColor="text1"/>
          <w:sz w:val="24"/>
          <w:szCs w:val="24"/>
          <w:rPrChange w:id="1268" w:author="Euderlan Freire" w:date="2025-06-13T19:10:00Z">
            <w:rPr>
              <w:ins w:id="1269" w:author="EUDERLAN FREIRE DA SILVA ABREU" w:date="2025-05-28T17:55:00Z"/>
              <w:rFonts w:ascii="Times New Roman" w:hAnsi="Times New Roman" w:cs="Times New Roman"/>
              <w:b/>
              <w:bCs/>
              <w:color w:val="000000" w:themeColor="text1"/>
              <w:sz w:val="24"/>
              <w:szCs w:val="24"/>
            </w:rPr>
          </w:rPrChange>
        </w:rPr>
        <w:pPrChange w:id="1270" w:author="Euderlan Freire" w:date="2025-06-13T19:23:00Z">
          <w:pPr>
            <w:numPr>
              <w:numId w:val="3"/>
            </w:numPr>
            <w:ind w:left="720" w:hanging="360"/>
          </w:pPr>
        </w:pPrChange>
      </w:pPr>
      <w:bookmarkStart w:id="1271" w:name="_Toc200739779"/>
      <w:ins w:id="1272" w:author="EUDERLAN FREIRE DA SILVA ABREU" w:date="2025-05-28T17:48:00Z">
        <w:r w:rsidRPr="00E203A3">
          <w:rPr>
            <w:rFonts w:ascii="Times New Roman" w:hAnsi="Times New Roman" w:cs="Times New Roman"/>
            <w:b/>
            <w:bCs/>
            <w:color w:val="000000" w:themeColor="text1"/>
            <w:sz w:val="24"/>
            <w:szCs w:val="24"/>
            <w:rPrChange w:id="1273" w:author="Euderlan Freire" w:date="2025-06-13T19:10:00Z">
              <w:rPr/>
            </w:rPrChange>
          </w:rPr>
          <w:t>DESCRIÇÃO GERAL DO SISTEMA</w:t>
        </w:r>
      </w:ins>
      <w:bookmarkEnd w:id="1271"/>
    </w:p>
    <w:p w14:paraId="6149A0B2" w14:textId="7A0C7EC8" w:rsidR="00A10756" w:rsidRPr="00E203A3" w:rsidRDefault="3DD9D758" w:rsidP="00EC2C2E">
      <w:pPr>
        <w:pStyle w:val="Ttulo2"/>
        <w:numPr>
          <w:ilvl w:val="0"/>
          <w:numId w:val="0"/>
        </w:numPr>
        <w:spacing w:after="240" w:line="360" w:lineRule="auto"/>
        <w:ind w:left="720"/>
        <w:jc w:val="both"/>
        <w:rPr>
          <w:ins w:id="1274" w:author="Yasmin Serejo" w:date="2025-06-12T14:43:00Z"/>
          <w:rFonts w:ascii="Times New Roman" w:hAnsi="Times New Roman" w:cs="Times New Roman"/>
          <w:color w:val="000000" w:themeColor="text1"/>
          <w:sz w:val="24"/>
          <w:szCs w:val="24"/>
          <w:rPrChange w:id="1275" w:author="Euderlan Freire" w:date="2025-06-13T19:10:00Z">
            <w:rPr>
              <w:ins w:id="1276" w:author="Yasmin Serejo" w:date="2025-06-12T14:43:00Z"/>
              <w:rFonts w:ascii="Times New Roman" w:hAnsi="Times New Roman" w:cs="Times New Roman"/>
              <w:color w:val="000000" w:themeColor="text1"/>
            </w:rPr>
          </w:rPrChange>
        </w:rPr>
        <w:pPrChange w:id="1277" w:author="Euderlan Freire" w:date="2025-06-13T19:23:00Z">
          <w:pPr>
            <w:pStyle w:val="PargrafodaLista"/>
          </w:pPr>
        </w:pPrChange>
      </w:pPr>
      <w:bookmarkStart w:id="1278" w:name="_Toc200739780"/>
      <w:ins w:id="1279" w:author="Yasmin Serejo" w:date="2025-06-12T14:43:00Z">
        <w:r w:rsidRPr="00E203A3">
          <w:rPr>
            <w:rFonts w:ascii="Times New Roman" w:hAnsi="Times New Roman" w:cs="Times New Roman"/>
            <w:color w:val="000000" w:themeColor="text1"/>
            <w:sz w:val="24"/>
            <w:szCs w:val="24"/>
            <w:rPrChange w:id="1280" w:author="Euderlan Freire" w:date="2025-06-13T19:10:00Z">
              <w:rPr>
                <w:rFonts w:ascii="Times New Roman" w:hAnsi="Times New Roman" w:cs="Times New Roman"/>
                <w:color w:val="000000" w:themeColor="text1"/>
              </w:rPr>
            </w:rPrChange>
          </w:rPr>
          <w:t xml:space="preserve">2.1 </w:t>
        </w:r>
      </w:ins>
      <w:ins w:id="1281" w:author="EUDERLAN FREIRE DA SILVA ABREU" w:date="2025-05-28T17:56:00Z">
        <w:r w:rsidRPr="00E203A3">
          <w:rPr>
            <w:rFonts w:ascii="Times New Roman" w:hAnsi="Times New Roman" w:cs="Times New Roman"/>
            <w:color w:val="000000" w:themeColor="text1"/>
            <w:sz w:val="24"/>
            <w:szCs w:val="24"/>
            <w:rPrChange w:id="1282" w:author="Euderlan Freire" w:date="2025-06-13T19:10:00Z">
              <w:rPr>
                <w:rFonts w:ascii="Times New Roman" w:hAnsi="Times New Roman" w:cs="Times New Roman"/>
                <w:sz w:val="28"/>
                <w:szCs w:val="28"/>
              </w:rPr>
            </w:rPrChange>
          </w:rPr>
          <w:t>ABRANGÊNCIA DO SISTEMA</w:t>
        </w:r>
      </w:ins>
      <w:bookmarkEnd w:id="1278"/>
    </w:p>
    <w:p w14:paraId="6E87D60B" w14:textId="2B6BC09F" w:rsidR="3DD9D758" w:rsidRPr="00E203A3" w:rsidDel="00B76671" w:rsidRDefault="3DD9D758" w:rsidP="00EC2C2E">
      <w:pPr>
        <w:spacing w:before="40" w:after="240" w:line="360" w:lineRule="auto"/>
        <w:ind w:firstLine="708"/>
        <w:jc w:val="both"/>
        <w:rPr>
          <w:ins w:id="1283" w:author="Yasmin Serejo" w:date="2025-06-12T14:43:00Z"/>
          <w:del w:id="1284" w:author="Euderlan Freire" w:date="2025-06-13T19:16:00Z"/>
          <w:rFonts w:ascii="Times New Roman" w:eastAsia="Times New Roman" w:hAnsi="Times New Roman" w:cs="Times New Roman"/>
          <w:color w:val="000000" w:themeColor="text1"/>
          <w:sz w:val="24"/>
          <w:szCs w:val="24"/>
          <w:rPrChange w:id="1285" w:author="Euderlan Freire" w:date="2025-06-13T19:10:00Z">
            <w:rPr>
              <w:ins w:id="1286" w:author="Yasmin Serejo" w:date="2025-06-12T14:43:00Z"/>
              <w:del w:id="1287" w:author="Euderlan Freire" w:date="2025-06-13T19:16:00Z"/>
              <w:rFonts w:ascii="Times New Roman" w:hAnsi="Times New Roman" w:cs="Times New Roman"/>
              <w:color w:val="000000" w:themeColor="text1"/>
            </w:rPr>
          </w:rPrChange>
        </w:rPr>
        <w:pPrChange w:id="1288" w:author="Euderlan Freire" w:date="2025-06-13T19:23:00Z">
          <w:pPr>
            <w:pStyle w:val="Ttulo2"/>
            <w:numPr>
              <w:ilvl w:val="0"/>
              <w:numId w:val="0"/>
            </w:numPr>
            <w:ind w:left="720" w:firstLine="0"/>
          </w:pPr>
        </w:pPrChange>
      </w:pPr>
      <w:ins w:id="1289" w:author="Yasmin Serejo" w:date="2025-06-12T14:52:00Z">
        <w:r w:rsidRPr="00E203A3">
          <w:rPr>
            <w:rFonts w:ascii="Times New Roman" w:hAnsi="Times New Roman" w:cs="Times New Roman"/>
            <w:color w:val="000000" w:themeColor="text1"/>
            <w:sz w:val="24"/>
            <w:szCs w:val="24"/>
            <w:rPrChange w:id="1290" w:author="Euderlan Freire" w:date="2025-06-13T19:10:00Z">
              <w:rPr/>
            </w:rPrChange>
          </w:rPr>
          <w:t xml:space="preserve">O </w:t>
        </w:r>
        <w:r w:rsidRPr="00E203A3">
          <w:rPr>
            <w:rFonts w:ascii="Times New Roman" w:eastAsia="Times New Roman" w:hAnsi="Times New Roman" w:cs="Times New Roman"/>
            <w:color w:val="000000" w:themeColor="text1"/>
            <w:sz w:val="24"/>
            <w:szCs w:val="24"/>
            <w:rPrChange w:id="1291" w:author="Euderlan Freire" w:date="2025-06-13T19:10:00Z">
              <w:rPr>
                <w:rFonts w:ascii="Times New Roman" w:eastAsia="Times New Roman" w:hAnsi="Times New Roman" w:cs="Times New Roman"/>
                <w:sz w:val="24"/>
                <w:szCs w:val="24"/>
              </w:rPr>
            </w:rPrChange>
          </w:rPr>
          <w:t>Sistema Inteligente de Consulta a Documentação via LLM é uma solução automatizada que uti</w:t>
        </w:r>
      </w:ins>
      <w:ins w:id="1292" w:author="Yasmin Serejo" w:date="2025-06-12T14:53:00Z">
        <w:r w:rsidRPr="00E203A3">
          <w:rPr>
            <w:rFonts w:ascii="Times New Roman" w:eastAsia="Times New Roman" w:hAnsi="Times New Roman" w:cs="Times New Roman"/>
            <w:color w:val="000000" w:themeColor="text1"/>
            <w:sz w:val="24"/>
            <w:szCs w:val="24"/>
            <w:rPrChange w:id="1293" w:author="Euderlan Freire" w:date="2025-06-13T19:10:00Z">
              <w:rPr>
                <w:rFonts w:ascii="Times New Roman" w:eastAsia="Times New Roman" w:hAnsi="Times New Roman" w:cs="Times New Roman"/>
                <w:sz w:val="24"/>
                <w:szCs w:val="24"/>
              </w:rPr>
            </w:rPrChange>
          </w:rPr>
          <w:t xml:space="preserve">liza modelos de linguagem natural para tornar o acesso a documentos institucionais mais </w:t>
        </w:r>
      </w:ins>
      <w:ins w:id="1294" w:author="Yasmin Serejo" w:date="2025-06-12T14:54:00Z">
        <w:r w:rsidRPr="00E203A3">
          <w:rPr>
            <w:rFonts w:ascii="Times New Roman" w:eastAsia="Times New Roman" w:hAnsi="Times New Roman" w:cs="Times New Roman"/>
            <w:color w:val="000000" w:themeColor="text1"/>
            <w:sz w:val="24"/>
            <w:szCs w:val="24"/>
            <w:rPrChange w:id="1295" w:author="Euderlan Freire" w:date="2025-06-13T19:10:00Z">
              <w:rPr>
                <w:rFonts w:ascii="Times New Roman" w:eastAsia="Times New Roman" w:hAnsi="Times New Roman" w:cs="Times New Roman"/>
                <w:sz w:val="24"/>
                <w:szCs w:val="24"/>
              </w:rPr>
            </w:rPrChange>
          </w:rPr>
          <w:t>ágil</w:t>
        </w:r>
      </w:ins>
      <w:ins w:id="1296" w:author="Yasmin Serejo" w:date="2025-06-12T14:53:00Z">
        <w:r w:rsidRPr="00E203A3">
          <w:rPr>
            <w:rFonts w:ascii="Times New Roman" w:eastAsia="Times New Roman" w:hAnsi="Times New Roman" w:cs="Times New Roman"/>
            <w:color w:val="000000" w:themeColor="text1"/>
            <w:sz w:val="24"/>
            <w:szCs w:val="24"/>
            <w:rPrChange w:id="1297" w:author="Euderlan Freire" w:date="2025-06-13T19:10:00Z">
              <w:rPr>
                <w:rFonts w:ascii="Times New Roman" w:eastAsia="Times New Roman" w:hAnsi="Times New Roman" w:cs="Times New Roman"/>
                <w:sz w:val="24"/>
                <w:szCs w:val="24"/>
              </w:rPr>
            </w:rPrChange>
          </w:rPr>
          <w:t xml:space="preserve">, preciso e </w:t>
        </w:r>
      </w:ins>
      <w:ins w:id="1298" w:author="Yasmin Serejo" w:date="2025-06-12T14:54:00Z">
        <w:r w:rsidRPr="00E203A3">
          <w:rPr>
            <w:rFonts w:ascii="Times New Roman" w:eastAsia="Times New Roman" w:hAnsi="Times New Roman" w:cs="Times New Roman"/>
            <w:color w:val="000000" w:themeColor="text1"/>
            <w:sz w:val="24"/>
            <w:szCs w:val="24"/>
            <w:rPrChange w:id="1299" w:author="Euderlan Freire" w:date="2025-06-13T19:10:00Z">
              <w:rPr>
                <w:rFonts w:ascii="Times New Roman" w:eastAsia="Times New Roman" w:hAnsi="Times New Roman" w:cs="Times New Roman"/>
                <w:sz w:val="24"/>
                <w:szCs w:val="24"/>
              </w:rPr>
            </w:rPrChange>
          </w:rPr>
          <w:t>acessível</w:t>
        </w:r>
      </w:ins>
      <w:ins w:id="1300" w:author="Yasmin Serejo" w:date="2025-06-12T14:53:00Z">
        <w:r w:rsidRPr="00E203A3">
          <w:rPr>
            <w:rFonts w:ascii="Times New Roman" w:eastAsia="Times New Roman" w:hAnsi="Times New Roman" w:cs="Times New Roman"/>
            <w:color w:val="000000" w:themeColor="text1"/>
            <w:sz w:val="24"/>
            <w:szCs w:val="24"/>
            <w:rPrChange w:id="1301" w:author="Euderlan Freire" w:date="2025-06-13T19:10:00Z">
              <w:rPr>
                <w:rFonts w:ascii="Times New Roman" w:eastAsia="Times New Roman" w:hAnsi="Times New Roman" w:cs="Times New Roman"/>
                <w:sz w:val="24"/>
                <w:szCs w:val="24"/>
              </w:rPr>
            </w:rPrChange>
          </w:rPr>
          <w:t>. Voltado inicialmente para a Resolução Nº 1892-CONSPE, o sistema visa atender as nece</w:t>
        </w:r>
      </w:ins>
      <w:ins w:id="1302" w:author="Yasmin Serejo" w:date="2025-06-12T14:54:00Z">
        <w:r w:rsidRPr="00E203A3">
          <w:rPr>
            <w:rFonts w:ascii="Times New Roman" w:eastAsia="Times New Roman" w:hAnsi="Times New Roman" w:cs="Times New Roman"/>
            <w:color w:val="000000" w:themeColor="text1"/>
            <w:sz w:val="24"/>
            <w:szCs w:val="24"/>
            <w:rPrChange w:id="1303" w:author="Euderlan Freire" w:date="2025-06-13T19:10:00Z">
              <w:rPr>
                <w:rFonts w:ascii="Times New Roman" w:eastAsia="Times New Roman" w:hAnsi="Times New Roman" w:cs="Times New Roman"/>
                <w:sz w:val="24"/>
                <w:szCs w:val="24"/>
              </w:rPr>
            </w:rPrChange>
          </w:rPr>
          <w:t>ssidades da comunidade acadêmica ao permitir consultas em linguagem natural e respostas baseadas em trechos reais dos documentos, promovendo eficiência na busca por informações.</w:t>
        </w:r>
      </w:ins>
    </w:p>
    <w:p w14:paraId="62FF7D3F" w14:textId="03ED90FE" w:rsidR="3DD9D758" w:rsidRPr="00E203A3" w:rsidRDefault="3DD9D758" w:rsidP="00EC2C2E">
      <w:pPr>
        <w:spacing w:before="40" w:after="240" w:line="360" w:lineRule="auto"/>
        <w:ind w:firstLine="708"/>
        <w:jc w:val="both"/>
        <w:rPr>
          <w:ins w:id="1304" w:author="EUDERLAN FREIRE DA SILVA ABREU" w:date="2025-05-28T17:56:00Z"/>
          <w:rFonts w:ascii="Times New Roman" w:hAnsi="Times New Roman" w:cs="Times New Roman"/>
          <w:color w:val="000000" w:themeColor="text1"/>
          <w:sz w:val="24"/>
          <w:szCs w:val="24"/>
          <w:rPrChange w:id="1305" w:author="Euderlan Freire" w:date="2025-06-13T19:10:00Z">
            <w:rPr>
              <w:ins w:id="1306" w:author="EUDERLAN FREIRE DA SILVA ABREU" w:date="2025-05-28T17:56:00Z"/>
              <w:rFonts w:ascii="Times New Roman" w:hAnsi="Times New Roman" w:cs="Times New Roman"/>
              <w:sz w:val="28"/>
              <w:szCs w:val="28"/>
            </w:rPr>
          </w:rPrChange>
        </w:rPr>
        <w:pPrChange w:id="1307" w:author="Euderlan Freire" w:date="2025-06-13T19:23:00Z">
          <w:pPr>
            <w:pStyle w:val="Ttulo2"/>
            <w:numPr>
              <w:ilvl w:val="0"/>
              <w:numId w:val="0"/>
            </w:numPr>
            <w:ind w:left="720" w:firstLine="0"/>
          </w:pPr>
        </w:pPrChange>
      </w:pPr>
      <w:ins w:id="1308" w:author="Yasmin Serejo" w:date="2025-06-12T14:43:00Z">
        <w:del w:id="1309" w:author="Euderlan Freire" w:date="2025-06-13T19:16:00Z">
          <w:r w:rsidRPr="00E203A3" w:rsidDel="00B76671">
            <w:rPr>
              <w:rFonts w:ascii="Times New Roman" w:hAnsi="Times New Roman" w:cs="Times New Roman"/>
              <w:color w:val="000000" w:themeColor="text1"/>
              <w:sz w:val="24"/>
              <w:szCs w:val="24"/>
              <w:rPrChange w:id="1310" w:author="Euderlan Freire" w:date="2025-06-13T19:10:00Z">
                <w:rPr/>
              </w:rPrChange>
            </w:rPr>
            <w:tab/>
          </w:r>
        </w:del>
      </w:ins>
    </w:p>
    <w:p w14:paraId="7BB373C7" w14:textId="69F5C0D3" w:rsidR="00A10756" w:rsidRPr="00E203A3" w:rsidRDefault="3DD9D758" w:rsidP="00EC2C2E">
      <w:pPr>
        <w:pStyle w:val="Ttulo2"/>
        <w:numPr>
          <w:ilvl w:val="0"/>
          <w:numId w:val="0"/>
        </w:numPr>
        <w:spacing w:after="240" w:line="360" w:lineRule="auto"/>
        <w:ind w:firstLine="576"/>
        <w:jc w:val="both"/>
        <w:rPr>
          <w:ins w:id="1311" w:author="Yasmin Serejo" w:date="2025-06-12T14:57:00Z"/>
          <w:rFonts w:ascii="Times New Roman" w:hAnsi="Times New Roman" w:cs="Times New Roman"/>
          <w:color w:val="000000" w:themeColor="text1"/>
          <w:sz w:val="24"/>
          <w:szCs w:val="24"/>
          <w:rPrChange w:id="1312" w:author="Euderlan Freire" w:date="2025-06-13T19:10:00Z">
            <w:rPr>
              <w:ins w:id="1313" w:author="Yasmin Serejo" w:date="2025-06-12T14:57:00Z"/>
              <w:rFonts w:ascii="Times New Roman" w:hAnsi="Times New Roman" w:cs="Times New Roman"/>
              <w:color w:val="000000" w:themeColor="text1"/>
              <w:sz w:val="24"/>
              <w:szCs w:val="24"/>
            </w:rPr>
          </w:rPrChange>
        </w:rPr>
        <w:pPrChange w:id="1314" w:author="Euderlan Freire" w:date="2025-06-13T19:23:00Z">
          <w:pPr>
            <w:pStyle w:val="PargrafodaLista"/>
            <w:numPr>
              <w:ilvl w:val="1"/>
              <w:numId w:val="3"/>
            </w:numPr>
            <w:ind w:left="1140" w:hanging="420"/>
          </w:pPr>
        </w:pPrChange>
      </w:pPr>
      <w:bookmarkStart w:id="1315" w:name="_Toc200739781"/>
      <w:ins w:id="1316" w:author="Yasmin Serejo" w:date="2025-06-12T14:56:00Z">
        <w:r w:rsidRPr="00E203A3">
          <w:rPr>
            <w:rFonts w:ascii="Times New Roman" w:hAnsi="Times New Roman" w:cs="Times New Roman"/>
            <w:color w:val="000000" w:themeColor="text1"/>
            <w:sz w:val="24"/>
            <w:szCs w:val="24"/>
            <w:rPrChange w:id="1317" w:author="Euderlan Freire" w:date="2025-06-13T19:10:00Z">
              <w:rPr>
                <w:rFonts w:ascii="Times New Roman" w:hAnsi="Times New Roman" w:cs="Times New Roman"/>
                <w:color w:val="000000" w:themeColor="text1"/>
                <w:sz w:val="24"/>
                <w:szCs w:val="24"/>
              </w:rPr>
            </w:rPrChange>
          </w:rPr>
          <w:t xml:space="preserve">2.2 </w:t>
        </w:r>
      </w:ins>
      <w:ins w:id="1318" w:author="EUDERLAN FREIRE DA SILVA ABREU" w:date="2025-05-28T17:56:00Z">
        <w:r w:rsidRPr="00E203A3">
          <w:rPr>
            <w:rFonts w:ascii="Times New Roman" w:hAnsi="Times New Roman" w:cs="Times New Roman"/>
            <w:color w:val="000000" w:themeColor="text1"/>
            <w:sz w:val="24"/>
            <w:szCs w:val="24"/>
            <w:rPrChange w:id="1319" w:author="Euderlan Freire" w:date="2025-06-13T19:10:00Z">
              <w:rPr>
                <w:rFonts w:ascii="Times New Roman" w:hAnsi="Times New Roman" w:cs="Times New Roman"/>
                <w:sz w:val="28"/>
                <w:szCs w:val="28"/>
              </w:rPr>
            </w:rPrChange>
          </w:rPr>
          <w:t>SI</w:t>
        </w:r>
      </w:ins>
      <w:ins w:id="1320" w:author="EUDERLAN FREIRE DA SILVA ABREU" w:date="2025-05-28T17:57:00Z">
        <w:r w:rsidRPr="00E203A3">
          <w:rPr>
            <w:rFonts w:ascii="Times New Roman" w:hAnsi="Times New Roman" w:cs="Times New Roman"/>
            <w:color w:val="000000" w:themeColor="text1"/>
            <w:sz w:val="24"/>
            <w:szCs w:val="24"/>
            <w:rPrChange w:id="1321" w:author="Euderlan Freire" w:date="2025-06-13T19:10:00Z">
              <w:rPr>
                <w:rFonts w:ascii="Times New Roman" w:hAnsi="Times New Roman" w:cs="Times New Roman"/>
                <w:sz w:val="28"/>
                <w:szCs w:val="28"/>
              </w:rPr>
            </w:rPrChange>
          </w:rPr>
          <w:t>STEMAS SIMILARES</w:t>
        </w:r>
      </w:ins>
      <w:bookmarkEnd w:id="1315"/>
    </w:p>
    <w:p w14:paraId="4BF71873" w14:textId="060E2461" w:rsidR="6C98C9F5" w:rsidRPr="00E203A3" w:rsidRDefault="6C98C9F5" w:rsidP="00EC2C2E">
      <w:pPr>
        <w:spacing w:before="40" w:after="240" w:line="360" w:lineRule="auto"/>
        <w:jc w:val="both"/>
        <w:rPr>
          <w:ins w:id="1322" w:author="Yasmin Serejo" w:date="2025-06-13T14:11:00Z"/>
          <w:rFonts w:ascii="Times New Roman" w:eastAsia="Times New Roman" w:hAnsi="Times New Roman" w:cs="Times New Roman"/>
          <w:color w:val="000000" w:themeColor="text1"/>
          <w:sz w:val="24"/>
          <w:szCs w:val="24"/>
          <w:rPrChange w:id="1323" w:author="Euderlan Freire" w:date="2025-06-13T19:10:00Z">
            <w:rPr>
              <w:ins w:id="1324" w:author="Yasmin Serejo" w:date="2025-06-13T14:11:00Z"/>
              <w:rFonts w:ascii="Times New Roman" w:eastAsia="Times New Roman" w:hAnsi="Times New Roman" w:cs="Times New Roman"/>
              <w:sz w:val="24"/>
              <w:szCs w:val="24"/>
            </w:rPr>
          </w:rPrChange>
        </w:rPr>
        <w:pPrChange w:id="1325" w:author="Euderlan Freire" w:date="2025-06-13T19:23:00Z">
          <w:pPr>
            <w:pStyle w:val="Ttulo2"/>
            <w:numPr>
              <w:ilvl w:val="0"/>
              <w:numId w:val="0"/>
            </w:numPr>
            <w:ind w:left="0" w:firstLine="576"/>
          </w:pPr>
        </w:pPrChange>
      </w:pPr>
      <w:ins w:id="1326" w:author="Yasmin Serejo" w:date="2025-06-13T14:05:00Z">
        <w:r w:rsidRPr="00E203A3">
          <w:rPr>
            <w:rFonts w:ascii="Times New Roman" w:hAnsi="Times New Roman" w:cs="Times New Roman"/>
            <w:color w:val="000000" w:themeColor="text1"/>
            <w:sz w:val="24"/>
            <w:szCs w:val="24"/>
            <w:rPrChange w:id="1327" w:author="Euderlan Freire" w:date="2025-06-13T19:10:00Z">
              <w:rPr/>
            </w:rPrChange>
          </w:rPr>
          <w:tab/>
        </w:r>
      </w:ins>
      <w:ins w:id="1328" w:author="Yasmin Serejo" w:date="2025-06-13T14:06:00Z">
        <w:r w:rsidRPr="00E203A3">
          <w:rPr>
            <w:rFonts w:ascii="Times New Roman" w:eastAsia="Times New Roman" w:hAnsi="Times New Roman" w:cs="Times New Roman"/>
            <w:color w:val="000000" w:themeColor="text1"/>
            <w:sz w:val="24"/>
            <w:szCs w:val="24"/>
            <w:rPrChange w:id="1329" w:author="Euderlan Freire" w:date="2025-06-13T19:10:00Z">
              <w:rPr/>
            </w:rPrChange>
          </w:rPr>
          <w:t xml:space="preserve">Apesar de já existirem plataformas para </w:t>
        </w:r>
      </w:ins>
      <w:ins w:id="1330" w:author="Yasmin Serejo" w:date="2025-06-13T14:07:00Z">
        <w:r w:rsidR="025D5F34" w:rsidRPr="00E203A3">
          <w:rPr>
            <w:rFonts w:ascii="Times New Roman" w:eastAsia="Times New Roman" w:hAnsi="Times New Roman" w:cs="Times New Roman"/>
            <w:color w:val="000000" w:themeColor="text1"/>
            <w:sz w:val="24"/>
            <w:szCs w:val="24"/>
            <w:rPrChange w:id="1331" w:author="Euderlan Freire" w:date="2025-06-13T19:10:00Z">
              <w:rPr/>
            </w:rPrChange>
          </w:rPr>
          <w:t xml:space="preserve">consulta e gerenciamento de informações, o </w:t>
        </w:r>
        <w:r w:rsidR="025D5F34" w:rsidRPr="00E203A3">
          <w:rPr>
            <w:rFonts w:ascii="Times New Roman" w:eastAsia="Times New Roman" w:hAnsi="Times New Roman" w:cs="Times New Roman"/>
            <w:color w:val="000000" w:themeColor="text1"/>
            <w:sz w:val="24"/>
            <w:szCs w:val="24"/>
            <w:rPrChange w:id="1332" w:author="Euderlan Freire" w:date="2025-06-13T19:10:00Z">
              <w:rPr>
                <w:rFonts w:ascii="Times New Roman" w:eastAsia="Times New Roman" w:hAnsi="Times New Roman" w:cs="Times New Roman"/>
                <w:sz w:val="24"/>
                <w:szCs w:val="24"/>
              </w:rPr>
            </w:rPrChange>
          </w:rPr>
          <w:t>Sistema Inteligente de Consulta a Documentação via LLM se diferencia por sua abordagem focada no usuário e pela integração com tecnologias avançadas de linguagem nat</w:t>
        </w:r>
      </w:ins>
      <w:ins w:id="1333" w:author="Yasmin Serejo" w:date="2025-06-13T14:08:00Z">
        <w:r w:rsidR="025D5F34" w:rsidRPr="00E203A3">
          <w:rPr>
            <w:rFonts w:ascii="Times New Roman" w:eastAsia="Times New Roman" w:hAnsi="Times New Roman" w:cs="Times New Roman"/>
            <w:color w:val="000000" w:themeColor="text1"/>
            <w:sz w:val="24"/>
            <w:szCs w:val="24"/>
            <w:rPrChange w:id="1334" w:author="Euderlan Freire" w:date="2025-06-13T19:10:00Z">
              <w:rPr>
                <w:rFonts w:ascii="Times New Roman" w:eastAsia="Times New Roman" w:hAnsi="Times New Roman" w:cs="Times New Roman"/>
                <w:sz w:val="24"/>
                <w:szCs w:val="24"/>
              </w:rPr>
            </w:rPrChange>
          </w:rPr>
          <w:t xml:space="preserve">ural. Alguns sistemas similares incluem: </w:t>
        </w:r>
      </w:ins>
    </w:p>
    <w:p w14:paraId="2E12758E" w14:textId="4EF544FD" w:rsidR="5AC40B90" w:rsidRPr="00E203A3" w:rsidRDefault="5AC40B90" w:rsidP="00EC2C2E">
      <w:pPr>
        <w:pStyle w:val="PargrafodaLista"/>
        <w:numPr>
          <w:ilvl w:val="0"/>
          <w:numId w:val="9"/>
        </w:numPr>
        <w:spacing w:before="40" w:after="240" w:line="360" w:lineRule="auto"/>
        <w:jc w:val="both"/>
        <w:rPr>
          <w:ins w:id="1335" w:author="Yasmin Serejo" w:date="2025-06-13T14:19:00Z"/>
          <w:rFonts w:ascii="Times New Roman" w:eastAsia="Times New Roman" w:hAnsi="Times New Roman" w:cs="Times New Roman"/>
          <w:color w:val="000000" w:themeColor="text1"/>
          <w:sz w:val="24"/>
          <w:szCs w:val="24"/>
          <w:rPrChange w:id="1336" w:author="Euderlan Freire" w:date="2025-06-13T19:10:00Z">
            <w:rPr>
              <w:ins w:id="1337" w:author="Yasmin Serejo" w:date="2025-06-13T14:19:00Z"/>
              <w:rFonts w:ascii="Times New Roman" w:eastAsia="Times New Roman" w:hAnsi="Times New Roman" w:cs="Times New Roman"/>
            </w:rPr>
          </w:rPrChange>
        </w:rPr>
        <w:pPrChange w:id="1338" w:author="Euderlan Freire" w:date="2025-06-13T19:23:00Z">
          <w:pPr>
            <w:pStyle w:val="PargrafodaLista"/>
            <w:numPr>
              <w:numId w:val="1"/>
            </w:numPr>
            <w:ind w:left="1440" w:hanging="360"/>
          </w:pPr>
        </w:pPrChange>
      </w:pPr>
      <w:proofErr w:type="spellStart"/>
      <w:ins w:id="1339" w:author="Yasmin Serejo" w:date="2025-06-13T14:11:00Z">
        <w:r w:rsidRPr="00E203A3">
          <w:rPr>
            <w:rFonts w:ascii="Times New Roman" w:eastAsia="Times New Roman" w:hAnsi="Times New Roman" w:cs="Times New Roman"/>
            <w:color w:val="000000" w:themeColor="text1"/>
            <w:sz w:val="24"/>
            <w:szCs w:val="24"/>
            <w:rPrChange w:id="1340" w:author="Euderlan Freire" w:date="2025-06-13T19:10:00Z">
              <w:rPr>
                <w:rFonts w:ascii="Times New Roman" w:eastAsia="Times New Roman" w:hAnsi="Times New Roman" w:cs="Times New Roman"/>
                <w:sz w:val="24"/>
                <w:szCs w:val="24"/>
              </w:rPr>
            </w:rPrChange>
          </w:rPr>
          <w:t>ChatGPT</w:t>
        </w:r>
        <w:proofErr w:type="spellEnd"/>
        <w:r w:rsidRPr="00E203A3">
          <w:rPr>
            <w:rFonts w:ascii="Times New Roman" w:eastAsia="Times New Roman" w:hAnsi="Times New Roman" w:cs="Times New Roman"/>
            <w:color w:val="000000" w:themeColor="text1"/>
            <w:sz w:val="24"/>
            <w:szCs w:val="24"/>
            <w:rPrChange w:id="1341" w:author="Euderlan Freire" w:date="2025-06-13T19:10:00Z">
              <w:rPr>
                <w:rFonts w:ascii="Times New Roman" w:eastAsia="Times New Roman" w:hAnsi="Times New Roman" w:cs="Times New Roman"/>
                <w:sz w:val="24"/>
                <w:szCs w:val="24"/>
              </w:rPr>
            </w:rPrChange>
          </w:rPr>
          <w:t xml:space="preserve"> AI (</w:t>
        </w:r>
        <w:proofErr w:type="spellStart"/>
        <w:r w:rsidRPr="00E203A3">
          <w:rPr>
            <w:rFonts w:ascii="Times New Roman" w:eastAsia="Times New Roman" w:hAnsi="Times New Roman" w:cs="Times New Roman"/>
            <w:color w:val="000000" w:themeColor="text1"/>
            <w:sz w:val="24"/>
            <w:szCs w:val="24"/>
            <w:rPrChange w:id="1342" w:author="Euderlan Freire" w:date="2025-06-13T19:10:00Z">
              <w:rPr>
                <w:rFonts w:ascii="Times New Roman" w:eastAsia="Times New Roman" w:hAnsi="Times New Roman" w:cs="Times New Roman"/>
                <w:sz w:val="24"/>
                <w:szCs w:val="24"/>
              </w:rPr>
            </w:rPrChange>
          </w:rPr>
          <w:t>OpenAI</w:t>
        </w:r>
        <w:proofErr w:type="spellEnd"/>
        <w:r w:rsidRPr="00E203A3">
          <w:rPr>
            <w:rFonts w:ascii="Times New Roman" w:eastAsia="Times New Roman" w:hAnsi="Times New Roman" w:cs="Times New Roman"/>
            <w:color w:val="000000" w:themeColor="text1"/>
            <w:sz w:val="24"/>
            <w:szCs w:val="24"/>
            <w:rPrChange w:id="1343" w:author="Euderlan Freire" w:date="2025-06-13T19:10:00Z">
              <w:rPr>
                <w:rFonts w:ascii="Times New Roman" w:eastAsia="Times New Roman" w:hAnsi="Times New Roman" w:cs="Times New Roman"/>
                <w:sz w:val="24"/>
                <w:szCs w:val="24"/>
              </w:rPr>
            </w:rPrChange>
          </w:rPr>
          <w:t>)</w:t>
        </w:r>
      </w:ins>
      <w:ins w:id="1344" w:author="Yasmin Serejo" w:date="2025-06-13T14:12:00Z">
        <w:r w:rsidRPr="00E203A3">
          <w:rPr>
            <w:rFonts w:ascii="Times New Roman" w:eastAsia="Times New Roman" w:hAnsi="Times New Roman" w:cs="Times New Roman"/>
            <w:color w:val="000000" w:themeColor="text1"/>
            <w:sz w:val="24"/>
            <w:szCs w:val="24"/>
            <w:rPrChange w:id="1345" w:author="Euderlan Freire" w:date="2025-06-13T19:10:00Z">
              <w:rPr>
                <w:rFonts w:ascii="Times New Roman" w:eastAsia="Times New Roman" w:hAnsi="Times New Roman" w:cs="Times New Roman"/>
                <w:sz w:val="24"/>
                <w:szCs w:val="24"/>
              </w:rPr>
            </w:rPrChange>
          </w:rPr>
          <w:t>:</w:t>
        </w:r>
      </w:ins>
    </w:p>
    <w:p w14:paraId="2F5DF2AC" w14:textId="5841728D" w:rsidR="5AC40B90" w:rsidRPr="00E203A3" w:rsidRDefault="5AC40B90" w:rsidP="00EC2C2E">
      <w:pPr>
        <w:pStyle w:val="PargrafodaLista"/>
        <w:numPr>
          <w:ilvl w:val="1"/>
          <w:numId w:val="9"/>
        </w:numPr>
        <w:spacing w:before="40" w:after="240" w:line="360" w:lineRule="auto"/>
        <w:jc w:val="both"/>
        <w:rPr>
          <w:ins w:id="1346" w:author="Yasmin Serejo" w:date="2025-06-13T14:19:00Z"/>
          <w:rFonts w:ascii="Times New Roman" w:eastAsia="Times New Roman" w:hAnsi="Times New Roman" w:cs="Times New Roman"/>
          <w:color w:val="000000" w:themeColor="text1"/>
          <w:sz w:val="24"/>
          <w:szCs w:val="24"/>
          <w:rPrChange w:id="1347" w:author="Euderlan Freire" w:date="2025-06-13T19:10:00Z">
            <w:rPr>
              <w:ins w:id="1348" w:author="Yasmin Serejo" w:date="2025-06-13T14:19:00Z"/>
              <w:rFonts w:ascii="Times New Roman" w:eastAsia="Times New Roman" w:hAnsi="Times New Roman" w:cs="Times New Roman"/>
            </w:rPr>
          </w:rPrChange>
        </w:rPr>
        <w:pPrChange w:id="1349" w:author="Euderlan Freire" w:date="2025-06-13T19:23:00Z">
          <w:pPr>
            <w:pStyle w:val="PargrafodaLista"/>
            <w:numPr>
              <w:ilvl w:val="1"/>
              <w:numId w:val="1"/>
            </w:numPr>
            <w:ind w:left="2160" w:hanging="360"/>
          </w:pPr>
        </w:pPrChange>
      </w:pPr>
      <w:ins w:id="1350" w:author="Yasmin Serejo" w:date="2025-06-13T14:12:00Z">
        <w:r w:rsidRPr="00E203A3">
          <w:rPr>
            <w:rFonts w:ascii="Times New Roman" w:eastAsia="Times New Roman" w:hAnsi="Times New Roman" w:cs="Times New Roman"/>
            <w:color w:val="000000" w:themeColor="text1"/>
            <w:sz w:val="24"/>
            <w:szCs w:val="24"/>
            <w:rPrChange w:id="1351" w:author="Euderlan Freire" w:date="2025-06-13T19:10:00Z">
              <w:rPr>
                <w:rFonts w:ascii="Times New Roman" w:eastAsia="Times New Roman" w:hAnsi="Times New Roman" w:cs="Times New Roman"/>
                <w:sz w:val="24"/>
                <w:szCs w:val="24"/>
              </w:rPr>
            </w:rPrChange>
          </w:rPr>
          <w:t xml:space="preserve">Gerencia respostas </w:t>
        </w:r>
      </w:ins>
      <w:ins w:id="1352" w:author="Yasmin Serejo" w:date="2025-06-13T14:20:00Z">
        <w:r w:rsidR="561D39FC" w:rsidRPr="00E203A3">
          <w:rPr>
            <w:rFonts w:ascii="Times New Roman" w:eastAsia="Times New Roman" w:hAnsi="Times New Roman" w:cs="Times New Roman"/>
            <w:color w:val="000000" w:themeColor="text1"/>
            <w:sz w:val="24"/>
            <w:szCs w:val="24"/>
            <w:rPrChange w:id="1353" w:author="Euderlan Freire" w:date="2025-06-13T19:10:00Z">
              <w:rPr>
                <w:rFonts w:ascii="Times New Roman" w:eastAsia="Times New Roman" w:hAnsi="Times New Roman" w:cs="Times New Roman"/>
                <w:sz w:val="24"/>
                <w:szCs w:val="24"/>
              </w:rPr>
            </w:rPrChange>
          </w:rPr>
          <w:t>dinâmicas</w:t>
        </w:r>
      </w:ins>
      <w:ins w:id="1354" w:author="Yasmin Serejo" w:date="2025-06-13T14:12:00Z">
        <w:r w:rsidRPr="00E203A3">
          <w:rPr>
            <w:rFonts w:ascii="Times New Roman" w:eastAsia="Times New Roman" w:hAnsi="Times New Roman" w:cs="Times New Roman"/>
            <w:color w:val="000000" w:themeColor="text1"/>
            <w:sz w:val="24"/>
            <w:szCs w:val="24"/>
            <w:rPrChange w:id="1355" w:author="Euderlan Freire" w:date="2025-06-13T19:10:00Z">
              <w:rPr>
                <w:rFonts w:ascii="Times New Roman" w:eastAsia="Times New Roman" w:hAnsi="Times New Roman" w:cs="Times New Roman"/>
                <w:sz w:val="24"/>
                <w:szCs w:val="24"/>
              </w:rPr>
            </w:rPrChange>
          </w:rPr>
          <w:t xml:space="preserve"> usand</w:t>
        </w:r>
      </w:ins>
      <w:ins w:id="1356" w:author="Yasmin Serejo" w:date="2025-06-13T14:13:00Z">
        <w:r w:rsidRPr="00E203A3">
          <w:rPr>
            <w:rFonts w:ascii="Times New Roman" w:eastAsia="Times New Roman" w:hAnsi="Times New Roman" w:cs="Times New Roman"/>
            <w:color w:val="000000" w:themeColor="text1"/>
            <w:sz w:val="24"/>
            <w:szCs w:val="24"/>
            <w:rPrChange w:id="1357" w:author="Euderlan Freire" w:date="2025-06-13T19:10:00Z">
              <w:rPr>
                <w:rFonts w:ascii="Times New Roman" w:eastAsia="Times New Roman" w:hAnsi="Times New Roman" w:cs="Times New Roman"/>
                <w:sz w:val="24"/>
                <w:szCs w:val="24"/>
              </w:rPr>
            </w:rPrChange>
          </w:rPr>
          <w:t>o modelos avançados de linguagem natural</w:t>
        </w:r>
      </w:ins>
      <w:ins w:id="1358" w:author="Yasmin Serejo" w:date="2025-06-13T14:17:00Z">
        <w:r w:rsidR="4F2974EB" w:rsidRPr="00E203A3">
          <w:rPr>
            <w:rFonts w:ascii="Times New Roman" w:eastAsia="Times New Roman" w:hAnsi="Times New Roman" w:cs="Times New Roman"/>
            <w:color w:val="000000" w:themeColor="text1"/>
            <w:sz w:val="24"/>
            <w:szCs w:val="24"/>
            <w:rPrChange w:id="1359" w:author="Euderlan Freire" w:date="2025-06-13T19:10:00Z">
              <w:rPr>
                <w:rFonts w:ascii="Times New Roman" w:eastAsia="Times New Roman" w:hAnsi="Times New Roman" w:cs="Times New Roman"/>
                <w:sz w:val="24"/>
                <w:szCs w:val="24"/>
              </w:rPr>
            </w:rPrChange>
          </w:rPr>
          <w:t>.</w:t>
        </w:r>
      </w:ins>
    </w:p>
    <w:p w14:paraId="291A958F" w14:textId="1C269FD1" w:rsidR="5AC40B90" w:rsidRPr="00E203A3" w:rsidRDefault="5AC40B90" w:rsidP="00EC2C2E">
      <w:pPr>
        <w:pStyle w:val="PargrafodaLista"/>
        <w:numPr>
          <w:ilvl w:val="1"/>
          <w:numId w:val="9"/>
        </w:numPr>
        <w:spacing w:before="40" w:after="240" w:line="360" w:lineRule="auto"/>
        <w:jc w:val="both"/>
        <w:rPr>
          <w:ins w:id="1360" w:author="Yasmin Serejo" w:date="2025-06-13T14:13:00Z"/>
          <w:rFonts w:ascii="Times New Roman" w:eastAsia="Times New Roman" w:hAnsi="Times New Roman" w:cs="Times New Roman"/>
          <w:color w:val="000000" w:themeColor="text1"/>
          <w:sz w:val="24"/>
          <w:szCs w:val="24"/>
          <w:rPrChange w:id="1361" w:author="Euderlan Freire" w:date="2025-06-13T19:10:00Z">
            <w:rPr>
              <w:ins w:id="1362" w:author="Yasmin Serejo" w:date="2025-06-13T14:13:00Z"/>
              <w:rFonts w:ascii="Times New Roman" w:eastAsia="Times New Roman" w:hAnsi="Times New Roman" w:cs="Times New Roman"/>
            </w:rPr>
          </w:rPrChange>
        </w:rPr>
        <w:pPrChange w:id="1363" w:author="Euderlan Freire" w:date="2025-06-13T19:23:00Z">
          <w:pPr>
            <w:pStyle w:val="PargrafodaLista"/>
            <w:numPr>
              <w:ilvl w:val="1"/>
              <w:numId w:val="1"/>
            </w:numPr>
            <w:ind w:left="2160" w:hanging="360"/>
          </w:pPr>
        </w:pPrChange>
      </w:pPr>
      <w:ins w:id="1364" w:author="Yasmin Serejo" w:date="2025-06-13T14:13:00Z">
        <w:r w:rsidRPr="00E203A3">
          <w:rPr>
            <w:rFonts w:ascii="Times New Roman" w:eastAsia="Times New Roman" w:hAnsi="Times New Roman" w:cs="Times New Roman"/>
            <w:color w:val="000000" w:themeColor="text1"/>
            <w:sz w:val="24"/>
            <w:szCs w:val="24"/>
            <w:rPrChange w:id="1365" w:author="Euderlan Freire" w:date="2025-06-13T19:10:00Z">
              <w:rPr>
                <w:rFonts w:ascii="Times New Roman" w:eastAsia="Times New Roman" w:hAnsi="Times New Roman" w:cs="Times New Roman"/>
                <w:sz w:val="24"/>
                <w:szCs w:val="24"/>
              </w:rPr>
            </w:rPrChange>
          </w:rPr>
          <w:t>Não possui integração nativa com bases documentais especificas</w:t>
        </w:r>
      </w:ins>
      <w:ins w:id="1366" w:author="Yasmin Serejo" w:date="2025-06-13T14:17:00Z">
        <w:r w:rsidR="4F2974EB" w:rsidRPr="00E203A3">
          <w:rPr>
            <w:rFonts w:ascii="Times New Roman" w:eastAsia="Times New Roman" w:hAnsi="Times New Roman" w:cs="Times New Roman"/>
            <w:color w:val="000000" w:themeColor="text1"/>
            <w:sz w:val="24"/>
            <w:szCs w:val="24"/>
            <w:rPrChange w:id="1367" w:author="Euderlan Freire" w:date="2025-06-13T19:10:00Z">
              <w:rPr>
                <w:rFonts w:ascii="Times New Roman" w:eastAsia="Times New Roman" w:hAnsi="Times New Roman" w:cs="Times New Roman"/>
                <w:sz w:val="24"/>
                <w:szCs w:val="24"/>
              </w:rPr>
            </w:rPrChange>
          </w:rPr>
          <w:t>.</w:t>
        </w:r>
      </w:ins>
    </w:p>
    <w:p w14:paraId="48B5C3A3" w14:textId="418B6FCB" w:rsidR="5AC40B90" w:rsidRPr="00E203A3" w:rsidRDefault="5AC40B90" w:rsidP="00EC2C2E">
      <w:pPr>
        <w:pStyle w:val="PargrafodaLista"/>
        <w:numPr>
          <w:ilvl w:val="0"/>
          <w:numId w:val="9"/>
        </w:numPr>
        <w:spacing w:before="40" w:after="240" w:line="360" w:lineRule="auto"/>
        <w:jc w:val="both"/>
        <w:rPr>
          <w:ins w:id="1368" w:author="Yasmin Serejo" w:date="2025-06-13T14:19:00Z"/>
          <w:rFonts w:ascii="Times New Roman" w:eastAsia="Times New Roman" w:hAnsi="Times New Roman" w:cs="Times New Roman"/>
          <w:color w:val="000000" w:themeColor="text1"/>
          <w:sz w:val="24"/>
          <w:szCs w:val="24"/>
          <w:rPrChange w:id="1369" w:author="Euderlan Freire" w:date="2025-06-13T19:10:00Z">
            <w:rPr>
              <w:ins w:id="1370" w:author="Yasmin Serejo" w:date="2025-06-13T14:19:00Z"/>
              <w:rFonts w:ascii="Times New Roman" w:eastAsia="Times New Roman" w:hAnsi="Times New Roman" w:cs="Times New Roman"/>
            </w:rPr>
          </w:rPrChange>
        </w:rPr>
        <w:pPrChange w:id="1371" w:author="Euderlan Freire" w:date="2025-06-13T19:23:00Z">
          <w:pPr>
            <w:pStyle w:val="PargrafodaLista"/>
            <w:numPr>
              <w:numId w:val="1"/>
            </w:numPr>
            <w:ind w:left="1440" w:hanging="360"/>
          </w:pPr>
        </w:pPrChange>
      </w:pPr>
      <w:ins w:id="1372" w:author="Yasmin Serejo" w:date="2025-06-13T14:13:00Z">
        <w:r w:rsidRPr="00E203A3">
          <w:rPr>
            <w:rFonts w:ascii="Times New Roman" w:eastAsia="Times New Roman" w:hAnsi="Times New Roman" w:cs="Times New Roman"/>
            <w:color w:val="000000" w:themeColor="text1"/>
            <w:sz w:val="24"/>
            <w:szCs w:val="24"/>
            <w:rPrChange w:id="1373" w:author="Euderlan Freire" w:date="2025-06-13T19:10:00Z">
              <w:rPr>
                <w:rFonts w:ascii="Times New Roman" w:eastAsia="Times New Roman" w:hAnsi="Times New Roman" w:cs="Times New Roman"/>
                <w:sz w:val="24"/>
                <w:szCs w:val="24"/>
              </w:rPr>
            </w:rPrChange>
          </w:rPr>
          <w:t>IBM Watson Discovery</w:t>
        </w:r>
      </w:ins>
    </w:p>
    <w:p w14:paraId="65EEE86A" w14:textId="3AF5AED7" w:rsidR="282E5784" w:rsidRPr="00E203A3" w:rsidRDefault="282E5784" w:rsidP="00EC2C2E">
      <w:pPr>
        <w:pStyle w:val="PargrafodaLista"/>
        <w:numPr>
          <w:ilvl w:val="1"/>
          <w:numId w:val="9"/>
        </w:numPr>
        <w:spacing w:before="40" w:after="240" w:line="360" w:lineRule="auto"/>
        <w:jc w:val="both"/>
        <w:rPr>
          <w:ins w:id="1374" w:author="Yasmin Serejo" w:date="2025-06-13T14:19:00Z"/>
          <w:rFonts w:ascii="Times New Roman" w:eastAsia="Times New Roman" w:hAnsi="Times New Roman" w:cs="Times New Roman"/>
          <w:color w:val="000000" w:themeColor="text1"/>
          <w:sz w:val="24"/>
          <w:szCs w:val="24"/>
          <w:rPrChange w:id="1375" w:author="Euderlan Freire" w:date="2025-06-13T19:10:00Z">
            <w:rPr>
              <w:ins w:id="1376" w:author="Yasmin Serejo" w:date="2025-06-13T14:19:00Z"/>
              <w:rFonts w:ascii="Times New Roman" w:eastAsia="Times New Roman" w:hAnsi="Times New Roman" w:cs="Times New Roman"/>
            </w:rPr>
          </w:rPrChange>
        </w:rPr>
        <w:pPrChange w:id="1377" w:author="Euderlan Freire" w:date="2025-06-13T19:23:00Z">
          <w:pPr>
            <w:pStyle w:val="PargrafodaLista"/>
            <w:numPr>
              <w:ilvl w:val="1"/>
              <w:numId w:val="1"/>
            </w:numPr>
            <w:ind w:left="2160" w:hanging="360"/>
          </w:pPr>
        </w:pPrChange>
      </w:pPr>
      <w:ins w:id="1378" w:author="Yasmin Serejo" w:date="2025-06-13T14:15:00Z">
        <w:r w:rsidRPr="00E203A3">
          <w:rPr>
            <w:rFonts w:ascii="Times New Roman" w:eastAsia="Times New Roman" w:hAnsi="Times New Roman" w:cs="Times New Roman"/>
            <w:color w:val="000000" w:themeColor="text1"/>
            <w:sz w:val="24"/>
            <w:szCs w:val="24"/>
            <w:rPrChange w:id="1379" w:author="Euderlan Freire" w:date="2025-06-13T19:10:00Z">
              <w:rPr>
                <w:rFonts w:ascii="Times New Roman" w:eastAsia="Times New Roman" w:hAnsi="Times New Roman" w:cs="Times New Roman"/>
                <w:sz w:val="24"/>
                <w:szCs w:val="24"/>
              </w:rPr>
            </w:rPrChange>
          </w:rPr>
          <w:t xml:space="preserve">Realiza buscas e </w:t>
        </w:r>
      </w:ins>
      <w:ins w:id="1380" w:author="Yasmin Serejo" w:date="2025-06-13T14:20:00Z">
        <w:r w:rsidR="7663546A" w:rsidRPr="00E203A3">
          <w:rPr>
            <w:rFonts w:ascii="Times New Roman" w:eastAsia="Times New Roman" w:hAnsi="Times New Roman" w:cs="Times New Roman"/>
            <w:color w:val="000000" w:themeColor="text1"/>
            <w:sz w:val="24"/>
            <w:szCs w:val="24"/>
            <w:rPrChange w:id="1381" w:author="Euderlan Freire" w:date="2025-06-13T19:10:00Z">
              <w:rPr>
                <w:rFonts w:ascii="Times New Roman" w:eastAsia="Times New Roman" w:hAnsi="Times New Roman" w:cs="Times New Roman"/>
                <w:sz w:val="24"/>
                <w:szCs w:val="24"/>
              </w:rPr>
            </w:rPrChange>
          </w:rPr>
          <w:t>análises</w:t>
        </w:r>
      </w:ins>
      <w:ins w:id="1382" w:author="Yasmin Serejo" w:date="2025-06-13T14:15:00Z">
        <w:r w:rsidRPr="00E203A3">
          <w:rPr>
            <w:rFonts w:ascii="Times New Roman" w:eastAsia="Times New Roman" w:hAnsi="Times New Roman" w:cs="Times New Roman"/>
            <w:color w:val="000000" w:themeColor="text1"/>
            <w:sz w:val="24"/>
            <w:szCs w:val="24"/>
            <w:rPrChange w:id="1383" w:author="Euderlan Freire" w:date="2025-06-13T19:10:00Z">
              <w:rPr>
                <w:rFonts w:ascii="Times New Roman" w:eastAsia="Times New Roman" w:hAnsi="Times New Roman" w:cs="Times New Roman"/>
                <w:sz w:val="24"/>
                <w:szCs w:val="24"/>
              </w:rPr>
            </w:rPrChange>
          </w:rPr>
          <w:t xml:space="preserve"> aprofundadas em grandes volumes de documentos</w:t>
        </w:r>
      </w:ins>
      <w:ins w:id="1384" w:author="Yasmin Serejo" w:date="2025-06-13T14:17:00Z">
        <w:r w:rsidRPr="00E203A3">
          <w:rPr>
            <w:rFonts w:ascii="Times New Roman" w:eastAsia="Times New Roman" w:hAnsi="Times New Roman" w:cs="Times New Roman"/>
            <w:color w:val="000000" w:themeColor="text1"/>
            <w:sz w:val="24"/>
            <w:szCs w:val="24"/>
            <w:rPrChange w:id="1385" w:author="Euderlan Freire" w:date="2025-06-13T19:10:00Z">
              <w:rPr>
                <w:rFonts w:ascii="Times New Roman" w:eastAsia="Times New Roman" w:hAnsi="Times New Roman" w:cs="Times New Roman"/>
                <w:sz w:val="24"/>
                <w:szCs w:val="24"/>
              </w:rPr>
            </w:rPrChange>
          </w:rPr>
          <w:t>.</w:t>
        </w:r>
      </w:ins>
    </w:p>
    <w:p w14:paraId="48D6042F" w14:textId="08CB1D56" w:rsidR="282E5784" w:rsidRPr="00E203A3" w:rsidRDefault="282E5784" w:rsidP="00EC2C2E">
      <w:pPr>
        <w:pStyle w:val="PargrafodaLista"/>
        <w:numPr>
          <w:ilvl w:val="1"/>
          <w:numId w:val="9"/>
        </w:numPr>
        <w:spacing w:before="40" w:after="240" w:line="360" w:lineRule="auto"/>
        <w:jc w:val="both"/>
        <w:rPr>
          <w:ins w:id="1386" w:author="Yasmin Serejo" w:date="2025-06-13T14:16:00Z"/>
          <w:rFonts w:ascii="Times New Roman" w:eastAsia="Times New Roman" w:hAnsi="Times New Roman" w:cs="Times New Roman"/>
          <w:color w:val="000000" w:themeColor="text1"/>
          <w:sz w:val="24"/>
          <w:szCs w:val="24"/>
          <w:rPrChange w:id="1387" w:author="Euderlan Freire" w:date="2025-06-13T19:10:00Z">
            <w:rPr>
              <w:ins w:id="1388" w:author="Yasmin Serejo" w:date="2025-06-13T14:16:00Z"/>
              <w:rFonts w:ascii="Times New Roman" w:eastAsia="Times New Roman" w:hAnsi="Times New Roman" w:cs="Times New Roman"/>
            </w:rPr>
          </w:rPrChange>
        </w:rPr>
        <w:pPrChange w:id="1389" w:author="Euderlan Freire" w:date="2025-06-13T19:23:00Z">
          <w:pPr>
            <w:pStyle w:val="PargrafodaLista"/>
            <w:numPr>
              <w:ilvl w:val="1"/>
              <w:numId w:val="1"/>
            </w:numPr>
            <w:ind w:left="2160" w:hanging="360"/>
          </w:pPr>
        </w:pPrChange>
      </w:pPr>
      <w:ins w:id="1390" w:author="Yasmin Serejo" w:date="2025-06-13T14:15:00Z">
        <w:r w:rsidRPr="00E203A3">
          <w:rPr>
            <w:rFonts w:ascii="Times New Roman" w:eastAsia="Times New Roman" w:hAnsi="Times New Roman" w:cs="Times New Roman"/>
            <w:color w:val="000000" w:themeColor="text1"/>
            <w:sz w:val="24"/>
            <w:szCs w:val="24"/>
            <w:rPrChange w:id="1391" w:author="Euderlan Freire" w:date="2025-06-13T19:10:00Z">
              <w:rPr>
                <w:rFonts w:ascii="Times New Roman" w:eastAsia="Times New Roman" w:hAnsi="Times New Roman" w:cs="Times New Roman"/>
                <w:sz w:val="24"/>
                <w:szCs w:val="24"/>
              </w:rPr>
            </w:rPrChange>
          </w:rPr>
          <w:t>A configuração e customização podem ser com</w:t>
        </w:r>
      </w:ins>
      <w:ins w:id="1392" w:author="Yasmin Serejo" w:date="2025-06-13T14:16:00Z">
        <w:r w:rsidRPr="00E203A3">
          <w:rPr>
            <w:rFonts w:ascii="Times New Roman" w:eastAsia="Times New Roman" w:hAnsi="Times New Roman" w:cs="Times New Roman"/>
            <w:color w:val="000000" w:themeColor="text1"/>
            <w:sz w:val="24"/>
            <w:szCs w:val="24"/>
            <w:rPrChange w:id="1393" w:author="Euderlan Freire" w:date="2025-06-13T19:10:00Z">
              <w:rPr>
                <w:rFonts w:ascii="Times New Roman" w:eastAsia="Times New Roman" w:hAnsi="Times New Roman" w:cs="Times New Roman"/>
                <w:sz w:val="24"/>
                <w:szCs w:val="24"/>
              </w:rPr>
            </w:rPrChange>
          </w:rPr>
          <w:t>plexas e demandar tempo e recursos elevados.</w:t>
        </w:r>
      </w:ins>
    </w:p>
    <w:p w14:paraId="2D3BFE68" w14:textId="5AAE9DE8" w:rsidR="282E5784" w:rsidRPr="00E203A3" w:rsidRDefault="282E5784" w:rsidP="00EC2C2E">
      <w:pPr>
        <w:pStyle w:val="PargrafodaLista"/>
        <w:numPr>
          <w:ilvl w:val="0"/>
          <w:numId w:val="9"/>
        </w:numPr>
        <w:spacing w:before="40" w:after="240" w:line="360" w:lineRule="auto"/>
        <w:jc w:val="both"/>
        <w:rPr>
          <w:ins w:id="1394" w:author="Yasmin Serejo" w:date="2025-06-13T14:19:00Z"/>
          <w:rFonts w:ascii="Times New Roman" w:eastAsia="Times New Roman" w:hAnsi="Times New Roman" w:cs="Times New Roman"/>
          <w:color w:val="000000" w:themeColor="text1"/>
          <w:sz w:val="24"/>
          <w:szCs w:val="24"/>
          <w:rPrChange w:id="1395" w:author="Euderlan Freire" w:date="2025-06-13T19:10:00Z">
            <w:rPr>
              <w:ins w:id="1396" w:author="Yasmin Serejo" w:date="2025-06-13T14:19:00Z"/>
              <w:rFonts w:ascii="Times New Roman" w:eastAsia="Times New Roman" w:hAnsi="Times New Roman" w:cs="Times New Roman"/>
            </w:rPr>
          </w:rPrChange>
        </w:rPr>
        <w:pPrChange w:id="1397" w:author="Euderlan Freire" w:date="2025-06-13T19:23:00Z">
          <w:pPr>
            <w:pStyle w:val="PargrafodaLista"/>
            <w:numPr>
              <w:numId w:val="1"/>
            </w:numPr>
            <w:ind w:left="1440" w:hanging="360"/>
          </w:pPr>
        </w:pPrChange>
      </w:pPr>
      <w:ins w:id="1398" w:author="Yasmin Serejo" w:date="2025-06-13T14:16:00Z">
        <w:r w:rsidRPr="00E203A3">
          <w:rPr>
            <w:rFonts w:ascii="Times New Roman" w:eastAsia="Times New Roman" w:hAnsi="Times New Roman" w:cs="Times New Roman"/>
            <w:color w:val="000000" w:themeColor="text1"/>
            <w:sz w:val="24"/>
            <w:szCs w:val="24"/>
            <w:rPrChange w:id="1399" w:author="Euderlan Freire" w:date="2025-06-13T19:10:00Z">
              <w:rPr>
                <w:rFonts w:ascii="Times New Roman" w:eastAsia="Times New Roman" w:hAnsi="Times New Roman" w:cs="Times New Roman"/>
                <w:sz w:val="24"/>
                <w:szCs w:val="24"/>
              </w:rPr>
            </w:rPrChange>
          </w:rPr>
          <w:t xml:space="preserve">Microsoft Azure </w:t>
        </w:r>
        <w:proofErr w:type="spellStart"/>
        <w:r w:rsidRPr="00E203A3">
          <w:rPr>
            <w:rFonts w:ascii="Times New Roman" w:eastAsia="Times New Roman" w:hAnsi="Times New Roman" w:cs="Times New Roman"/>
            <w:color w:val="000000" w:themeColor="text1"/>
            <w:sz w:val="24"/>
            <w:szCs w:val="24"/>
            <w:rPrChange w:id="1400" w:author="Euderlan Freire" w:date="2025-06-13T19:10:00Z">
              <w:rPr>
                <w:rFonts w:ascii="Times New Roman" w:eastAsia="Times New Roman" w:hAnsi="Times New Roman" w:cs="Times New Roman"/>
                <w:sz w:val="24"/>
                <w:szCs w:val="24"/>
              </w:rPr>
            </w:rPrChange>
          </w:rPr>
          <w:t>Cognitive</w:t>
        </w:r>
        <w:proofErr w:type="spellEnd"/>
        <w:r w:rsidRPr="00E203A3">
          <w:rPr>
            <w:rFonts w:ascii="Times New Roman" w:eastAsia="Times New Roman" w:hAnsi="Times New Roman" w:cs="Times New Roman"/>
            <w:color w:val="000000" w:themeColor="text1"/>
            <w:sz w:val="24"/>
            <w:szCs w:val="24"/>
            <w:rPrChange w:id="1401" w:author="Euderlan Freire" w:date="2025-06-13T19:10:00Z">
              <w:rPr>
                <w:rFonts w:ascii="Times New Roman" w:eastAsia="Times New Roman" w:hAnsi="Times New Roman" w:cs="Times New Roman"/>
                <w:sz w:val="24"/>
                <w:szCs w:val="24"/>
              </w:rPr>
            </w:rPrChange>
          </w:rPr>
          <w:t xml:space="preserve"> Search</w:t>
        </w:r>
      </w:ins>
    </w:p>
    <w:p w14:paraId="3B049A78" w14:textId="6B94E0A9" w:rsidR="282E5784" w:rsidRPr="00E203A3" w:rsidRDefault="282E5784" w:rsidP="00EC2C2E">
      <w:pPr>
        <w:pStyle w:val="PargrafodaLista"/>
        <w:numPr>
          <w:ilvl w:val="1"/>
          <w:numId w:val="9"/>
        </w:numPr>
        <w:spacing w:before="40" w:after="240" w:line="360" w:lineRule="auto"/>
        <w:jc w:val="both"/>
        <w:rPr>
          <w:ins w:id="1402" w:author="Yasmin Serejo" w:date="2025-06-13T14:19:00Z"/>
          <w:rFonts w:ascii="Times New Roman" w:eastAsia="Times New Roman" w:hAnsi="Times New Roman" w:cs="Times New Roman"/>
          <w:color w:val="000000" w:themeColor="text1"/>
          <w:sz w:val="24"/>
          <w:szCs w:val="24"/>
          <w:rPrChange w:id="1403" w:author="Euderlan Freire" w:date="2025-06-13T19:10:00Z">
            <w:rPr>
              <w:ins w:id="1404" w:author="Yasmin Serejo" w:date="2025-06-13T14:19:00Z"/>
              <w:rFonts w:ascii="Times New Roman" w:eastAsia="Times New Roman" w:hAnsi="Times New Roman" w:cs="Times New Roman"/>
            </w:rPr>
          </w:rPrChange>
        </w:rPr>
        <w:pPrChange w:id="1405" w:author="Euderlan Freire" w:date="2025-06-13T19:23:00Z">
          <w:pPr>
            <w:pStyle w:val="PargrafodaLista"/>
            <w:numPr>
              <w:ilvl w:val="1"/>
              <w:numId w:val="1"/>
            </w:numPr>
            <w:ind w:left="2160" w:hanging="360"/>
          </w:pPr>
        </w:pPrChange>
      </w:pPr>
      <w:ins w:id="1406" w:author="Yasmin Serejo" w:date="2025-06-13T14:16:00Z">
        <w:r w:rsidRPr="00E203A3">
          <w:rPr>
            <w:rFonts w:ascii="Times New Roman" w:eastAsia="Times New Roman" w:hAnsi="Times New Roman" w:cs="Times New Roman"/>
            <w:color w:val="000000" w:themeColor="text1"/>
            <w:sz w:val="24"/>
            <w:szCs w:val="24"/>
            <w:rPrChange w:id="1407" w:author="Euderlan Freire" w:date="2025-06-13T19:10:00Z">
              <w:rPr>
                <w:rFonts w:ascii="Times New Roman" w:eastAsia="Times New Roman" w:hAnsi="Times New Roman" w:cs="Times New Roman"/>
                <w:sz w:val="24"/>
                <w:szCs w:val="24"/>
              </w:rPr>
            </w:rPrChange>
          </w:rPr>
          <w:t xml:space="preserve">Integra busca tradicional com IA para melhorar a </w:t>
        </w:r>
      </w:ins>
      <w:ins w:id="1408" w:author="Yasmin Serejo" w:date="2025-06-13T14:20:00Z">
        <w:r w:rsidR="725EAFFE" w:rsidRPr="00E203A3">
          <w:rPr>
            <w:rFonts w:ascii="Times New Roman" w:eastAsia="Times New Roman" w:hAnsi="Times New Roman" w:cs="Times New Roman"/>
            <w:color w:val="000000" w:themeColor="text1"/>
            <w:sz w:val="24"/>
            <w:szCs w:val="24"/>
            <w:rPrChange w:id="1409" w:author="Euderlan Freire" w:date="2025-06-13T19:10:00Z">
              <w:rPr>
                <w:rFonts w:ascii="Times New Roman" w:eastAsia="Times New Roman" w:hAnsi="Times New Roman" w:cs="Times New Roman"/>
                <w:sz w:val="24"/>
                <w:szCs w:val="24"/>
              </w:rPr>
            </w:rPrChange>
          </w:rPr>
          <w:t>relevância</w:t>
        </w:r>
      </w:ins>
      <w:ins w:id="1410" w:author="Yasmin Serejo" w:date="2025-06-13T14:16:00Z">
        <w:r w:rsidRPr="00E203A3">
          <w:rPr>
            <w:rFonts w:ascii="Times New Roman" w:eastAsia="Times New Roman" w:hAnsi="Times New Roman" w:cs="Times New Roman"/>
            <w:color w:val="000000" w:themeColor="text1"/>
            <w:sz w:val="24"/>
            <w:szCs w:val="24"/>
            <w:rPrChange w:id="1411" w:author="Euderlan Freire" w:date="2025-06-13T19:10:00Z">
              <w:rPr>
                <w:rFonts w:ascii="Times New Roman" w:eastAsia="Times New Roman" w:hAnsi="Times New Roman" w:cs="Times New Roman"/>
                <w:sz w:val="24"/>
                <w:szCs w:val="24"/>
              </w:rPr>
            </w:rPrChange>
          </w:rPr>
          <w:t xml:space="preserve"> </w:t>
        </w:r>
      </w:ins>
      <w:ins w:id="1412" w:author="Yasmin Serejo" w:date="2025-06-13T14:20:00Z">
        <w:r w:rsidR="31124F2C" w:rsidRPr="00E203A3">
          <w:rPr>
            <w:rFonts w:ascii="Times New Roman" w:eastAsia="Times New Roman" w:hAnsi="Times New Roman" w:cs="Times New Roman"/>
            <w:color w:val="000000" w:themeColor="text1"/>
            <w:sz w:val="24"/>
            <w:szCs w:val="24"/>
            <w:rPrChange w:id="1413" w:author="Euderlan Freire" w:date="2025-06-13T19:10:00Z">
              <w:rPr>
                <w:rFonts w:ascii="Times New Roman" w:eastAsia="Times New Roman" w:hAnsi="Times New Roman" w:cs="Times New Roman"/>
                <w:sz w:val="24"/>
                <w:szCs w:val="24"/>
              </w:rPr>
            </w:rPrChange>
          </w:rPr>
          <w:t>precisão</w:t>
        </w:r>
      </w:ins>
      <w:ins w:id="1414" w:author="Yasmin Serejo" w:date="2025-06-13T14:16:00Z">
        <w:r w:rsidRPr="00E203A3">
          <w:rPr>
            <w:rFonts w:ascii="Times New Roman" w:eastAsia="Times New Roman" w:hAnsi="Times New Roman" w:cs="Times New Roman"/>
            <w:color w:val="000000" w:themeColor="text1"/>
            <w:sz w:val="24"/>
            <w:szCs w:val="24"/>
            <w:rPrChange w:id="1415" w:author="Euderlan Freire" w:date="2025-06-13T19:10:00Z">
              <w:rPr>
                <w:rFonts w:ascii="Times New Roman" w:eastAsia="Times New Roman" w:hAnsi="Times New Roman" w:cs="Times New Roman"/>
                <w:sz w:val="24"/>
                <w:szCs w:val="24"/>
              </w:rPr>
            </w:rPrChange>
          </w:rPr>
          <w:t xml:space="preserve"> </w:t>
        </w:r>
      </w:ins>
      <w:ins w:id="1416" w:author="Yasmin Serejo" w:date="2025-06-13T14:20:00Z">
        <w:r w:rsidR="61BE7E3B" w:rsidRPr="00E203A3">
          <w:rPr>
            <w:rFonts w:ascii="Times New Roman" w:eastAsia="Times New Roman" w:hAnsi="Times New Roman" w:cs="Times New Roman"/>
            <w:color w:val="000000" w:themeColor="text1"/>
            <w:sz w:val="24"/>
            <w:szCs w:val="24"/>
            <w:rPrChange w:id="1417" w:author="Euderlan Freire" w:date="2025-06-13T19:10:00Z">
              <w:rPr>
                <w:rFonts w:ascii="Times New Roman" w:eastAsia="Times New Roman" w:hAnsi="Times New Roman" w:cs="Times New Roman"/>
                <w:sz w:val="24"/>
                <w:szCs w:val="24"/>
              </w:rPr>
            </w:rPrChange>
          </w:rPr>
          <w:t>dos resultados</w:t>
        </w:r>
      </w:ins>
      <w:ins w:id="1418" w:author="Yasmin Serejo" w:date="2025-06-13T14:16:00Z">
        <w:r w:rsidRPr="00E203A3">
          <w:rPr>
            <w:rFonts w:ascii="Times New Roman" w:eastAsia="Times New Roman" w:hAnsi="Times New Roman" w:cs="Times New Roman"/>
            <w:color w:val="000000" w:themeColor="text1"/>
            <w:sz w:val="24"/>
            <w:szCs w:val="24"/>
            <w:rPrChange w:id="1419" w:author="Euderlan Freire" w:date="2025-06-13T19:10:00Z">
              <w:rPr>
                <w:rFonts w:ascii="Times New Roman" w:eastAsia="Times New Roman" w:hAnsi="Times New Roman" w:cs="Times New Roman"/>
                <w:sz w:val="24"/>
                <w:szCs w:val="24"/>
              </w:rPr>
            </w:rPrChange>
          </w:rPr>
          <w:t xml:space="preserve"> em documentos variados</w:t>
        </w:r>
      </w:ins>
      <w:ins w:id="1420" w:author="Yasmin Serejo" w:date="2025-06-13T14:17:00Z">
        <w:r w:rsidRPr="00E203A3">
          <w:rPr>
            <w:rFonts w:ascii="Times New Roman" w:eastAsia="Times New Roman" w:hAnsi="Times New Roman" w:cs="Times New Roman"/>
            <w:color w:val="000000" w:themeColor="text1"/>
            <w:sz w:val="24"/>
            <w:szCs w:val="24"/>
            <w:rPrChange w:id="1421" w:author="Euderlan Freire" w:date="2025-06-13T19:10:00Z">
              <w:rPr>
                <w:rFonts w:ascii="Times New Roman" w:eastAsia="Times New Roman" w:hAnsi="Times New Roman" w:cs="Times New Roman"/>
                <w:sz w:val="24"/>
                <w:szCs w:val="24"/>
              </w:rPr>
            </w:rPrChange>
          </w:rPr>
          <w:t>.</w:t>
        </w:r>
      </w:ins>
    </w:p>
    <w:p w14:paraId="09D8D67A" w14:textId="47A314AA" w:rsidR="282E5784" w:rsidRPr="00E203A3" w:rsidRDefault="282E5784" w:rsidP="00EC2C2E">
      <w:pPr>
        <w:pStyle w:val="PargrafodaLista"/>
        <w:numPr>
          <w:ilvl w:val="1"/>
          <w:numId w:val="9"/>
        </w:numPr>
        <w:spacing w:before="40" w:after="240" w:line="360" w:lineRule="auto"/>
        <w:jc w:val="both"/>
        <w:rPr>
          <w:ins w:id="1422" w:author="Yasmin Serejo" w:date="2025-06-13T14:11:00Z"/>
          <w:rFonts w:ascii="Times New Roman" w:eastAsia="Times New Roman" w:hAnsi="Times New Roman" w:cs="Times New Roman"/>
          <w:color w:val="000000" w:themeColor="text1"/>
          <w:sz w:val="24"/>
          <w:szCs w:val="24"/>
          <w:rPrChange w:id="1423" w:author="Euderlan Freire" w:date="2025-06-13T19:10:00Z">
            <w:rPr>
              <w:ins w:id="1424" w:author="Yasmin Serejo" w:date="2025-06-13T14:11:00Z"/>
              <w:rFonts w:ascii="Times New Roman" w:eastAsia="Times New Roman" w:hAnsi="Times New Roman" w:cs="Times New Roman"/>
            </w:rPr>
          </w:rPrChange>
        </w:rPr>
        <w:pPrChange w:id="1425" w:author="Euderlan Freire" w:date="2025-06-13T19:23:00Z">
          <w:pPr>
            <w:pStyle w:val="PargrafodaLista"/>
            <w:numPr>
              <w:ilvl w:val="1"/>
              <w:numId w:val="1"/>
            </w:numPr>
            <w:ind w:left="2160" w:hanging="360"/>
          </w:pPr>
        </w:pPrChange>
      </w:pPr>
      <w:ins w:id="1426" w:author="Yasmin Serejo" w:date="2025-06-13T14:17:00Z">
        <w:r w:rsidRPr="00E203A3">
          <w:rPr>
            <w:rFonts w:ascii="Times New Roman" w:eastAsia="Times New Roman" w:hAnsi="Times New Roman" w:cs="Times New Roman"/>
            <w:color w:val="000000" w:themeColor="text1"/>
            <w:sz w:val="24"/>
            <w:szCs w:val="24"/>
            <w:rPrChange w:id="1427" w:author="Euderlan Freire" w:date="2025-06-13T19:10:00Z">
              <w:rPr>
                <w:rFonts w:ascii="Times New Roman" w:eastAsia="Times New Roman" w:hAnsi="Times New Roman" w:cs="Times New Roman"/>
                <w:sz w:val="24"/>
                <w:szCs w:val="24"/>
              </w:rPr>
            </w:rPrChange>
          </w:rPr>
          <w:lastRenderedPageBreak/>
          <w:t xml:space="preserve">Possui limitações na </w:t>
        </w:r>
      </w:ins>
      <w:ins w:id="1428" w:author="Yasmin Serejo" w:date="2025-06-13T14:20:00Z">
        <w:r w:rsidR="202F1BB7" w:rsidRPr="00E203A3">
          <w:rPr>
            <w:rFonts w:ascii="Times New Roman" w:eastAsia="Times New Roman" w:hAnsi="Times New Roman" w:cs="Times New Roman"/>
            <w:color w:val="000000" w:themeColor="text1"/>
            <w:sz w:val="24"/>
            <w:szCs w:val="24"/>
            <w:rPrChange w:id="1429" w:author="Euderlan Freire" w:date="2025-06-13T19:10:00Z">
              <w:rPr>
                <w:rFonts w:ascii="Times New Roman" w:eastAsia="Times New Roman" w:hAnsi="Times New Roman" w:cs="Times New Roman"/>
                <w:sz w:val="24"/>
                <w:szCs w:val="24"/>
              </w:rPr>
            </w:rPrChange>
          </w:rPr>
          <w:t>compreensão</w:t>
        </w:r>
      </w:ins>
      <w:ins w:id="1430" w:author="Yasmin Serejo" w:date="2025-06-13T14:17:00Z">
        <w:r w:rsidRPr="00E203A3">
          <w:rPr>
            <w:rFonts w:ascii="Times New Roman" w:eastAsia="Times New Roman" w:hAnsi="Times New Roman" w:cs="Times New Roman"/>
            <w:color w:val="000000" w:themeColor="text1"/>
            <w:sz w:val="24"/>
            <w:szCs w:val="24"/>
            <w:rPrChange w:id="1431" w:author="Euderlan Freire" w:date="2025-06-13T19:10:00Z">
              <w:rPr>
                <w:rFonts w:ascii="Times New Roman" w:eastAsia="Times New Roman" w:hAnsi="Times New Roman" w:cs="Times New Roman"/>
                <w:sz w:val="24"/>
                <w:szCs w:val="24"/>
              </w:rPr>
            </w:rPrChange>
          </w:rPr>
          <w:t xml:space="preserve"> profunda do </w:t>
        </w:r>
      </w:ins>
      <w:ins w:id="1432" w:author="Yasmin Serejo" w:date="2025-06-13T14:20:00Z">
        <w:r w:rsidR="21A9A086" w:rsidRPr="00E203A3">
          <w:rPr>
            <w:rFonts w:ascii="Times New Roman" w:eastAsia="Times New Roman" w:hAnsi="Times New Roman" w:cs="Times New Roman"/>
            <w:color w:val="000000" w:themeColor="text1"/>
            <w:sz w:val="24"/>
            <w:szCs w:val="24"/>
            <w:rPrChange w:id="1433" w:author="Euderlan Freire" w:date="2025-06-13T19:10:00Z">
              <w:rPr>
                <w:rFonts w:ascii="Times New Roman" w:eastAsia="Times New Roman" w:hAnsi="Times New Roman" w:cs="Times New Roman"/>
                <w:sz w:val="24"/>
                <w:szCs w:val="24"/>
              </w:rPr>
            </w:rPrChange>
          </w:rPr>
          <w:t>contexto</w:t>
        </w:r>
      </w:ins>
      <w:ins w:id="1434" w:author="Yasmin Serejo" w:date="2025-06-13T14:17:00Z">
        <w:r w:rsidRPr="00E203A3">
          <w:rPr>
            <w:rFonts w:ascii="Times New Roman" w:eastAsia="Times New Roman" w:hAnsi="Times New Roman" w:cs="Times New Roman"/>
            <w:color w:val="000000" w:themeColor="text1"/>
            <w:sz w:val="24"/>
            <w:szCs w:val="24"/>
            <w:rPrChange w:id="1435" w:author="Euderlan Freire" w:date="2025-06-13T19:10:00Z">
              <w:rPr>
                <w:rFonts w:ascii="Times New Roman" w:eastAsia="Times New Roman" w:hAnsi="Times New Roman" w:cs="Times New Roman"/>
                <w:sz w:val="24"/>
                <w:szCs w:val="24"/>
              </w:rPr>
            </w:rPrChange>
          </w:rPr>
          <w:t xml:space="preserve"> e na manutenção do </w:t>
        </w:r>
      </w:ins>
      <w:ins w:id="1436" w:author="Yasmin Serejo" w:date="2025-06-13T14:20:00Z">
        <w:r w:rsidR="49B37566" w:rsidRPr="00E203A3">
          <w:rPr>
            <w:rFonts w:ascii="Times New Roman" w:eastAsia="Times New Roman" w:hAnsi="Times New Roman" w:cs="Times New Roman"/>
            <w:color w:val="000000" w:themeColor="text1"/>
            <w:sz w:val="24"/>
            <w:szCs w:val="24"/>
            <w:rPrChange w:id="1437" w:author="Euderlan Freire" w:date="2025-06-13T19:10:00Z">
              <w:rPr>
                <w:rFonts w:ascii="Times New Roman" w:eastAsia="Times New Roman" w:hAnsi="Times New Roman" w:cs="Times New Roman"/>
                <w:sz w:val="24"/>
                <w:szCs w:val="24"/>
              </w:rPr>
            </w:rPrChange>
          </w:rPr>
          <w:t>histórico</w:t>
        </w:r>
      </w:ins>
      <w:ins w:id="1438" w:author="Yasmin Serejo" w:date="2025-06-13T14:17:00Z">
        <w:r w:rsidRPr="00E203A3">
          <w:rPr>
            <w:rFonts w:ascii="Times New Roman" w:eastAsia="Times New Roman" w:hAnsi="Times New Roman" w:cs="Times New Roman"/>
            <w:color w:val="000000" w:themeColor="text1"/>
            <w:sz w:val="24"/>
            <w:szCs w:val="24"/>
            <w:rPrChange w:id="1439" w:author="Euderlan Freire" w:date="2025-06-13T19:10:00Z">
              <w:rPr>
                <w:rFonts w:ascii="Times New Roman" w:eastAsia="Times New Roman" w:hAnsi="Times New Roman" w:cs="Times New Roman"/>
                <w:sz w:val="24"/>
                <w:szCs w:val="24"/>
              </w:rPr>
            </w:rPrChange>
          </w:rPr>
          <w:t xml:space="preserve"> de conversas.</w:t>
        </w:r>
      </w:ins>
    </w:p>
    <w:p w14:paraId="5D791483" w14:textId="7C9AE190" w:rsidR="3EB370A2" w:rsidRPr="00E203A3" w:rsidDel="00B76671" w:rsidRDefault="3EB370A2" w:rsidP="00EC2C2E">
      <w:pPr>
        <w:spacing w:before="40" w:after="240" w:line="360" w:lineRule="auto"/>
        <w:jc w:val="both"/>
        <w:rPr>
          <w:ins w:id="1440" w:author="Yasmin Serejo" w:date="2025-06-12T14:57:00Z"/>
          <w:del w:id="1441" w:author="Euderlan Freire" w:date="2025-06-13T19:16:00Z"/>
          <w:rFonts w:ascii="Times New Roman" w:eastAsia="Times New Roman" w:hAnsi="Times New Roman" w:cs="Times New Roman"/>
          <w:color w:val="000000" w:themeColor="text1"/>
          <w:sz w:val="24"/>
          <w:szCs w:val="24"/>
          <w:rPrChange w:id="1442" w:author="Euderlan Freire" w:date="2025-06-13T19:10:00Z">
            <w:rPr>
              <w:ins w:id="1443" w:author="Yasmin Serejo" w:date="2025-06-12T14:57:00Z"/>
              <w:del w:id="1444" w:author="Euderlan Freire" w:date="2025-06-13T19:16:00Z"/>
              <w:rFonts w:ascii="Times New Roman" w:hAnsi="Times New Roman" w:cs="Times New Roman"/>
              <w:color w:val="000000" w:themeColor="text1"/>
              <w:sz w:val="24"/>
              <w:szCs w:val="24"/>
            </w:rPr>
          </w:rPrChange>
        </w:rPr>
        <w:pPrChange w:id="1445" w:author="Euderlan Freire" w:date="2025-06-13T19:23:00Z">
          <w:pPr/>
        </w:pPrChange>
      </w:pPr>
      <w:ins w:id="1446" w:author="Yasmin Serejo" w:date="2025-06-13T14:17:00Z">
        <w:r w:rsidRPr="00E203A3">
          <w:rPr>
            <w:rFonts w:ascii="Times New Roman" w:hAnsi="Times New Roman" w:cs="Times New Roman"/>
            <w:color w:val="000000" w:themeColor="text1"/>
            <w:sz w:val="24"/>
            <w:szCs w:val="24"/>
            <w:rPrChange w:id="1447" w:author="Euderlan Freire" w:date="2025-06-13T19:10:00Z">
              <w:rPr/>
            </w:rPrChange>
          </w:rPr>
          <w:tab/>
        </w:r>
        <w:r w:rsidRPr="00E203A3">
          <w:rPr>
            <w:rFonts w:ascii="Times New Roman" w:eastAsia="Times New Roman" w:hAnsi="Times New Roman" w:cs="Times New Roman"/>
            <w:color w:val="000000" w:themeColor="text1"/>
            <w:sz w:val="24"/>
            <w:szCs w:val="24"/>
            <w:rPrChange w:id="1448" w:author="Euderlan Freire" w:date="2025-06-13T19:10:00Z">
              <w:rPr>
                <w:rFonts w:ascii="Times New Roman" w:eastAsia="Times New Roman" w:hAnsi="Times New Roman" w:cs="Times New Roman"/>
                <w:sz w:val="24"/>
                <w:szCs w:val="24"/>
              </w:rPr>
            </w:rPrChange>
          </w:rPr>
          <w:t xml:space="preserve">O Sistema Inteligente de Consulta a Documentação via LLM combina s vantagens dessas soluções, oferecendo </w:t>
        </w:r>
      </w:ins>
      <w:ins w:id="1449" w:author="Yasmin Serejo" w:date="2025-06-13T14:18:00Z">
        <w:r w:rsidRPr="00E203A3">
          <w:rPr>
            <w:rFonts w:ascii="Times New Roman" w:eastAsia="Times New Roman" w:hAnsi="Times New Roman" w:cs="Times New Roman"/>
            <w:color w:val="000000" w:themeColor="text1"/>
            <w:sz w:val="24"/>
            <w:szCs w:val="24"/>
            <w:rPrChange w:id="1450" w:author="Euderlan Freire" w:date="2025-06-13T19:10:00Z">
              <w:rPr>
                <w:rFonts w:ascii="Times New Roman" w:eastAsia="Times New Roman" w:hAnsi="Times New Roman" w:cs="Times New Roman"/>
                <w:sz w:val="24"/>
                <w:szCs w:val="24"/>
              </w:rPr>
            </w:rPrChange>
          </w:rPr>
          <w:t xml:space="preserve">uma interface web simples, consultas personalizadas e </w:t>
        </w:r>
      </w:ins>
      <w:ins w:id="1451" w:author="Yasmin Serejo" w:date="2025-06-13T14:20:00Z">
        <w:r w:rsidR="7854C3F1" w:rsidRPr="00E203A3">
          <w:rPr>
            <w:rFonts w:ascii="Times New Roman" w:eastAsia="Times New Roman" w:hAnsi="Times New Roman" w:cs="Times New Roman"/>
            <w:color w:val="000000" w:themeColor="text1"/>
            <w:sz w:val="24"/>
            <w:szCs w:val="24"/>
            <w:rPrChange w:id="1452" w:author="Euderlan Freire" w:date="2025-06-13T19:10:00Z">
              <w:rPr>
                <w:rFonts w:ascii="Times New Roman" w:eastAsia="Times New Roman" w:hAnsi="Times New Roman" w:cs="Times New Roman"/>
                <w:sz w:val="24"/>
                <w:szCs w:val="24"/>
              </w:rPr>
            </w:rPrChange>
          </w:rPr>
          <w:t>contínuas</w:t>
        </w:r>
      </w:ins>
      <w:ins w:id="1453" w:author="Yasmin Serejo" w:date="2025-06-13T14:18:00Z">
        <w:r w:rsidRPr="00E203A3">
          <w:rPr>
            <w:rFonts w:ascii="Times New Roman" w:eastAsia="Times New Roman" w:hAnsi="Times New Roman" w:cs="Times New Roman"/>
            <w:color w:val="000000" w:themeColor="text1"/>
            <w:sz w:val="24"/>
            <w:szCs w:val="24"/>
            <w:rPrChange w:id="1454" w:author="Euderlan Freire" w:date="2025-06-13T19:10:00Z">
              <w:rPr>
                <w:rFonts w:ascii="Times New Roman" w:eastAsia="Times New Roman" w:hAnsi="Times New Roman" w:cs="Times New Roman"/>
                <w:sz w:val="24"/>
                <w:szCs w:val="24"/>
              </w:rPr>
            </w:rPrChange>
          </w:rPr>
          <w:t xml:space="preserve"> com base no </w:t>
        </w:r>
      </w:ins>
      <w:ins w:id="1455" w:author="Yasmin Serejo" w:date="2025-06-13T14:20:00Z">
        <w:r w:rsidR="58663577" w:rsidRPr="00E203A3">
          <w:rPr>
            <w:rFonts w:ascii="Times New Roman" w:eastAsia="Times New Roman" w:hAnsi="Times New Roman" w:cs="Times New Roman"/>
            <w:color w:val="000000" w:themeColor="text1"/>
            <w:sz w:val="24"/>
            <w:szCs w:val="24"/>
            <w:rPrChange w:id="1456" w:author="Euderlan Freire" w:date="2025-06-13T19:10:00Z">
              <w:rPr>
                <w:rFonts w:ascii="Times New Roman" w:eastAsia="Times New Roman" w:hAnsi="Times New Roman" w:cs="Times New Roman"/>
                <w:sz w:val="24"/>
                <w:szCs w:val="24"/>
              </w:rPr>
            </w:rPrChange>
          </w:rPr>
          <w:t>histórico</w:t>
        </w:r>
      </w:ins>
      <w:ins w:id="1457" w:author="Yasmin Serejo" w:date="2025-06-13T14:18:00Z">
        <w:r w:rsidRPr="00E203A3">
          <w:rPr>
            <w:rFonts w:ascii="Times New Roman" w:eastAsia="Times New Roman" w:hAnsi="Times New Roman" w:cs="Times New Roman"/>
            <w:color w:val="000000" w:themeColor="text1"/>
            <w:sz w:val="24"/>
            <w:szCs w:val="24"/>
            <w:rPrChange w:id="1458" w:author="Euderlan Freire" w:date="2025-06-13T19:10:00Z">
              <w:rPr>
                <w:rFonts w:ascii="Times New Roman" w:eastAsia="Times New Roman" w:hAnsi="Times New Roman" w:cs="Times New Roman"/>
                <w:sz w:val="24"/>
                <w:szCs w:val="24"/>
              </w:rPr>
            </w:rPrChange>
          </w:rPr>
          <w:t xml:space="preserve"> do </w:t>
        </w:r>
      </w:ins>
      <w:ins w:id="1459" w:author="Yasmin Serejo" w:date="2025-06-13T14:20:00Z">
        <w:r w:rsidR="58663577" w:rsidRPr="00E203A3">
          <w:rPr>
            <w:rFonts w:ascii="Times New Roman" w:eastAsia="Times New Roman" w:hAnsi="Times New Roman" w:cs="Times New Roman"/>
            <w:color w:val="000000" w:themeColor="text1"/>
            <w:sz w:val="24"/>
            <w:szCs w:val="24"/>
            <w:rPrChange w:id="1460" w:author="Euderlan Freire" w:date="2025-06-13T19:10:00Z">
              <w:rPr>
                <w:rFonts w:ascii="Times New Roman" w:eastAsia="Times New Roman" w:hAnsi="Times New Roman" w:cs="Times New Roman"/>
                <w:sz w:val="24"/>
                <w:szCs w:val="24"/>
              </w:rPr>
            </w:rPrChange>
          </w:rPr>
          <w:t>usuário</w:t>
        </w:r>
      </w:ins>
      <w:ins w:id="1461" w:author="Yasmin Serejo" w:date="2025-06-13T14:18:00Z">
        <w:r w:rsidRPr="00E203A3">
          <w:rPr>
            <w:rFonts w:ascii="Times New Roman" w:eastAsia="Times New Roman" w:hAnsi="Times New Roman" w:cs="Times New Roman"/>
            <w:color w:val="000000" w:themeColor="text1"/>
            <w:sz w:val="24"/>
            <w:szCs w:val="24"/>
            <w:rPrChange w:id="1462" w:author="Euderlan Freire" w:date="2025-06-13T19:10:00Z">
              <w:rPr>
                <w:rFonts w:ascii="Times New Roman" w:eastAsia="Times New Roman" w:hAnsi="Times New Roman" w:cs="Times New Roman"/>
                <w:sz w:val="24"/>
                <w:szCs w:val="24"/>
              </w:rPr>
            </w:rPrChange>
          </w:rPr>
          <w:t xml:space="preserve">, </w:t>
        </w:r>
      </w:ins>
      <w:ins w:id="1463" w:author="Yasmin Serejo" w:date="2025-06-13T14:20:00Z">
        <w:r w:rsidR="4E977D0D" w:rsidRPr="00E203A3">
          <w:rPr>
            <w:rFonts w:ascii="Times New Roman" w:eastAsia="Times New Roman" w:hAnsi="Times New Roman" w:cs="Times New Roman"/>
            <w:color w:val="000000" w:themeColor="text1"/>
            <w:sz w:val="24"/>
            <w:szCs w:val="24"/>
            <w:rPrChange w:id="1464" w:author="Euderlan Freire" w:date="2025-06-13T19:10:00Z">
              <w:rPr>
                <w:rFonts w:ascii="Times New Roman" w:eastAsia="Times New Roman" w:hAnsi="Times New Roman" w:cs="Times New Roman"/>
                <w:sz w:val="24"/>
                <w:szCs w:val="24"/>
              </w:rPr>
            </w:rPrChange>
          </w:rPr>
          <w:t>além</w:t>
        </w:r>
      </w:ins>
      <w:ins w:id="1465" w:author="Yasmin Serejo" w:date="2025-06-13T14:18:00Z">
        <w:r w:rsidRPr="00E203A3">
          <w:rPr>
            <w:rFonts w:ascii="Times New Roman" w:eastAsia="Times New Roman" w:hAnsi="Times New Roman" w:cs="Times New Roman"/>
            <w:color w:val="000000" w:themeColor="text1"/>
            <w:sz w:val="24"/>
            <w:szCs w:val="24"/>
            <w:rPrChange w:id="1466" w:author="Euderlan Freire" w:date="2025-06-13T19:10:00Z">
              <w:rPr>
                <w:rFonts w:ascii="Times New Roman" w:eastAsia="Times New Roman" w:hAnsi="Times New Roman" w:cs="Times New Roman"/>
                <w:sz w:val="24"/>
                <w:szCs w:val="24"/>
              </w:rPr>
            </w:rPrChange>
          </w:rPr>
          <w:t xml:space="preserve"> de acesso em tempo real a documentação, reduzindo o esforço manual e aumentando a </w:t>
        </w:r>
      </w:ins>
      <w:ins w:id="1467" w:author="Yasmin Serejo" w:date="2025-06-13T14:20:00Z">
        <w:r w:rsidR="2218175A" w:rsidRPr="00E203A3">
          <w:rPr>
            <w:rFonts w:ascii="Times New Roman" w:eastAsia="Times New Roman" w:hAnsi="Times New Roman" w:cs="Times New Roman"/>
            <w:color w:val="000000" w:themeColor="text1"/>
            <w:sz w:val="24"/>
            <w:szCs w:val="24"/>
            <w:rPrChange w:id="1468" w:author="Euderlan Freire" w:date="2025-06-13T19:10:00Z">
              <w:rPr>
                <w:rFonts w:ascii="Times New Roman" w:eastAsia="Times New Roman" w:hAnsi="Times New Roman" w:cs="Times New Roman"/>
                <w:sz w:val="24"/>
                <w:szCs w:val="24"/>
              </w:rPr>
            </w:rPrChange>
          </w:rPr>
          <w:t>eficácia</w:t>
        </w:r>
      </w:ins>
      <w:ins w:id="1469" w:author="Yasmin Serejo" w:date="2025-06-13T14:18:00Z">
        <w:r w:rsidR="3363F664" w:rsidRPr="00E203A3">
          <w:rPr>
            <w:rFonts w:ascii="Times New Roman" w:eastAsia="Times New Roman" w:hAnsi="Times New Roman" w:cs="Times New Roman"/>
            <w:color w:val="000000" w:themeColor="text1"/>
            <w:sz w:val="24"/>
            <w:szCs w:val="24"/>
            <w:rPrChange w:id="1470" w:author="Euderlan Freire" w:date="2025-06-13T19:10:00Z">
              <w:rPr>
                <w:rFonts w:ascii="Times New Roman" w:eastAsia="Times New Roman" w:hAnsi="Times New Roman" w:cs="Times New Roman"/>
                <w:sz w:val="24"/>
                <w:szCs w:val="24"/>
              </w:rPr>
            </w:rPrChange>
          </w:rPr>
          <w:t xml:space="preserve"> na </w:t>
        </w:r>
      </w:ins>
      <w:ins w:id="1471" w:author="Yasmin Serejo" w:date="2025-06-13T14:20:00Z">
        <w:r w:rsidR="7F626EC9" w:rsidRPr="00E203A3">
          <w:rPr>
            <w:rFonts w:ascii="Times New Roman" w:eastAsia="Times New Roman" w:hAnsi="Times New Roman" w:cs="Times New Roman"/>
            <w:color w:val="000000" w:themeColor="text1"/>
            <w:sz w:val="24"/>
            <w:szCs w:val="24"/>
            <w:rPrChange w:id="1472" w:author="Euderlan Freire" w:date="2025-06-13T19:10:00Z">
              <w:rPr>
                <w:rFonts w:ascii="Times New Roman" w:eastAsia="Times New Roman" w:hAnsi="Times New Roman" w:cs="Times New Roman"/>
                <w:sz w:val="24"/>
                <w:szCs w:val="24"/>
              </w:rPr>
            </w:rPrChange>
          </w:rPr>
          <w:t>busca</w:t>
        </w:r>
      </w:ins>
      <w:ins w:id="1473" w:author="Yasmin Serejo" w:date="2025-06-13T14:18:00Z">
        <w:r w:rsidR="3363F664" w:rsidRPr="00E203A3">
          <w:rPr>
            <w:rFonts w:ascii="Times New Roman" w:eastAsia="Times New Roman" w:hAnsi="Times New Roman" w:cs="Times New Roman"/>
            <w:color w:val="000000" w:themeColor="text1"/>
            <w:sz w:val="24"/>
            <w:szCs w:val="24"/>
            <w:rPrChange w:id="1474" w:author="Euderlan Freire" w:date="2025-06-13T19:10:00Z">
              <w:rPr>
                <w:rFonts w:ascii="Times New Roman" w:eastAsia="Times New Roman" w:hAnsi="Times New Roman" w:cs="Times New Roman"/>
                <w:sz w:val="24"/>
                <w:szCs w:val="24"/>
              </w:rPr>
            </w:rPrChange>
          </w:rPr>
          <w:t xml:space="preserve"> por informações</w:t>
        </w:r>
      </w:ins>
      <w:ins w:id="1475" w:author="Yasmin Serejo" w:date="2025-06-13T14:20:00Z">
        <w:r w:rsidR="1AAAB2B6" w:rsidRPr="00E203A3">
          <w:rPr>
            <w:rFonts w:ascii="Times New Roman" w:eastAsia="Times New Roman" w:hAnsi="Times New Roman" w:cs="Times New Roman"/>
            <w:color w:val="000000" w:themeColor="text1"/>
            <w:sz w:val="24"/>
            <w:szCs w:val="24"/>
            <w:rPrChange w:id="1476" w:author="Euderlan Freire" w:date="2025-06-13T19:10:00Z">
              <w:rPr>
                <w:rFonts w:ascii="Times New Roman" w:eastAsia="Times New Roman" w:hAnsi="Times New Roman" w:cs="Times New Roman"/>
                <w:sz w:val="24"/>
                <w:szCs w:val="24"/>
              </w:rPr>
            </w:rPrChange>
          </w:rPr>
          <w:t>.</w:t>
        </w:r>
      </w:ins>
    </w:p>
    <w:p w14:paraId="3728CC2A" w14:textId="35A74848" w:rsidR="3DD9D758" w:rsidRPr="00E203A3" w:rsidRDefault="3DD9D758" w:rsidP="00EC2C2E">
      <w:pPr>
        <w:spacing w:before="40" w:after="240" w:line="360" w:lineRule="auto"/>
        <w:jc w:val="both"/>
        <w:rPr>
          <w:ins w:id="1477" w:author="EUDERLAN FREIRE DA SILVA ABREU" w:date="2025-05-28T17:57:00Z"/>
          <w:rFonts w:ascii="Times New Roman" w:hAnsi="Times New Roman" w:cs="Times New Roman"/>
          <w:color w:val="000000" w:themeColor="text1"/>
          <w:sz w:val="24"/>
          <w:szCs w:val="24"/>
          <w:rPrChange w:id="1478" w:author="Euderlan Freire" w:date="2025-06-13T19:10:00Z">
            <w:rPr>
              <w:ins w:id="1479" w:author="EUDERLAN FREIRE DA SILVA ABREU" w:date="2025-05-28T17:57:00Z"/>
              <w:rFonts w:ascii="Times New Roman" w:hAnsi="Times New Roman" w:cs="Times New Roman"/>
              <w:sz w:val="28"/>
              <w:szCs w:val="28"/>
            </w:rPr>
          </w:rPrChange>
        </w:rPr>
        <w:pPrChange w:id="1480" w:author="Euderlan Freire" w:date="2025-06-13T19:23:00Z">
          <w:pPr/>
        </w:pPrChange>
      </w:pPr>
    </w:p>
    <w:p w14:paraId="0DFE6953" w14:textId="571A5B4E" w:rsidR="00A10756" w:rsidRPr="00E203A3" w:rsidRDefault="3DD9D758" w:rsidP="00EC2C2E">
      <w:pPr>
        <w:pStyle w:val="Ttulo2"/>
        <w:numPr>
          <w:ilvl w:val="0"/>
          <w:numId w:val="0"/>
        </w:numPr>
        <w:spacing w:after="240" w:line="360" w:lineRule="auto"/>
        <w:ind w:firstLine="432"/>
        <w:jc w:val="both"/>
        <w:rPr>
          <w:ins w:id="1481" w:author="Yasmin Serejo" w:date="2025-06-12T14:57:00Z"/>
          <w:rFonts w:ascii="Times New Roman" w:hAnsi="Times New Roman" w:cs="Times New Roman"/>
          <w:color w:val="000000" w:themeColor="text1"/>
          <w:sz w:val="24"/>
          <w:szCs w:val="24"/>
          <w:rPrChange w:id="1482" w:author="Euderlan Freire" w:date="2025-06-13T19:10:00Z">
            <w:rPr>
              <w:ins w:id="1483" w:author="Yasmin Serejo" w:date="2025-06-12T14:57:00Z"/>
              <w:rFonts w:ascii="Times New Roman" w:hAnsi="Times New Roman" w:cs="Times New Roman"/>
              <w:color w:val="000000" w:themeColor="text1"/>
              <w:sz w:val="24"/>
              <w:szCs w:val="24"/>
            </w:rPr>
          </w:rPrChange>
        </w:rPr>
        <w:pPrChange w:id="1484" w:author="Euderlan Freire" w:date="2025-06-13T19:23:00Z">
          <w:pPr>
            <w:pStyle w:val="PargrafodaLista"/>
            <w:numPr>
              <w:numId w:val="3"/>
            </w:numPr>
            <w:ind w:hanging="360"/>
          </w:pPr>
        </w:pPrChange>
      </w:pPr>
      <w:bookmarkStart w:id="1485" w:name="_Toc200739782"/>
      <w:ins w:id="1486" w:author="Yasmin Serejo" w:date="2025-06-12T14:56:00Z">
        <w:r w:rsidRPr="00E203A3">
          <w:rPr>
            <w:rFonts w:ascii="Times New Roman" w:hAnsi="Times New Roman" w:cs="Times New Roman"/>
            <w:color w:val="000000" w:themeColor="text1"/>
            <w:sz w:val="24"/>
            <w:szCs w:val="24"/>
            <w:rPrChange w:id="1487" w:author="Euderlan Freire" w:date="2025-06-13T19:10:00Z">
              <w:rPr>
                <w:rFonts w:ascii="Times New Roman" w:hAnsi="Times New Roman" w:cs="Times New Roman"/>
                <w:color w:val="000000" w:themeColor="text1"/>
                <w:sz w:val="24"/>
                <w:szCs w:val="24"/>
              </w:rPr>
            </w:rPrChange>
          </w:rPr>
          <w:t xml:space="preserve">2.3 </w:t>
        </w:r>
      </w:ins>
      <w:ins w:id="1488" w:author="EUDERLAN FREIRE DA SILVA ABREU" w:date="2025-05-28T17:57:00Z">
        <w:r w:rsidRPr="00E203A3">
          <w:rPr>
            <w:rFonts w:ascii="Times New Roman" w:hAnsi="Times New Roman" w:cs="Times New Roman"/>
            <w:color w:val="000000" w:themeColor="text1"/>
            <w:sz w:val="24"/>
            <w:szCs w:val="24"/>
            <w:rPrChange w:id="1489" w:author="Euderlan Freire" w:date="2025-06-13T19:10:00Z">
              <w:rPr>
                <w:rFonts w:ascii="Times New Roman" w:hAnsi="Times New Roman" w:cs="Times New Roman"/>
                <w:sz w:val="28"/>
                <w:szCs w:val="28"/>
              </w:rPr>
            </w:rPrChange>
          </w:rPr>
          <w:t>PROJETO DE DESENVOLVIMENTO</w:t>
        </w:r>
      </w:ins>
      <w:bookmarkEnd w:id="1485"/>
    </w:p>
    <w:p w14:paraId="56836F95" w14:textId="3CAD7971" w:rsidR="3DD9D758" w:rsidRPr="00E203A3" w:rsidRDefault="3DD9D758" w:rsidP="00EC2C2E">
      <w:pPr>
        <w:spacing w:before="40" w:after="240" w:line="360" w:lineRule="auto"/>
        <w:jc w:val="both"/>
        <w:rPr>
          <w:ins w:id="1490" w:author="Yasmin Serejo" w:date="2025-06-12T15:01:00Z"/>
          <w:rFonts w:ascii="Times New Roman" w:eastAsia="Times New Roman" w:hAnsi="Times New Roman" w:cs="Times New Roman"/>
          <w:color w:val="000000" w:themeColor="text1"/>
          <w:sz w:val="24"/>
          <w:szCs w:val="24"/>
          <w:rPrChange w:id="1491" w:author="Euderlan Freire" w:date="2025-06-13T19:10:00Z">
            <w:rPr>
              <w:ins w:id="1492" w:author="Yasmin Serejo" w:date="2025-06-12T15:01:00Z"/>
              <w:rFonts w:ascii="Times New Roman" w:eastAsia="Times New Roman" w:hAnsi="Times New Roman" w:cs="Times New Roman"/>
            </w:rPr>
          </w:rPrChange>
        </w:rPr>
        <w:pPrChange w:id="1493" w:author="Euderlan Freire" w:date="2025-06-13T19:23:00Z">
          <w:pPr>
            <w:pStyle w:val="Ttulo2"/>
            <w:numPr>
              <w:ilvl w:val="0"/>
              <w:numId w:val="0"/>
            </w:numPr>
            <w:ind w:left="0" w:firstLine="432"/>
          </w:pPr>
        </w:pPrChange>
      </w:pPr>
      <w:ins w:id="1494" w:author="Yasmin Serejo" w:date="2025-06-12T14:57:00Z">
        <w:r w:rsidRPr="00E203A3">
          <w:rPr>
            <w:rFonts w:ascii="Times New Roman" w:hAnsi="Times New Roman" w:cs="Times New Roman"/>
            <w:color w:val="000000" w:themeColor="text1"/>
            <w:sz w:val="24"/>
            <w:szCs w:val="24"/>
            <w:rPrChange w:id="1495" w:author="Euderlan Freire" w:date="2025-06-13T19:10:00Z">
              <w:rPr/>
            </w:rPrChange>
          </w:rPr>
          <w:tab/>
        </w:r>
        <w:r w:rsidRPr="00E203A3">
          <w:rPr>
            <w:rFonts w:ascii="Times New Roman" w:eastAsia="Times New Roman" w:hAnsi="Times New Roman" w:cs="Times New Roman"/>
            <w:color w:val="000000" w:themeColor="text1"/>
            <w:sz w:val="24"/>
            <w:szCs w:val="24"/>
            <w:rPrChange w:id="1496" w:author="Euderlan Freire" w:date="2025-06-13T19:10:00Z">
              <w:rPr/>
            </w:rPrChange>
          </w:rPr>
          <w:t xml:space="preserve">O projeto de desenvolvimento do software </w:t>
        </w:r>
      </w:ins>
      <w:ins w:id="1497" w:author="Yasmin Serejo" w:date="2025-06-13T14:01:00Z">
        <w:r w:rsidR="1548717C" w:rsidRPr="00E203A3">
          <w:rPr>
            <w:rFonts w:ascii="Times New Roman" w:eastAsia="Times New Roman" w:hAnsi="Times New Roman" w:cs="Times New Roman"/>
            <w:color w:val="000000" w:themeColor="text1"/>
            <w:sz w:val="24"/>
            <w:szCs w:val="24"/>
            <w:rPrChange w:id="1498" w:author="Euderlan Freire" w:date="2025-06-13T19:10:00Z">
              <w:rPr>
                <w:rFonts w:ascii="Times New Roman" w:eastAsia="Times New Roman" w:hAnsi="Times New Roman" w:cs="Times New Roman"/>
                <w:sz w:val="24"/>
                <w:szCs w:val="24"/>
              </w:rPr>
            </w:rPrChange>
          </w:rPr>
          <w:t>foi conduzido por meio de</w:t>
        </w:r>
      </w:ins>
      <w:ins w:id="1499" w:author="Yasmin Serejo" w:date="2025-06-12T14:57:00Z">
        <w:r w:rsidRPr="00E203A3">
          <w:rPr>
            <w:rFonts w:ascii="Times New Roman" w:eastAsia="Times New Roman" w:hAnsi="Times New Roman" w:cs="Times New Roman"/>
            <w:color w:val="000000" w:themeColor="text1"/>
            <w:sz w:val="24"/>
            <w:szCs w:val="24"/>
            <w:rPrChange w:id="1500" w:author="Euderlan Freire" w:date="2025-06-13T19:10:00Z">
              <w:rPr>
                <w:rFonts w:ascii="Times New Roman" w:eastAsia="Times New Roman" w:hAnsi="Times New Roman" w:cs="Times New Roman"/>
                <w:sz w:val="24"/>
                <w:szCs w:val="24"/>
              </w:rPr>
            </w:rPrChange>
          </w:rPr>
          <w:t xml:space="preserve"> um processo</w:t>
        </w:r>
        <w:r w:rsidRPr="00E203A3">
          <w:rPr>
            <w:rFonts w:ascii="Times New Roman" w:eastAsia="Times New Roman" w:hAnsi="Times New Roman" w:cs="Times New Roman"/>
            <w:color w:val="000000" w:themeColor="text1"/>
            <w:sz w:val="24"/>
            <w:szCs w:val="24"/>
            <w:rPrChange w:id="1501" w:author="Euderlan Freire" w:date="2025-06-13T19:10:00Z">
              <w:rPr/>
            </w:rPrChange>
          </w:rPr>
          <w:t xml:space="preserve"> estruturado para assegurar que todas as necessidades </w:t>
        </w:r>
      </w:ins>
      <w:ins w:id="1502" w:author="Yasmin Serejo" w:date="2025-06-12T15:06:00Z">
        <w:r w:rsidRPr="00E203A3">
          <w:rPr>
            <w:rFonts w:ascii="Times New Roman" w:eastAsia="Times New Roman" w:hAnsi="Times New Roman" w:cs="Times New Roman"/>
            <w:color w:val="000000" w:themeColor="text1"/>
            <w:sz w:val="24"/>
            <w:szCs w:val="24"/>
            <w:rPrChange w:id="1503" w:author="Euderlan Freire" w:date="2025-06-13T19:10:00Z">
              <w:rPr>
                <w:rFonts w:ascii="Times New Roman" w:eastAsia="Times New Roman" w:hAnsi="Times New Roman" w:cs="Times New Roman"/>
                <w:sz w:val="24"/>
                <w:szCs w:val="24"/>
              </w:rPr>
            </w:rPrChange>
          </w:rPr>
          <w:t>acadêmicas</w:t>
        </w:r>
      </w:ins>
      <w:ins w:id="1504" w:author="Yasmin Serejo" w:date="2025-06-12T14:57:00Z">
        <w:r w:rsidRPr="00E203A3">
          <w:rPr>
            <w:rFonts w:ascii="Times New Roman" w:eastAsia="Times New Roman" w:hAnsi="Times New Roman" w:cs="Times New Roman"/>
            <w:color w:val="000000" w:themeColor="text1"/>
            <w:sz w:val="24"/>
            <w:szCs w:val="24"/>
            <w:rPrChange w:id="1505" w:author="Euderlan Freire" w:date="2025-06-13T19:10:00Z">
              <w:rPr/>
            </w:rPrChange>
          </w:rPr>
          <w:t xml:space="preserve"> dos alunos, professores e demais </w:t>
        </w:r>
      </w:ins>
      <w:ins w:id="1506" w:author="Yasmin Serejo" w:date="2025-06-12T15:06:00Z">
        <w:r w:rsidRPr="00E203A3">
          <w:rPr>
            <w:rFonts w:ascii="Times New Roman" w:eastAsia="Times New Roman" w:hAnsi="Times New Roman" w:cs="Times New Roman"/>
            <w:color w:val="000000" w:themeColor="text1"/>
            <w:sz w:val="24"/>
            <w:szCs w:val="24"/>
            <w:rPrChange w:id="1507" w:author="Euderlan Freire" w:date="2025-06-13T19:10:00Z">
              <w:rPr>
                <w:rFonts w:ascii="Times New Roman" w:eastAsia="Times New Roman" w:hAnsi="Times New Roman" w:cs="Times New Roman"/>
                <w:sz w:val="24"/>
                <w:szCs w:val="24"/>
              </w:rPr>
            </w:rPrChange>
          </w:rPr>
          <w:t>funcionários</w:t>
        </w:r>
      </w:ins>
      <w:ins w:id="1508" w:author="Yasmin Serejo" w:date="2025-06-12T14:58:00Z">
        <w:r w:rsidRPr="00E203A3">
          <w:rPr>
            <w:rFonts w:ascii="Times New Roman" w:eastAsia="Times New Roman" w:hAnsi="Times New Roman" w:cs="Times New Roman"/>
            <w:color w:val="000000" w:themeColor="text1"/>
            <w:sz w:val="24"/>
            <w:szCs w:val="24"/>
            <w:rPrChange w:id="1509" w:author="Euderlan Freire" w:date="2025-06-13T19:10:00Z">
              <w:rPr/>
            </w:rPrChange>
          </w:rPr>
          <w:t xml:space="preserve"> da universidade fossem atendidas de maneira eficaz. O </w:t>
        </w:r>
      </w:ins>
      <w:ins w:id="1510" w:author="Yasmin Serejo" w:date="2025-06-13T14:02:00Z">
        <w:r w:rsidR="63CC9189" w:rsidRPr="00E203A3">
          <w:rPr>
            <w:rFonts w:ascii="Times New Roman" w:eastAsia="Times New Roman" w:hAnsi="Times New Roman" w:cs="Times New Roman"/>
            <w:color w:val="000000" w:themeColor="text1"/>
            <w:sz w:val="24"/>
            <w:szCs w:val="24"/>
            <w:rPrChange w:id="1511" w:author="Euderlan Freire" w:date="2025-06-13T19:10:00Z">
              <w:rPr>
                <w:rFonts w:ascii="Times New Roman" w:eastAsia="Times New Roman" w:hAnsi="Times New Roman" w:cs="Times New Roman"/>
                <w:sz w:val="24"/>
                <w:szCs w:val="24"/>
              </w:rPr>
            </w:rPrChange>
          </w:rPr>
          <w:t>foco</w:t>
        </w:r>
      </w:ins>
      <w:ins w:id="1512" w:author="Yasmin Serejo" w:date="2025-06-12T14:58:00Z">
        <w:r w:rsidRPr="00E203A3">
          <w:rPr>
            <w:rFonts w:ascii="Times New Roman" w:eastAsia="Times New Roman" w:hAnsi="Times New Roman" w:cs="Times New Roman"/>
            <w:color w:val="000000" w:themeColor="text1"/>
            <w:sz w:val="24"/>
            <w:szCs w:val="24"/>
            <w:rPrChange w:id="1513" w:author="Euderlan Freire" w:date="2025-06-13T19:10:00Z">
              <w:rPr>
                <w:rFonts w:ascii="Times New Roman" w:eastAsia="Times New Roman" w:hAnsi="Times New Roman" w:cs="Times New Roman"/>
                <w:sz w:val="24"/>
                <w:szCs w:val="24"/>
              </w:rPr>
            </w:rPrChange>
          </w:rPr>
          <w:t xml:space="preserve"> </w:t>
        </w:r>
        <w:r w:rsidRPr="00E203A3">
          <w:rPr>
            <w:rFonts w:ascii="Times New Roman" w:eastAsia="Times New Roman" w:hAnsi="Times New Roman" w:cs="Times New Roman"/>
            <w:color w:val="000000" w:themeColor="text1"/>
            <w:sz w:val="24"/>
            <w:szCs w:val="24"/>
            <w:rPrChange w:id="1514" w:author="Euderlan Freire" w:date="2025-06-13T19:10:00Z">
              <w:rPr/>
            </w:rPrChange>
          </w:rPr>
          <w:t xml:space="preserve">principal foi </w:t>
        </w:r>
      </w:ins>
      <w:proofErr w:type="spellStart"/>
      <w:ins w:id="1515" w:author="Yasmin Serejo" w:date="2025-06-13T14:02:00Z">
        <w:r w:rsidR="1DB50504" w:rsidRPr="00E203A3">
          <w:rPr>
            <w:rFonts w:ascii="Times New Roman" w:eastAsia="Times New Roman" w:hAnsi="Times New Roman" w:cs="Times New Roman"/>
            <w:color w:val="000000" w:themeColor="text1"/>
            <w:sz w:val="24"/>
            <w:szCs w:val="24"/>
            <w:rPrChange w:id="1516" w:author="Euderlan Freire" w:date="2025-06-13T19:10:00Z">
              <w:rPr>
                <w:rFonts w:ascii="Times New Roman" w:eastAsia="Times New Roman" w:hAnsi="Times New Roman" w:cs="Times New Roman"/>
                <w:sz w:val="24"/>
                <w:szCs w:val="24"/>
              </w:rPr>
            </w:rPrChange>
          </w:rPr>
          <w:t>construtir</w:t>
        </w:r>
      </w:ins>
      <w:proofErr w:type="spellEnd"/>
      <w:ins w:id="1517" w:author="Yasmin Serejo" w:date="2025-06-12T14:58:00Z">
        <w:r w:rsidRPr="00E203A3">
          <w:rPr>
            <w:rFonts w:ascii="Times New Roman" w:eastAsia="Times New Roman" w:hAnsi="Times New Roman" w:cs="Times New Roman"/>
            <w:color w:val="000000" w:themeColor="text1"/>
            <w:sz w:val="24"/>
            <w:szCs w:val="24"/>
            <w:rPrChange w:id="1518" w:author="Euderlan Freire" w:date="2025-06-13T19:10:00Z">
              <w:rPr/>
            </w:rPrChange>
          </w:rPr>
          <w:t xml:space="preserve"> um sistema </w:t>
        </w:r>
      </w:ins>
      <w:ins w:id="1519" w:author="Yasmin Serejo" w:date="2025-06-13T14:02:00Z">
        <w:r w:rsidR="6E8D4689" w:rsidRPr="00E203A3">
          <w:rPr>
            <w:rFonts w:ascii="Times New Roman" w:eastAsia="Times New Roman" w:hAnsi="Times New Roman" w:cs="Times New Roman"/>
            <w:color w:val="000000" w:themeColor="text1"/>
            <w:sz w:val="24"/>
            <w:szCs w:val="24"/>
            <w:rPrChange w:id="1520" w:author="Euderlan Freire" w:date="2025-06-13T19:10:00Z">
              <w:rPr>
                <w:rFonts w:ascii="Times New Roman" w:eastAsia="Times New Roman" w:hAnsi="Times New Roman" w:cs="Times New Roman"/>
                <w:sz w:val="24"/>
                <w:szCs w:val="24"/>
              </w:rPr>
            </w:rPrChange>
          </w:rPr>
          <w:t xml:space="preserve">integrado, </w:t>
        </w:r>
      </w:ins>
      <w:ins w:id="1521" w:author="Yasmin Serejo" w:date="2025-06-12T14:58:00Z">
        <w:r w:rsidRPr="00E203A3">
          <w:rPr>
            <w:rFonts w:ascii="Times New Roman" w:eastAsia="Times New Roman" w:hAnsi="Times New Roman" w:cs="Times New Roman"/>
            <w:color w:val="000000" w:themeColor="text1"/>
            <w:sz w:val="24"/>
            <w:szCs w:val="24"/>
            <w:rPrChange w:id="1522" w:author="Euderlan Freire" w:date="2025-06-13T19:10:00Z">
              <w:rPr>
                <w:rFonts w:ascii="Times New Roman" w:eastAsia="Times New Roman" w:hAnsi="Times New Roman" w:cs="Times New Roman"/>
                <w:sz w:val="24"/>
                <w:szCs w:val="24"/>
              </w:rPr>
            </w:rPrChange>
          </w:rPr>
          <w:t xml:space="preserve">de </w:t>
        </w:r>
        <w:r w:rsidRPr="00E203A3">
          <w:rPr>
            <w:rFonts w:ascii="Times New Roman" w:eastAsia="Times New Roman" w:hAnsi="Times New Roman" w:cs="Times New Roman"/>
            <w:color w:val="000000" w:themeColor="text1"/>
            <w:sz w:val="24"/>
            <w:szCs w:val="24"/>
            <w:rPrChange w:id="1523" w:author="Euderlan Freire" w:date="2025-06-13T19:10:00Z">
              <w:rPr/>
            </w:rPrChange>
          </w:rPr>
          <w:t xml:space="preserve">alta qualidade, personalizado e voltado </w:t>
        </w:r>
      </w:ins>
      <w:ins w:id="1524" w:author="Yasmin Serejo" w:date="2025-06-12T15:00:00Z">
        <w:r w:rsidRPr="00E203A3">
          <w:rPr>
            <w:rFonts w:ascii="Times New Roman" w:eastAsia="Times New Roman" w:hAnsi="Times New Roman" w:cs="Times New Roman"/>
            <w:color w:val="000000" w:themeColor="text1"/>
            <w:sz w:val="24"/>
            <w:szCs w:val="24"/>
            <w:rPrChange w:id="1525" w:author="Euderlan Freire" w:date="2025-06-13T19:10:00Z">
              <w:rPr/>
            </w:rPrChange>
          </w:rPr>
          <w:t>para o sup</w:t>
        </w:r>
      </w:ins>
      <w:ins w:id="1526" w:author="Yasmin Serejo" w:date="2025-06-12T15:01:00Z">
        <w:r w:rsidRPr="00E203A3">
          <w:rPr>
            <w:rFonts w:ascii="Times New Roman" w:eastAsia="Times New Roman" w:hAnsi="Times New Roman" w:cs="Times New Roman"/>
            <w:color w:val="000000" w:themeColor="text1"/>
            <w:sz w:val="24"/>
            <w:szCs w:val="24"/>
            <w:rPrChange w:id="1527" w:author="Euderlan Freire" w:date="2025-06-13T19:10:00Z">
              <w:rPr/>
            </w:rPrChange>
          </w:rPr>
          <w:t xml:space="preserve">orte </w:t>
        </w:r>
      </w:ins>
      <w:ins w:id="1528" w:author="Yasmin Serejo" w:date="2025-06-12T15:06:00Z">
        <w:r w:rsidRPr="00E203A3">
          <w:rPr>
            <w:rFonts w:ascii="Times New Roman" w:eastAsia="Times New Roman" w:hAnsi="Times New Roman" w:cs="Times New Roman"/>
            <w:color w:val="000000" w:themeColor="text1"/>
            <w:sz w:val="24"/>
            <w:szCs w:val="24"/>
            <w:rPrChange w:id="1529" w:author="Euderlan Freire" w:date="2025-06-13T19:10:00Z">
              <w:rPr>
                <w:rFonts w:ascii="Times New Roman" w:eastAsia="Times New Roman" w:hAnsi="Times New Roman" w:cs="Times New Roman"/>
                <w:sz w:val="24"/>
                <w:szCs w:val="24"/>
              </w:rPr>
            </w:rPrChange>
          </w:rPr>
          <w:t>acadêmico</w:t>
        </w:r>
      </w:ins>
      <w:ins w:id="1530" w:author="Yasmin Serejo" w:date="2025-06-12T15:01:00Z">
        <w:r w:rsidRPr="00E203A3">
          <w:rPr>
            <w:rFonts w:ascii="Times New Roman" w:eastAsia="Times New Roman" w:hAnsi="Times New Roman" w:cs="Times New Roman"/>
            <w:color w:val="000000" w:themeColor="text1"/>
            <w:sz w:val="24"/>
            <w:szCs w:val="24"/>
            <w:rPrChange w:id="1531" w:author="Euderlan Freire" w:date="2025-06-13T19:10:00Z">
              <w:rPr/>
            </w:rPrChange>
          </w:rPr>
          <w:t xml:space="preserve">. As etapas do desenvolvimento </w:t>
        </w:r>
      </w:ins>
      <w:ins w:id="1532" w:author="Yasmin Serejo" w:date="2025-06-12T15:06:00Z">
        <w:r w:rsidRPr="00E203A3">
          <w:rPr>
            <w:rFonts w:ascii="Times New Roman" w:eastAsia="Times New Roman" w:hAnsi="Times New Roman" w:cs="Times New Roman"/>
            <w:color w:val="000000" w:themeColor="text1"/>
            <w:sz w:val="24"/>
            <w:szCs w:val="24"/>
            <w:rPrChange w:id="1533" w:author="Euderlan Freire" w:date="2025-06-13T19:10:00Z">
              <w:rPr>
                <w:rFonts w:ascii="Times New Roman" w:eastAsia="Times New Roman" w:hAnsi="Times New Roman" w:cs="Times New Roman"/>
                <w:sz w:val="24"/>
                <w:szCs w:val="24"/>
              </w:rPr>
            </w:rPrChange>
          </w:rPr>
          <w:t>incluíram</w:t>
        </w:r>
      </w:ins>
      <w:ins w:id="1534" w:author="Yasmin Serejo" w:date="2025-06-12T15:01:00Z">
        <w:r w:rsidRPr="00E203A3">
          <w:rPr>
            <w:rFonts w:ascii="Times New Roman" w:eastAsia="Times New Roman" w:hAnsi="Times New Roman" w:cs="Times New Roman"/>
            <w:color w:val="000000" w:themeColor="text1"/>
            <w:sz w:val="24"/>
            <w:szCs w:val="24"/>
            <w:rPrChange w:id="1535" w:author="Euderlan Freire" w:date="2025-06-13T19:10:00Z">
              <w:rPr/>
            </w:rPrChange>
          </w:rPr>
          <w:t xml:space="preserve">: </w:t>
        </w:r>
      </w:ins>
    </w:p>
    <w:p w14:paraId="0EA2C384" w14:textId="4A5E2D3C" w:rsidR="3DD9D758" w:rsidRPr="00E203A3" w:rsidRDefault="3DD9D758" w:rsidP="00EC2C2E">
      <w:pPr>
        <w:pStyle w:val="PargrafodaLista"/>
        <w:numPr>
          <w:ilvl w:val="0"/>
          <w:numId w:val="1"/>
        </w:numPr>
        <w:spacing w:before="40" w:after="240" w:line="360" w:lineRule="auto"/>
        <w:jc w:val="both"/>
        <w:rPr>
          <w:ins w:id="1536" w:author="Yasmin Serejo" w:date="2025-06-12T15:01:00Z"/>
          <w:rFonts w:ascii="Times New Roman" w:eastAsia="Times New Roman" w:hAnsi="Times New Roman" w:cs="Times New Roman"/>
          <w:color w:val="000000" w:themeColor="text1"/>
          <w:sz w:val="24"/>
          <w:szCs w:val="24"/>
          <w:rPrChange w:id="1537" w:author="Euderlan Freire" w:date="2025-06-13T19:10:00Z">
            <w:rPr>
              <w:ins w:id="1538" w:author="Yasmin Serejo" w:date="2025-06-12T15:01:00Z"/>
              <w:rFonts w:ascii="Times New Roman" w:eastAsia="Times New Roman" w:hAnsi="Times New Roman" w:cs="Times New Roman"/>
            </w:rPr>
          </w:rPrChange>
        </w:rPr>
        <w:pPrChange w:id="1539" w:author="Euderlan Freire" w:date="2025-06-13T19:23:00Z">
          <w:pPr/>
        </w:pPrChange>
      </w:pPr>
      <w:ins w:id="1540" w:author="Yasmin Serejo" w:date="2025-06-12T15:01:00Z">
        <w:r w:rsidRPr="00E203A3">
          <w:rPr>
            <w:rFonts w:ascii="Times New Roman" w:eastAsia="Times New Roman" w:hAnsi="Times New Roman" w:cs="Times New Roman"/>
            <w:color w:val="000000" w:themeColor="text1"/>
            <w:sz w:val="24"/>
            <w:szCs w:val="24"/>
            <w:rPrChange w:id="1541" w:author="Euderlan Freire" w:date="2025-06-13T19:10:00Z">
              <w:rPr/>
            </w:rPrChange>
          </w:rPr>
          <w:t>Levantamento de Requisitos</w:t>
        </w:r>
      </w:ins>
    </w:p>
    <w:p w14:paraId="4375E7D8" w14:textId="3812195B" w:rsidR="3DD9D758" w:rsidRPr="00E203A3" w:rsidRDefault="3DD9D758" w:rsidP="00EC2C2E">
      <w:pPr>
        <w:numPr>
          <w:ilvl w:val="0"/>
          <w:numId w:val="1"/>
        </w:numPr>
        <w:spacing w:before="40" w:after="240" w:line="360" w:lineRule="auto"/>
        <w:jc w:val="both"/>
        <w:rPr>
          <w:ins w:id="1542" w:author="Yasmin Serejo" w:date="2025-06-12T15:02:00Z"/>
          <w:rFonts w:ascii="Times New Roman" w:eastAsia="Times New Roman" w:hAnsi="Times New Roman" w:cs="Times New Roman"/>
          <w:color w:val="000000" w:themeColor="text1"/>
          <w:sz w:val="24"/>
          <w:szCs w:val="24"/>
          <w:rPrChange w:id="1543" w:author="Euderlan Freire" w:date="2025-06-13T19:10:00Z">
            <w:rPr>
              <w:ins w:id="1544" w:author="Yasmin Serejo" w:date="2025-06-12T15:02:00Z"/>
              <w:rFonts w:ascii="Times New Roman" w:eastAsia="Times New Roman" w:hAnsi="Times New Roman" w:cs="Times New Roman"/>
            </w:rPr>
          </w:rPrChange>
        </w:rPr>
        <w:pPrChange w:id="1545" w:author="Euderlan Freire" w:date="2025-06-13T19:23:00Z">
          <w:pPr/>
        </w:pPrChange>
      </w:pPr>
      <w:ins w:id="1546" w:author="Yasmin Serejo" w:date="2025-06-12T15:01:00Z">
        <w:r w:rsidRPr="00E203A3">
          <w:rPr>
            <w:rFonts w:ascii="Times New Roman" w:eastAsia="Times New Roman" w:hAnsi="Times New Roman" w:cs="Times New Roman"/>
            <w:color w:val="000000" w:themeColor="text1"/>
            <w:sz w:val="24"/>
            <w:szCs w:val="24"/>
            <w:rPrChange w:id="1547" w:author="Euderlan Freire" w:date="2025-06-13T19:10:00Z">
              <w:rPr/>
            </w:rPrChange>
          </w:rPr>
          <w:t xml:space="preserve">Análise e </w:t>
        </w:r>
      </w:ins>
      <w:ins w:id="1548" w:author="Yasmin Serejo" w:date="2025-06-12T15:02:00Z">
        <w:r w:rsidRPr="00E203A3">
          <w:rPr>
            <w:rFonts w:ascii="Times New Roman" w:eastAsia="Times New Roman" w:hAnsi="Times New Roman" w:cs="Times New Roman"/>
            <w:color w:val="000000" w:themeColor="text1"/>
            <w:sz w:val="24"/>
            <w:szCs w:val="24"/>
            <w:rPrChange w:id="1549" w:author="Euderlan Freire" w:date="2025-06-13T19:10:00Z">
              <w:rPr/>
            </w:rPrChange>
          </w:rPr>
          <w:t>Validação dos Requisitos</w:t>
        </w:r>
      </w:ins>
    </w:p>
    <w:p w14:paraId="586617C5" w14:textId="60AF5888" w:rsidR="3DD9D758" w:rsidRPr="00E203A3" w:rsidRDefault="3DD9D758" w:rsidP="00EC2C2E">
      <w:pPr>
        <w:numPr>
          <w:ilvl w:val="0"/>
          <w:numId w:val="1"/>
        </w:numPr>
        <w:spacing w:before="40" w:after="240" w:line="360" w:lineRule="auto"/>
        <w:jc w:val="both"/>
        <w:rPr>
          <w:ins w:id="1550" w:author="Yasmin Serejo" w:date="2025-06-12T15:02:00Z"/>
          <w:rFonts w:ascii="Times New Roman" w:eastAsia="Times New Roman" w:hAnsi="Times New Roman" w:cs="Times New Roman"/>
          <w:color w:val="000000" w:themeColor="text1"/>
          <w:sz w:val="24"/>
          <w:szCs w:val="24"/>
          <w:rPrChange w:id="1551" w:author="Euderlan Freire" w:date="2025-06-13T19:10:00Z">
            <w:rPr>
              <w:ins w:id="1552" w:author="Yasmin Serejo" w:date="2025-06-12T15:02:00Z"/>
              <w:rFonts w:ascii="Times New Roman" w:eastAsia="Times New Roman" w:hAnsi="Times New Roman" w:cs="Times New Roman"/>
            </w:rPr>
          </w:rPrChange>
        </w:rPr>
        <w:pPrChange w:id="1553" w:author="Euderlan Freire" w:date="2025-06-13T19:23:00Z">
          <w:pPr/>
        </w:pPrChange>
      </w:pPr>
      <w:ins w:id="1554" w:author="Yasmin Serejo" w:date="2025-06-12T15:02:00Z">
        <w:r w:rsidRPr="00E203A3">
          <w:rPr>
            <w:rFonts w:ascii="Times New Roman" w:eastAsia="Times New Roman" w:hAnsi="Times New Roman" w:cs="Times New Roman"/>
            <w:color w:val="000000" w:themeColor="text1"/>
            <w:sz w:val="24"/>
            <w:szCs w:val="24"/>
            <w:rPrChange w:id="1555" w:author="Euderlan Freire" w:date="2025-06-13T19:10:00Z">
              <w:rPr/>
            </w:rPrChange>
          </w:rPr>
          <w:t>Construção do Projeto</w:t>
        </w:r>
      </w:ins>
    </w:p>
    <w:p w14:paraId="4C01D2A1" w14:textId="5866F3B6" w:rsidR="3DD9D758" w:rsidRPr="00E203A3" w:rsidDel="00B76671" w:rsidRDefault="3DD9D758" w:rsidP="00EC2C2E">
      <w:pPr>
        <w:numPr>
          <w:ilvl w:val="0"/>
          <w:numId w:val="1"/>
        </w:numPr>
        <w:spacing w:before="40" w:after="240" w:line="360" w:lineRule="auto"/>
        <w:jc w:val="both"/>
        <w:rPr>
          <w:ins w:id="1556" w:author="Yasmin Serejo" w:date="2025-06-12T15:02:00Z"/>
          <w:del w:id="1557" w:author="Euderlan Freire" w:date="2025-06-13T19:16:00Z"/>
          <w:rFonts w:ascii="Times New Roman" w:eastAsia="Times New Roman" w:hAnsi="Times New Roman" w:cs="Times New Roman"/>
          <w:color w:val="000000" w:themeColor="text1"/>
          <w:sz w:val="24"/>
          <w:szCs w:val="24"/>
          <w:rPrChange w:id="1558" w:author="Euderlan Freire" w:date="2025-06-13T19:10:00Z">
            <w:rPr>
              <w:ins w:id="1559" w:author="Yasmin Serejo" w:date="2025-06-12T15:02:00Z"/>
              <w:del w:id="1560" w:author="Euderlan Freire" w:date="2025-06-13T19:16:00Z"/>
            </w:rPr>
          </w:rPrChange>
        </w:rPr>
        <w:pPrChange w:id="1561" w:author="Euderlan Freire" w:date="2025-06-13T19:23:00Z">
          <w:pPr/>
        </w:pPrChange>
      </w:pPr>
      <w:ins w:id="1562" w:author="Yasmin Serejo" w:date="2025-06-12T15:02:00Z">
        <w:r w:rsidRPr="00E203A3">
          <w:rPr>
            <w:rFonts w:ascii="Times New Roman" w:eastAsia="Times New Roman" w:hAnsi="Times New Roman" w:cs="Times New Roman"/>
            <w:color w:val="000000" w:themeColor="text1"/>
            <w:sz w:val="24"/>
            <w:szCs w:val="24"/>
            <w:rPrChange w:id="1563" w:author="Euderlan Freire" w:date="2025-06-13T19:10:00Z">
              <w:rPr/>
            </w:rPrChange>
          </w:rPr>
          <w:t>Testes e Validação do Sistema</w:t>
        </w:r>
      </w:ins>
    </w:p>
    <w:p w14:paraId="16C4E769" w14:textId="28B607D5" w:rsidR="3DD9D758" w:rsidRPr="00B76671" w:rsidRDefault="3DD9D758" w:rsidP="00EC2C2E">
      <w:pPr>
        <w:numPr>
          <w:ilvl w:val="0"/>
          <w:numId w:val="1"/>
        </w:numPr>
        <w:spacing w:before="40" w:after="240" w:line="360" w:lineRule="auto"/>
        <w:jc w:val="both"/>
        <w:rPr>
          <w:ins w:id="1564" w:author="EUDERLAN FREIRE DA SILVA ABREU" w:date="2025-05-28T17:48:00Z"/>
          <w:rFonts w:ascii="Times New Roman" w:hAnsi="Times New Roman" w:cs="Times New Roman"/>
          <w:color w:val="000000" w:themeColor="text1"/>
          <w:sz w:val="24"/>
          <w:szCs w:val="24"/>
          <w:rPrChange w:id="1565" w:author="Euderlan Freire" w:date="2025-06-13T19:16:00Z">
            <w:rPr>
              <w:ins w:id="1566" w:author="EUDERLAN FREIRE DA SILVA ABREU" w:date="2025-05-28T17:48:00Z"/>
            </w:rPr>
          </w:rPrChange>
        </w:rPr>
        <w:pPrChange w:id="1567" w:author="Euderlan Freire" w:date="2025-06-13T19:23:00Z">
          <w:pPr/>
        </w:pPrChange>
      </w:pPr>
      <w:ins w:id="1568" w:author="Yasmin Serejo" w:date="2025-06-12T15:02:00Z">
        <w:del w:id="1569" w:author="Euderlan Freire" w:date="2025-06-13T19:16:00Z">
          <w:r w:rsidRPr="00B76671" w:rsidDel="00B76671">
            <w:rPr>
              <w:rFonts w:ascii="Times New Roman" w:hAnsi="Times New Roman" w:cs="Times New Roman"/>
              <w:color w:val="000000" w:themeColor="text1"/>
              <w:sz w:val="24"/>
              <w:szCs w:val="24"/>
              <w:rPrChange w:id="1570" w:author="Euderlan Freire" w:date="2025-06-13T19:16:00Z">
                <w:rPr/>
              </w:rPrChange>
            </w:rPr>
            <w:tab/>
          </w:r>
        </w:del>
        <w:r w:rsidRPr="00B76671">
          <w:rPr>
            <w:rFonts w:ascii="Times New Roman" w:hAnsi="Times New Roman" w:cs="Times New Roman"/>
            <w:color w:val="000000" w:themeColor="text1"/>
            <w:sz w:val="24"/>
            <w:szCs w:val="24"/>
            <w:rPrChange w:id="1571" w:author="Euderlan Freire" w:date="2025-06-13T19:16:00Z">
              <w:rPr/>
            </w:rPrChange>
          </w:rPr>
          <w:tab/>
        </w:r>
      </w:ins>
    </w:p>
    <w:p w14:paraId="26407FB6" w14:textId="2C70FBB3" w:rsidR="00A10756" w:rsidRPr="00F92A70" w:rsidRDefault="00A10756" w:rsidP="00EC2C2E">
      <w:pPr>
        <w:pStyle w:val="Ttulo1"/>
        <w:spacing w:before="40" w:after="240" w:line="360" w:lineRule="auto"/>
        <w:jc w:val="both"/>
        <w:rPr>
          <w:ins w:id="1572" w:author="Yasmin Serejo" w:date="2025-06-13T13:35:00Z"/>
          <w:rFonts w:ascii="Times New Roman" w:hAnsi="Times New Roman" w:cs="Times New Roman"/>
          <w:b/>
          <w:bCs/>
          <w:color w:val="000000" w:themeColor="text1"/>
          <w:sz w:val="24"/>
          <w:szCs w:val="24"/>
          <w:rPrChange w:id="1573" w:author="Euderlan Freire" w:date="2025-06-13T19:55:00Z">
            <w:rPr>
              <w:ins w:id="1574" w:author="Yasmin Serejo" w:date="2025-06-13T13:35:00Z"/>
              <w:rFonts w:ascii="Times New Roman" w:hAnsi="Times New Roman" w:cs="Times New Roman"/>
              <w:color w:val="000000" w:themeColor="text1"/>
              <w:sz w:val="24"/>
              <w:szCs w:val="24"/>
            </w:rPr>
          </w:rPrChange>
        </w:rPr>
        <w:pPrChange w:id="1575" w:author="Euderlan Freire" w:date="2025-06-13T19:23:00Z">
          <w:pPr>
            <w:pStyle w:val="PargrafodaLista"/>
            <w:numPr>
              <w:numId w:val="3"/>
            </w:numPr>
            <w:ind w:hanging="360"/>
          </w:pPr>
        </w:pPrChange>
      </w:pPr>
      <w:bookmarkStart w:id="1576" w:name="_Toc200739783"/>
      <w:ins w:id="1577" w:author="EUDERLAN FREIRE DA SILVA ABREU" w:date="2025-05-28T17:49:00Z">
        <w:r w:rsidRPr="00F92A70">
          <w:rPr>
            <w:rFonts w:ascii="Times New Roman" w:hAnsi="Times New Roman" w:cs="Times New Roman"/>
            <w:b/>
            <w:bCs/>
            <w:color w:val="000000" w:themeColor="text1"/>
            <w:sz w:val="24"/>
            <w:szCs w:val="24"/>
            <w:rPrChange w:id="1578" w:author="Euderlan Freire" w:date="2025-06-13T19:55:00Z">
              <w:rPr/>
            </w:rPrChange>
          </w:rPr>
          <w:t>REQUISITOS</w:t>
        </w:r>
      </w:ins>
      <w:bookmarkEnd w:id="1576"/>
    </w:p>
    <w:p w14:paraId="4FFC7EFB" w14:textId="6B7CEB1E" w:rsidR="7C9E2B90" w:rsidRPr="00E203A3" w:rsidRDefault="7C9E2B90" w:rsidP="00EC2C2E">
      <w:pPr>
        <w:pStyle w:val="Ttulo2"/>
        <w:spacing w:after="240" w:line="360" w:lineRule="auto"/>
        <w:jc w:val="both"/>
        <w:rPr>
          <w:ins w:id="1579" w:author="Yasmin Serejo" w:date="2025-06-13T13:20:00Z"/>
          <w:rFonts w:ascii="Times New Roman" w:hAnsi="Times New Roman" w:cs="Times New Roman"/>
          <w:color w:val="000000" w:themeColor="text1"/>
          <w:sz w:val="24"/>
          <w:szCs w:val="24"/>
        </w:rPr>
        <w:pPrChange w:id="1580" w:author="Euderlan Freire" w:date="2025-06-13T19:23:00Z">
          <w:pPr>
            <w:pStyle w:val="Ttulo2"/>
          </w:pPr>
        </w:pPrChange>
      </w:pPr>
      <w:bookmarkStart w:id="1581" w:name="_Toc200739784"/>
      <w:ins w:id="1582" w:author="Yasmin Serejo" w:date="2025-06-13T13:35:00Z">
        <w:r w:rsidRPr="00E203A3">
          <w:rPr>
            <w:rFonts w:ascii="Times New Roman" w:hAnsi="Times New Roman" w:cs="Times New Roman"/>
            <w:color w:val="000000" w:themeColor="text1"/>
            <w:sz w:val="24"/>
            <w:szCs w:val="24"/>
          </w:rPr>
          <w:t>Requisitos Funcionais</w:t>
        </w:r>
      </w:ins>
      <w:bookmarkEnd w:id="1581"/>
    </w:p>
    <w:p w14:paraId="5320D343" w14:textId="064A8731" w:rsidR="0219C506" w:rsidRPr="00E203A3" w:rsidRDefault="0219C506" w:rsidP="00EC2C2E">
      <w:pPr>
        <w:spacing w:before="40" w:after="240" w:line="360" w:lineRule="auto"/>
        <w:ind w:firstLine="576"/>
        <w:jc w:val="both"/>
        <w:rPr>
          <w:ins w:id="1583" w:author="Yasmin Serejo" w:date="2025-06-13T13:41:00Z"/>
          <w:rFonts w:ascii="Times New Roman" w:eastAsia="Times New Roman" w:hAnsi="Times New Roman" w:cs="Times New Roman"/>
          <w:color w:val="000000" w:themeColor="text1"/>
          <w:sz w:val="24"/>
          <w:szCs w:val="24"/>
          <w:rPrChange w:id="1584" w:author="Euderlan Freire" w:date="2025-06-13T19:10:00Z">
            <w:rPr>
              <w:ins w:id="1585" w:author="Yasmin Serejo" w:date="2025-06-13T13:41:00Z"/>
              <w:rFonts w:ascii="Times New Roman" w:eastAsia="Times New Roman" w:hAnsi="Times New Roman" w:cs="Times New Roman"/>
              <w:sz w:val="24"/>
              <w:szCs w:val="24"/>
            </w:rPr>
          </w:rPrChange>
        </w:rPr>
        <w:pPrChange w:id="1586" w:author="Euderlan Freire" w:date="2025-06-13T19:23:00Z">
          <w:pPr>
            <w:pStyle w:val="Ttulo1"/>
          </w:pPr>
        </w:pPrChange>
      </w:pPr>
      <w:ins w:id="1587" w:author="Yasmin Serejo" w:date="2025-06-13T13:20:00Z">
        <w:r w:rsidRPr="00E203A3">
          <w:rPr>
            <w:rFonts w:ascii="Times New Roman" w:eastAsia="Times New Roman" w:hAnsi="Times New Roman" w:cs="Times New Roman"/>
            <w:color w:val="000000" w:themeColor="text1"/>
            <w:sz w:val="24"/>
            <w:szCs w:val="24"/>
            <w:rPrChange w:id="1588" w:author="Euderlan Freire" w:date="2025-06-13T19:10:00Z">
              <w:rPr/>
            </w:rPrChange>
          </w:rPr>
          <w:t xml:space="preserve">Os requisitos funcionais </w:t>
        </w:r>
      </w:ins>
      <w:ins w:id="1589" w:author="Yasmin Serejo" w:date="2025-06-13T13:21:00Z">
        <w:r w:rsidR="62FB35C5" w:rsidRPr="00E203A3">
          <w:rPr>
            <w:rFonts w:ascii="Times New Roman" w:eastAsia="Times New Roman" w:hAnsi="Times New Roman" w:cs="Times New Roman"/>
            <w:color w:val="000000" w:themeColor="text1"/>
            <w:sz w:val="24"/>
            <w:szCs w:val="24"/>
            <w:rPrChange w:id="1590" w:author="Euderlan Freire" w:date="2025-06-13T19:10:00Z">
              <w:rPr/>
            </w:rPrChange>
          </w:rPr>
          <w:t>definem as principais funcionalidades que o sistema deve oferecer para at</w:t>
        </w:r>
      </w:ins>
      <w:ins w:id="1591" w:author="Yasmin Serejo" w:date="2025-06-13T13:22:00Z">
        <w:r w:rsidR="62FB35C5" w:rsidRPr="00E203A3">
          <w:rPr>
            <w:rFonts w:ascii="Times New Roman" w:eastAsia="Times New Roman" w:hAnsi="Times New Roman" w:cs="Times New Roman"/>
            <w:color w:val="000000" w:themeColor="text1"/>
            <w:sz w:val="24"/>
            <w:szCs w:val="24"/>
            <w:rPrChange w:id="1592" w:author="Euderlan Freire" w:date="2025-06-13T19:10:00Z">
              <w:rPr/>
            </w:rPrChange>
          </w:rPr>
          <w:t xml:space="preserve">ender às necessidades dos usuários. De acordo com </w:t>
        </w:r>
        <w:proofErr w:type="spellStart"/>
        <w:r w:rsidR="62FB35C5" w:rsidRPr="00E203A3">
          <w:rPr>
            <w:rFonts w:ascii="Times New Roman" w:eastAsia="Times New Roman" w:hAnsi="Times New Roman" w:cs="Times New Roman"/>
            <w:color w:val="000000" w:themeColor="text1"/>
            <w:sz w:val="24"/>
            <w:szCs w:val="24"/>
            <w:rPrChange w:id="1593" w:author="Euderlan Freire" w:date="2025-06-13T19:10:00Z">
              <w:rPr/>
            </w:rPrChange>
          </w:rPr>
          <w:t>Sommerville</w:t>
        </w:r>
        <w:proofErr w:type="spellEnd"/>
        <w:r w:rsidR="62FB35C5" w:rsidRPr="00E203A3">
          <w:rPr>
            <w:rFonts w:ascii="Times New Roman" w:eastAsia="Times New Roman" w:hAnsi="Times New Roman" w:cs="Times New Roman"/>
            <w:color w:val="000000" w:themeColor="text1"/>
            <w:sz w:val="24"/>
            <w:szCs w:val="24"/>
            <w:rPrChange w:id="1594" w:author="Euderlan Freire" w:date="2025-06-13T19:10:00Z">
              <w:rPr/>
            </w:rPrChange>
          </w:rPr>
          <w:t xml:space="preserve"> (2011), eles são essenciais para guiar o </w:t>
        </w:r>
      </w:ins>
      <w:ins w:id="1595" w:author="Yasmin Serejo" w:date="2025-06-13T13:23:00Z">
        <w:r w:rsidR="0CAF7CB5" w:rsidRPr="00E203A3">
          <w:rPr>
            <w:rFonts w:ascii="Times New Roman" w:eastAsia="Times New Roman" w:hAnsi="Times New Roman" w:cs="Times New Roman"/>
            <w:color w:val="000000" w:themeColor="text1"/>
            <w:sz w:val="24"/>
            <w:szCs w:val="24"/>
            <w:rPrChange w:id="1596" w:author="Euderlan Freire" w:date="2025-06-13T19:10:00Z">
              <w:rPr>
                <w:rFonts w:ascii="Times New Roman" w:eastAsia="Times New Roman" w:hAnsi="Times New Roman" w:cs="Times New Roman"/>
                <w:sz w:val="24"/>
                <w:szCs w:val="24"/>
              </w:rPr>
            </w:rPrChange>
          </w:rPr>
          <w:t>desenvolvimento</w:t>
        </w:r>
      </w:ins>
      <w:ins w:id="1597" w:author="Yasmin Serejo" w:date="2025-06-13T13:22:00Z">
        <w:r w:rsidR="62FB35C5" w:rsidRPr="00E203A3">
          <w:rPr>
            <w:rFonts w:ascii="Times New Roman" w:eastAsia="Times New Roman" w:hAnsi="Times New Roman" w:cs="Times New Roman"/>
            <w:color w:val="000000" w:themeColor="text1"/>
            <w:sz w:val="24"/>
            <w:szCs w:val="24"/>
            <w:rPrChange w:id="1598" w:author="Euderlan Freire" w:date="2025-06-13T19:10:00Z">
              <w:rPr/>
            </w:rPrChange>
          </w:rPr>
          <w:t xml:space="preserve"> do software. No </w:t>
        </w:r>
        <w:r w:rsidR="62FB35C5" w:rsidRPr="00E203A3">
          <w:rPr>
            <w:rFonts w:ascii="Times New Roman" w:eastAsia="Times New Roman" w:hAnsi="Times New Roman" w:cs="Times New Roman"/>
            <w:color w:val="000000" w:themeColor="text1"/>
            <w:sz w:val="24"/>
            <w:szCs w:val="24"/>
            <w:rPrChange w:id="1599" w:author="Euderlan Freire" w:date="2025-06-13T19:10:00Z">
              <w:rPr>
                <w:rFonts w:ascii="Times New Roman" w:eastAsia="Times New Roman" w:hAnsi="Times New Roman" w:cs="Times New Roman"/>
                <w:sz w:val="24"/>
                <w:szCs w:val="24"/>
              </w:rPr>
            </w:rPrChange>
          </w:rPr>
          <w:t>Sistema Inteligente de Consulta a Documentação via LLM</w:t>
        </w:r>
        <w:r w:rsidR="7D0AB11A" w:rsidRPr="00E203A3">
          <w:rPr>
            <w:rFonts w:ascii="Times New Roman" w:eastAsia="Times New Roman" w:hAnsi="Times New Roman" w:cs="Times New Roman"/>
            <w:color w:val="000000" w:themeColor="text1"/>
            <w:sz w:val="24"/>
            <w:szCs w:val="24"/>
            <w:rPrChange w:id="1600" w:author="Euderlan Freire" w:date="2025-06-13T19:10:00Z">
              <w:rPr>
                <w:rFonts w:ascii="Times New Roman" w:eastAsia="Times New Roman" w:hAnsi="Times New Roman" w:cs="Times New Roman"/>
                <w:sz w:val="24"/>
                <w:szCs w:val="24"/>
              </w:rPr>
            </w:rPrChange>
          </w:rPr>
          <w:t>, esses requisitos são listados na Tabela 3</w:t>
        </w:r>
      </w:ins>
      <w:ins w:id="1601" w:author="Yasmin Serejo" w:date="2025-06-13T13:23:00Z">
        <w:r w:rsidR="7D0AB11A" w:rsidRPr="00E203A3">
          <w:rPr>
            <w:rFonts w:ascii="Times New Roman" w:eastAsia="Times New Roman" w:hAnsi="Times New Roman" w:cs="Times New Roman"/>
            <w:color w:val="000000" w:themeColor="text1"/>
            <w:sz w:val="24"/>
            <w:szCs w:val="24"/>
            <w:rPrChange w:id="1602" w:author="Euderlan Freire" w:date="2025-06-13T19:10:00Z">
              <w:rPr>
                <w:rFonts w:ascii="Times New Roman" w:eastAsia="Times New Roman" w:hAnsi="Times New Roman" w:cs="Times New Roman"/>
                <w:sz w:val="24"/>
                <w:szCs w:val="24"/>
              </w:rPr>
            </w:rPrChange>
          </w:rPr>
          <w:t xml:space="preserve">, representado as ações que o sistema deve executar ao interagir com modelos de linguagem. </w:t>
        </w:r>
      </w:ins>
    </w:p>
    <w:p w14:paraId="498FA74F" w14:textId="30C3799D" w:rsidR="759EC328" w:rsidRPr="00E203A3" w:rsidRDefault="759EC328" w:rsidP="00EC2C2E">
      <w:pPr>
        <w:spacing w:before="40" w:after="240" w:line="360" w:lineRule="auto"/>
        <w:jc w:val="both"/>
        <w:rPr>
          <w:ins w:id="1603" w:author="Yasmin Serejo" w:date="2025-06-13T13:26:00Z"/>
          <w:rFonts w:ascii="Times New Roman" w:eastAsia="Times New Roman" w:hAnsi="Times New Roman" w:cs="Times New Roman"/>
          <w:color w:val="000000" w:themeColor="text1"/>
          <w:sz w:val="24"/>
          <w:szCs w:val="24"/>
          <w:rPrChange w:id="1604" w:author="Euderlan Freire" w:date="2025-06-13T19:10:00Z">
            <w:rPr>
              <w:ins w:id="1605" w:author="Yasmin Serejo" w:date="2025-06-13T13:26:00Z"/>
              <w:rFonts w:ascii="Times New Roman" w:eastAsia="Times New Roman" w:hAnsi="Times New Roman" w:cs="Times New Roman"/>
              <w:sz w:val="24"/>
              <w:szCs w:val="24"/>
            </w:rPr>
          </w:rPrChange>
        </w:rPr>
        <w:pPrChange w:id="1606" w:author="Euderlan Freire" w:date="2025-06-13T19:23:00Z">
          <w:pPr>
            <w:spacing w:line="360" w:lineRule="auto"/>
            <w:jc w:val="both"/>
          </w:pPr>
        </w:pPrChange>
      </w:pPr>
      <w:ins w:id="1607" w:author="Yasmin Serejo" w:date="2025-06-13T13:41:00Z">
        <w:r w:rsidRPr="00E203A3">
          <w:rPr>
            <w:rFonts w:ascii="Times New Roman" w:eastAsia="Times New Roman" w:hAnsi="Times New Roman" w:cs="Times New Roman"/>
            <w:color w:val="000000" w:themeColor="text1"/>
            <w:sz w:val="24"/>
            <w:szCs w:val="24"/>
            <w:rPrChange w:id="1608" w:author="Euderlan Freire" w:date="2025-06-13T19:10:00Z">
              <w:rPr>
                <w:rFonts w:ascii="Times New Roman" w:eastAsia="Times New Roman" w:hAnsi="Times New Roman" w:cs="Times New Roman"/>
                <w:sz w:val="24"/>
                <w:szCs w:val="24"/>
              </w:rPr>
            </w:rPrChange>
          </w:rPr>
          <w:t>Tabela 3 – Requisitos Funcionais</w:t>
        </w:r>
      </w:ins>
    </w:p>
    <w:tbl>
      <w:tblPr>
        <w:tblStyle w:val="TabeladeGradeClara"/>
        <w:tblW w:w="0" w:type="auto"/>
        <w:tblLayout w:type="fixed"/>
        <w:tblLook w:val="06A0" w:firstRow="1" w:lastRow="0" w:firstColumn="1" w:lastColumn="0" w:noHBand="1" w:noVBand="1"/>
        <w:tblPrChange w:id="1609" w:author="Euderlan Freire" w:date="2025-06-13T20:41:00Z">
          <w:tblPr>
            <w:tblStyle w:val="TabeladeGradeClara"/>
            <w:tblW w:w="0" w:type="auto"/>
            <w:tblLayout w:type="fixed"/>
            <w:tblLook w:val="06A0" w:firstRow="1" w:lastRow="0" w:firstColumn="1" w:lastColumn="0" w:noHBand="1" w:noVBand="1"/>
          </w:tblPr>
        </w:tblPrChange>
      </w:tblPr>
      <w:tblGrid>
        <w:gridCol w:w="1860"/>
        <w:gridCol w:w="3345"/>
        <w:gridCol w:w="3285"/>
        <w:tblGridChange w:id="1610">
          <w:tblGrid>
            <w:gridCol w:w="1860"/>
            <w:gridCol w:w="3345"/>
            <w:gridCol w:w="3285"/>
          </w:tblGrid>
        </w:tblGridChange>
      </w:tblGrid>
      <w:tr w:rsidR="0017380A" w:rsidRPr="00E203A3" w14:paraId="270F8779" w14:textId="77777777" w:rsidTr="00513A7E">
        <w:trPr>
          <w:trHeight w:val="300"/>
          <w:ins w:id="1611" w:author="Yasmin Serejo" w:date="2025-06-13T13:27:00Z"/>
          <w:trPrChange w:id="1612" w:author="Euderlan Freire" w:date="2025-06-13T20:41:00Z">
            <w:trPr>
              <w:trHeight w:val="300"/>
            </w:trPr>
          </w:trPrChange>
        </w:trPr>
        <w:tc>
          <w:tcPr>
            <w:tcW w:w="1860" w:type="dxa"/>
            <w:shd w:val="clear" w:color="auto" w:fill="4472C4" w:themeFill="accent1"/>
            <w:tcPrChange w:id="1613" w:author="Euderlan Freire" w:date="2025-06-13T20:41:00Z">
              <w:tcPr>
                <w:tcW w:w="1860" w:type="dxa"/>
                <w:shd w:val="clear" w:color="auto" w:fill="003366"/>
              </w:tcPr>
            </w:tcPrChange>
          </w:tcPr>
          <w:p w14:paraId="3D2FE9A1" w14:textId="368471E2" w:rsidR="646875E7" w:rsidRPr="00E203A3" w:rsidRDefault="646875E7" w:rsidP="00EC2C2E">
            <w:pPr>
              <w:spacing w:before="40" w:after="240" w:line="360" w:lineRule="auto"/>
              <w:jc w:val="both"/>
              <w:rPr>
                <w:rFonts w:ascii="Times New Roman" w:eastAsia="Times New Roman" w:hAnsi="Times New Roman" w:cs="Times New Roman"/>
                <w:b/>
                <w:bCs/>
                <w:color w:val="000000" w:themeColor="text1"/>
                <w:sz w:val="24"/>
                <w:szCs w:val="24"/>
                <w:rPrChange w:id="1614" w:author="Euderlan Freire" w:date="2025-06-13T19:10:00Z">
                  <w:rPr>
                    <w:rFonts w:ascii="Times New Roman" w:eastAsia="Times New Roman" w:hAnsi="Times New Roman" w:cs="Times New Roman"/>
                    <w:b/>
                    <w:bCs/>
                    <w:sz w:val="24"/>
                    <w:szCs w:val="24"/>
                  </w:rPr>
                </w:rPrChange>
              </w:rPr>
              <w:pPrChange w:id="1615" w:author="Euderlan Freire" w:date="2025-06-13T19:23:00Z">
                <w:pPr/>
              </w:pPrChange>
            </w:pPr>
            <w:ins w:id="1616" w:author="Yasmin Serejo" w:date="2025-06-13T13:27:00Z">
              <w:r w:rsidRPr="00E203A3">
                <w:rPr>
                  <w:rFonts w:ascii="Times New Roman" w:eastAsia="Times New Roman" w:hAnsi="Times New Roman" w:cs="Times New Roman"/>
                  <w:b/>
                  <w:bCs/>
                  <w:color w:val="000000" w:themeColor="text1"/>
                  <w:sz w:val="24"/>
                  <w:szCs w:val="24"/>
                  <w:rPrChange w:id="1617" w:author="Euderlan Freire" w:date="2025-06-13T19:10:00Z">
                    <w:rPr>
                      <w:rFonts w:ascii="Times New Roman" w:eastAsia="Times New Roman" w:hAnsi="Times New Roman" w:cs="Times New Roman"/>
                      <w:sz w:val="24"/>
                      <w:szCs w:val="24"/>
                    </w:rPr>
                  </w:rPrChange>
                </w:rPr>
                <w:lastRenderedPageBreak/>
                <w:t>Identificação</w:t>
              </w:r>
            </w:ins>
          </w:p>
        </w:tc>
        <w:tc>
          <w:tcPr>
            <w:tcW w:w="3345" w:type="dxa"/>
            <w:shd w:val="clear" w:color="auto" w:fill="4472C4" w:themeFill="accent1"/>
            <w:tcPrChange w:id="1618" w:author="Euderlan Freire" w:date="2025-06-13T20:41:00Z">
              <w:tcPr>
                <w:tcW w:w="3345" w:type="dxa"/>
                <w:shd w:val="clear" w:color="auto" w:fill="003366"/>
              </w:tcPr>
            </w:tcPrChange>
          </w:tcPr>
          <w:p w14:paraId="0EF5C923" w14:textId="27A7489D" w:rsidR="646875E7" w:rsidRPr="00E203A3" w:rsidRDefault="646875E7" w:rsidP="00EC2C2E">
            <w:pPr>
              <w:spacing w:before="40" w:after="240" w:line="360" w:lineRule="auto"/>
              <w:jc w:val="both"/>
              <w:rPr>
                <w:rFonts w:ascii="Times New Roman" w:eastAsia="Times New Roman" w:hAnsi="Times New Roman" w:cs="Times New Roman"/>
                <w:b/>
                <w:bCs/>
                <w:color w:val="000000" w:themeColor="text1"/>
                <w:sz w:val="24"/>
                <w:szCs w:val="24"/>
                <w:rPrChange w:id="1619" w:author="Euderlan Freire" w:date="2025-06-13T19:10:00Z">
                  <w:rPr>
                    <w:rFonts w:ascii="Times New Roman" w:eastAsia="Times New Roman" w:hAnsi="Times New Roman" w:cs="Times New Roman"/>
                    <w:b/>
                    <w:bCs/>
                    <w:sz w:val="24"/>
                    <w:szCs w:val="24"/>
                  </w:rPr>
                </w:rPrChange>
              </w:rPr>
              <w:pPrChange w:id="1620" w:author="Euderlan Freire" w:date="2025-06-13T19:23:00Z">
                <w:pPr/>
              </w:pPrChange>
            </w:pPr>
            <w:ins w:id="1621" w:author="Yasmin Serejo" w:date="2025-06-13T13:27:00Z">
              <w:r w:rsidRPr="00E203A3">
                <w:rPr>
                  <w:rFonts w:ascii="Times New Roman" w:eastAsia="Times New Roman" w:hAnsi="Times New Roman" w:cs="Times New Roman"/>
                  <w:b/>
                  <w:bCs/>
                  <w:color w:val="000000" w:themeColor="text1"/>
                  <w:sz w:val="24"/>
                  <w:szCs w:val="24"/>
                  <w:rPrChange w:id="1622" w:author="Euderlan Freire" w:date="2025-06-13T19:10:00Z">
                    <w:rPr>
                      <w:rFonts w:ascii="Times New Roman" w:eastAsia="Times New Roman" w:hAnsi="Times New Roman" w:cs="Times New Roman"/>
                      <w:sz w:val="24"/>
                      <w:szCs w:val="24"/>
                    </w:rPr>
                  </w:rPrChange>
                </w:rPr>
                <w:t>Requisitos</w:t>
              </w:r>
            </w:ins>
          </w:p>
        </w:tc>
        <w:tc>
          <w:tcPr>
            <w:tcW w:w="3285" w:type="dxa"/>
            <w:shd w:val="clear" w:color="auto" w:fill="4472C4" w:themeFill="accent1"/>
            <w:tcPrChange w:id="1623" w:author="Euderlan Freire" w:date="2025-06-13T20:41:00Z">
              <w:tcPr>
                <w:tcW w:w="3285" w:type="dxa"/>
                <w:shd w:val="clear" w:color="auto" w:fill="003366"/>
              </w:tcPr>
            </w:tcPrChange>
          </w:tcPr>
          <w:p w14:paraId="377DDD19" w14:textId="4A1B18F6" w:rsidR="646875E7" w:rsidRPr="00E203A3" w:rsidRDefault="646875E7" w:rsidP="00EC2C2E">
            <w:pPr>
              <w:spacing w:before="40" w:after="240" w:line="360" w:lineRule="auto"/>
              <w:jc w:val="both"/>
              <w:rPr>
                <w:rFonts w:ascii="Times New Roman" w:eastAsia="Times New Roman" w:hAnsi="Times New Roman" w:cs="Times New Roman"/>
                <w:b/>
                <w:bCs/>
                <w:color w:val="000000" w:themeColor="text1"/>
                <w:sz w:val="24"/>
                <w:szCs w:val="24"/>
                <w:rPrChange w:id="1624" w:author="Euderlan Freire" w:date="2025-06-13T19:10:00Z">
                  <w:rPr>
                    <w:rFonts w:ascii="Times New Roman" w:eastAsia="Times New Roman" w:hAnsi="Times New Roman" w:cs="Times New Roman"/>
                    <w:b/>
                    <w:bCs/>
                    <w:sz w:val="24"/>
                    <w:szCs w:val="24"/>
                  </w:rPr>
                </w:rPrChange>
              </w:rPr>
              <w:pPrChange w:id="1625" w:author="Euderlan Freire" w:date="2025-06-13T19:23:00Z">
                <w:pPr/>
              </w:pPrChange>
            </w:pPr>
            <w:ins w:id="1626" w:author="Yasmin Serejo" w:date="2025-06-13T13:27:00Z">
              <w:r w:rsidRPr="00E203A3">
                <w:rPr>
                  <w:rFonts w:ascii="Times New Roman" w:eastAsia="Times New Roman" w:hAnsi="Times New Roman" w:cs="Times New Roman"/>
                  <w:b/>
                  <w:bCs/>
                  <w:color w:val="000000" w:themeColor="text1"/>
                  <w:sz w:val="24"/>
                  <w:szCs w:val="24"/>
                  <w:rPrChange w:id="1627" w:author="Euderlan Freire" w:date="2025-06-13T19:10:00Z">
                    <w:rPr>
                      <w:rFonts w:ascii="Times New Roman" w:eastAsia="Times New Roman" w:hAnsi="Times New Roman" w:cs="Times New Roman"/>
                      <w:sz w:val="24"/>
                      <w:szCs w:val="24"/>
                    </w:rPr>
                  </w:rPrChange>
                </w:rPr>
                <w:t>Descrição do Requisito</w:t>
              </w:r>
            </w:ins>
          </w:p>
        </w:tc>
      </w:tr>
      <w:tr w:rsidR="0017380A" w:rsidRPr="00E203A3" w14:paraId="7F895583" w14:textId="77777777" w:rsidTr="66C841F8">
        <w:trPr>
          <w:trHeight w:val="300"/>
          <w:ins w:id="1628" w:author="Yasmin Serejo" w:date="2025-06-13T13:27:00Z"/>
        </w:trPr>
        <w:tc>
          <w:tcPr>
            <w:tcW w:w="1860" w:type="dxa"/>
            <w:vAlign w:val="center"/>
          </w:tcPr>
          <w:p w14:paraId="14D72BBD" w14:textId="54466557" w:rsidR="1E791E06" w:rsidRPr="00E203A3" w:rsidRDefault="1E791E06" w:rsidP="00EC2C2E">
            <w:pPr>
              <w:spacing w:before="40" w:after="240" w:line="360" w:lineRule="auto"/>
              <w:jc w:val="both"/>
              <w:rPr>
                <w:rFonts w:ascii="Times New Roman" w:eastAsia="Times New Roman" w:hAnsi="Times New Roman" w:cs="Times New Roman"/>
                <w:color w:val="000000" w:themeColor="text1"/>
                <w:sz w:val="24"/>
                <w:szCs w:val="24"/>
                <w:rPrChange w:id="1629" w:author="Euderlan Freire" w:date="2025-06-13T19:10:00Z">
                  <w:rPr>
                    <w:rFonts w:ascii="Times New Roman" w:eastAsia="Times New Roman" w:hAnsi="Times New Roman" w:cs="Times New Roman"/>
                    <w:sz w:val="24"/>
                    <w:szCs w:val="24"/>
                  </w:rPr>
                </w:rPrChange>
              </w:rPr>
              <w:pPrChange w:id="1630" w:author="Euderlan Freire" w:date="2025-06-13T19:23:00Z">
                <w:pPr/>
              </w:pPrChange>
            </w:pPr>
            <w:ins w:id="1631" w:author="Yasmin Serejo" w:date="2025-06-13T13:31:00Z">
              <w:r w:rsidRPr="00E203A3">
                <w:rPr>
                  <w:rFonts w:ascii="Times New Roman" w:eastAsia="Times New Roman" w:hAnsi="Times New Roman" w:cs="Times New Roman"/>
                  <w:color w:val="000000" w:themeColor="text1"/>
                  <w:sz w:val="24"/>
                  <w:szCs w:val="24"/>
                  <w:rPrChange w:id="1632" w:author="Euderlan Freire" w:date="2025-06-13T19:10:00Z">
                    <w:rPr>
                      <w:rFonts w:ascii="Times New Roman" w:eastAsia="Times New Roman" w:hAnsi="Times New Roman" w:cs="Times New Roman"/>
                      <w:sz w:val="24"/>
                      <w:szCs w:val="24"/>
                    </w:rPr>
                  </w:rPrChange>
                </w:rPr>
                <w:t>RF01</w:t>
              </w:r>
            </w:ins>
          </w:p>
        </w:tc>
        <w:tc>
          <w:tcPr>
            <w:tcW w:w="3345" w:type="dxa"/>
            <w:vAlign w:val="center"/>
          </w:tcPr>
          <w:p w14:paraId="485501D8" w14:textId="216096E9" w:rsidR="396FF347" w:rsidRPr="00E203A3" w:rsidRDefault="396FF347" w:rsidP="00EC2C2E">
            <w:pPr>
              <w:spacing w:before="40" w:after="240" w:line="360" w:lineRule="auto"/>
              <w:jc w:val="both"/>
              <w:rPr>
                <w:rFonts w:ascii="Times New Roman" w:eastAsia="Times New Roman" w:hAnsi="Times New Roman" w:cs="Times New Roman"/>
                <w:color w:val="000000" w:themeColor="text1"/>
                <w:sz w:val="24"/>
                <w:szCs w:val="24"/>
                <w:rPrChange w:id="1633" w:author="Euderlan Freire" w:date="2025-06-13T19:10:00Z">
                  <w:rPr>
                    <w:rFonts w:ascii="Times New Roman" w:eastAsia="Times New Roman" w:hAnsi="Times New Roman" w:cs="Times New Roman"/>
                    <w:sz w:val="24"/>
                    <w:szCs w:val="24"/>
                  </w:rPr>
                </w:rPrChange>
              </w:rPr>
              <w:pPrChange w:id="1634" w:author="Euderlan Freire" w:date="2025-06-13T19:23:00Z">
                <w:pPr/>
              </w:pPrChange>
            </w:pPr>
            <w:ins w:id="1635" w:author="Yasmin Serejo" w:date="2025-06-13T13:34:00Z">
              <w:r w:rsidRPr="00E203A3">
                <w:rPr>
                  <w:rFonts w:ascii="Times New Roman" w:eastAsia="Times New Roman" w:hAnsi="Times New Roman" w:cs="Times New Roman"/>
                  <w:color w:val="000000" w:themeColor="text1"/>
                  <w:sz w:val="24"/>
                  <w:szCs w:val="24"/>
                  <w:rPrChange w:id="1636" w:author="Euderlan Freire" w:date="2025-06-13T19:10:00Z">
                    <w:rPr>
                      <w:rFonts w:ascii="Arial" w:eastAsia="Arial" w:hAnsi="Arial" w:cs="Arial"/>
                    </w:rPr>
                  </w:rPrChange>
                </w:rPr>
                <w:t>Login dos usuários</w:t>
              </w:r>
            </w:ins>
          </w:p>
        </w:tc>
        <w:tc>
          <w:tcPr>
            <w:tcW w:w="3285" w:type="dxa"/>
            <w:vAlign w:val="center"/>
          </w:tcPr>
          <w:p w14:paraId="45CD3233" w14:textId="1FCC0C99" w:rsidR="4B1DED71" w:rsidRPr="00E203A3" w:rsidRDefault="4B1DED71" w:rsidP="00EC2C2E">
            <w:pPr>
              <w:spacing w:before="40" w:after="240" w:line="360" w:lineRule="auto"/>
              <w:jc w:val="both"/>
              <w:rPr>
                <w:rFonts w:ascii="Times New Roman" w:eastAsia="Times New Roman" w:hAnsi="Times New Roman" w:cs="Times New Roman"/>
                <w:color w:val="000000" w:themeColor="text1"/>
                <w:sz w:val="24"/>
                <w:szCs w:val="24"/>
                <w:rPrChange w:id="1637" w:author="Euderlan Freire" w:date="2025-06-13T19:10:00Z">
                  <w:rPr>
                    <w:rFonts w:ascii="Times New Roman" w:eastAsia="Times New Roman" w:hAnsi="Times New Roman" w:cs="Times New Roman"/>
                    <w:sz w:val="24"/>
                    <w:szCs w:val="24"/>
                  </w:rPr>
                </w:rPrChange>
              </w:rPr>
              <w:pPrChange w:id="1638" w:author="Euderlan Freire" w:date="2025-06-13T19:23:00Z">
                <w:pPr/>
              </w:pPrChange>
            </w:pPr>
            <w:ins w:id="1639" w:author="Yasmin Serejo" w:date="2025-06-13T13:38:00Z">
              <w:r w:rsidRPr="00E203A3">
                <w:rPr>
                  <w:rFonts w:ascii="Times New Roman" w:eastAsia="Times New Roman" w:hAnsi="Times New Roman" w:cs="Times New Roman"/>
                  <w:color w:val="000000" w:themeColor="text1"/>
                  <w:sz w:val="24"/>
                  <w:szCs w:val="24"/>
                  <w:rPrChange w:id="1640" w:author="Euderlan Freire" w:date="2025-06-13T19:10:00Z">
                    <w:rPr>
                      <w:rFonts w:ascii="Arial" w:eastAsia="Arial" w:hAnsi="Arial" w:cs="Arial"/>
                    </w:rPr>
                  </w:rPrChange>
                </w:rPr>
                <w:t>O sistema deve permitir que usuários façam login</w:t>
              </w:r>
              <w:r w:rsidR="2FED4B80" w:rsidRPr="00E203A3">
                <w:rPr>
                  <w:rFonts w:ascii="Times New Roman" w:eastAsia="Times New Roman" w:hAnsi="Times New Roman" w:cs="Times New Roman"/>
                  <w:color w:val="000000" w:themeColor="text1"/>
                  <w:sz w:val="24"/>
                  <w:szCs w:val="24"/>
                  <w:rPrChange w:id="1641" w:author="Euderlan Freire" w:date="2025-06-13T19:10:00Z">
                    <w:rPr>
                      <w:rFonts w:ascii="Arial" w:eastAsia="Arial" w:hAnsi="Arial" w:cs="Arial"/>
                    </w:rPr>
                  </w:rPrChange>
                </w:rPr>
                <w:t>.</w:t>
              </w:r>
            </w:ins>
          </w:p>
        </w:tc>
      </w:tr>
      <w:tr w:rsidR="0017380A" w:rsidRPr="00E203A3" w14:paraId="7B249847" w14:textId="77777777" w:rsidTr="66C841F8">
        <w:trPr>
          <w:trHeight w:val="300"/>
          <w:ins w:id="1642" w:author="Yasmin Serejo" w:date="2025-06-13T13:27:00Z"/>
        </w:trPr>
        <w:tc>
          <w:tcPr>
            <w:tcW w:w="1860" w:type="dxa"/>
            <w:vAlign w:val="center"/>
          </w:tcPr>
          <w:p w14:paraId="67154DD5" w14:textId="153609B5" w:rsidR="1E791E06" w:rsidRPr="00E203A3" w:rsidRDefault="1E791E06" w:rsidP="00EC2C2E">
            <w:pPr>
              <w:spacing w:before="40" w:after="240" w:line="360" w:lineRule="auto"/>
              <w:jc w:val="both"/>
              <w:rPr>
                <w:rFonts w:ascii="Times New Roman" w:eastAsia="Times New Roman" w:hAnsi="Times New Roman" w:cs="Times New Roman"/>
                <w:color w:val="000000" w:themeColor="text1"/>
                <w:sz w:val="24"/>
                <w:szCs w:val="24"/>
                <w:rPrChange w:id="1643" w:author="Euderlan Freire" w:date="2025-06-13T19:10:00Z">
                  <w:rPr>
                    <w:rFonts w:ascii="Times New Roman" w:eastAsia="Times New Roman" w:hAnsi="Times New Roman" w:cs="Times New Roman"/>
                    <w:sz w:val="24"/>
                    <w:szCs w:val="24"/>
                  </w:rPr>
                </w:rPrChange>
              </w:rPr>
              <w:pPrChange w:id="1644" w:author="Euderlan Freire" w:date="2025-06-13T19:23:00Z">
                <w:pPr/>
              </w:pPrChange>
            </w:pPr>
            <w:ins w:id="1645" w:author="Yasmin Serejo" w:date="2025-06-13T13:31:00Z">
              <w:r w:rsidRPr="00E203A3">
                <w:rPr>
                  <w:rFonts w:ascii="Times New Roman" w:eastAsia="Times New Roman" w:hAnsi="Times New Roman" w:cs="Times New Roman"/>
                  <w:color w:val="000000" w:themeColor="text1"/>
                  <w:sz w:val="24"/>
                  <w:szCs w:val="24"/>
                  <w:rPrChange w:id="1646" w:author="Euderlan Freire" w:date="2025-06-13T19:10:00Z">
                    <w:rPr>
                      <w:rFonts w:ascii="Times New Roman" w:eastAsia="Times New Roman" w:hAnsi="Times New Roman" w:cs="Times New Roman"/>
                      <w:sz w:val="24"/>
                      <w:szCs w:val="24"/>
                    </w:rPr>
                  </w:rPrChange>
                </w:rPr>
                <w:t>RF02</w:t>
              </w:r>
            </w:ins>
          </w:p>
        </w:tc>
        <w:tc>
          <w:tcPr>
            <w:tcW w:w="3345" w:type="dxa"/>
            <w:vAlign w:val="center"/>
          </w:tcPr>
          <w:p w14:paraId="0BBE6D53" w14:textId="23B2F331" w:rsidR="764418CF" w:rsidRPr="00E203A3" w:rsidRDefault="764418CF" w:rsidP="00EC2C2E">
            <w:pPr>
              <w:spacing w:before="40" w:after="240" w:line="360" w:lineRule="auto"/>
              <w:jc w:val="both"/>
              <w:rPr>
                <w:rFonts w:ascii="Times New Roman" w:eastAsia="Times New Roman" w:hAnsi="Times New Roman" w:cs="Times New Roman"/>
                <w:color w:val="000000" w:themeColor="text1"/>
                <w:sz w:val="24"/>
                <w:szCs w:val="24"/>
                <w:rPrChange w:id="1647" w:author="Euderlan Freire" w:date="2025-06-13T19:10:00Z">
                  <w:rPr>
                    <w:rFonts w:ascii="Arial" w:eastAsia="Arial" w:hAnsi="Arial" w:cs="Arial"/>
                  </w:rPr>
                </w:rPrChange>
              </w:rPr>
              <w:pPrChange w:id="1648" w:author="Euderlan Freire" w:date="2025-06-13T19:23:00Z">
                <w:pPr/>
              </w:pPrChange>
            </w:pPr>
            <w:ins w:id="1649" w:author="Yasmin Serejo" w:date="2025-06-13T13:34:00Z">
              <w:r w:rsidRPr="00E203A3">
                <w:rPr>
                  <w:rFonts w:ascii="Times New Roman" w:eastAsia="Times New Roman" w:hAnsi="Times New Roman" w:cs="Times New Roman"/>
                  <w:color w:val="000000" w:themeColor="text1"/>
                  <w:sz w:val="24"/>
                  <w:szCs w:val="24"/>
                  <w:rPrChange w:id="1650" w:author="Euderlan Freire" w:date="2025-06-13T19:10:00Z">
                    <w:rPr>
                      <w:rFonts w:ascii="Arial" w:eastAsia="Arial" w:hAnsi="Arial" w:cs="Arial"/>
                    </w:rPr>
                  </w:rPrChange>
                </w:rPr>
                <w:t>Consulta em linguagem Natural</w:t>
              </w:r>
            </w:ins>
          </w:p>
        </w:tc>
        <w:tc>
          <w:tcPr>
            <w:tcW w:w="3285" w:type="dxa"/>
            <w:vAlign w:val="center"/>
          </w:tcPr>
          <w:p w14:paraId="514A747C" w14:textId="619F94D9" w:rsidR="780DC616" w:rsidRPr="00E203A3" w:rsidRDefault="780DC616" w:rsidP="00EC2C2E">
            <w:pPr>
              <w:spacing w:before="40" w:after="240" w:line="360" w:lineRule="auto"/>
              <w:jc w:val="both"/>
              <w:rPr>
                <w:rFonts w:ascii="Times New Roman" w:eastAsia="Times New Roman" w:hAnsi="Times New Roman" w:cs="Times New Roman"/>
                <w:color w:val="000000" w:themeColor="text1"/>
                <w:sz w:val="24"/>
                <w:szCs w:val="24"/>
                <w:rPrChange w:id="1651" w:author="Euderlan Freire" w:date="2025-06-13T19:10:00Z">
                  <w:rPr>
                    <w:rFonts w:ascii="Times New Roman" w:eastAsia="Times New Roman" w:hAnsi="Times New Roman" w:cs="Times New Roman"/>
                    <w:sz w:val="24"/>
                    <w:szCs w:val="24"/>
                  </w:rPr>
                </w:rPrChange>
              </w:rPr>
              <w:pPrChange w:id="1652" w:author="Euderlan Freire" w:date="2025-06-13T19:23:00Z">
                <w:pPr/>
              </w:pPrChange>
            </w:pPr>
            <w:ins w:id="1653" w:author="Yasmin Serejo" w:date="2025-06-13T13:38:00Z">
              <w:r w:rsidRPr="00E203A3">
                <w:rPr>
                  <w:rFonts w:ascii="Times New Roman" w:eastAsia="Times New Roman" w:hAnsi="Times New Roman" w:cs="Times New Roman"/>
                  <w:color w:val="000000" w:themeColor="text1"/>
                  <w:sz w:val="24"/>
                  <w:szCs w:val="24"/>
                  <w:rPrChange w:id="1654" w:author="Euderlan Freire" w:date="2025-06-13T19:10:00Z">
                    <w:rPr>
                      <w:rFonts w:ascii="Arial" w:eastAsia="Arial" w:hAnsi="Arial" w:cs="Arial"/>
                    </w:rPr>
                  </w:rPrChange>
                </w:rPr>
                <w:t>O sistema deve permitir que a pessoa digite uma pergunta sobre a resolução e receba uma resposta</w:t>
              </w:r>
              <w:r w:rsidR="52862BAC" w:rsidRPr="00E203A3">
                <w:rPr>
                  <w:rFonts w:ascii="Times New Roman" w:eastAsia="Times New Roman" w:hAnsi="Times New Roman" w:cs="Times New Roman"/>
                  <w:color w:val="000000" w:themeColor="text1"/>
                  <w:sz w:val="24"/>
                  <w:szCs w:val="24"/>
                  <w:rPrChange w:id="1655" w:author="Euderlan Freire" w:date="2025-06-13T19:10:00Z">
                    <w:rPr>
                      <w:rFonts w:ascii="Arial" w:eastAsia="Arial" w:hAnsi="Arial" w:cs="Arial"/>
                    </w:rPr>
                  </w:rPrChange>
                </w:rPr>
                <w:t>.</w:t>
              </w:r>
            </w:ins>
          </w:p>
        </w:tc>
      </w:tr>
      <w:tr w:rsidR="0017380A" w:rsidRPr="00E203A3" w14:paraId="3DBC5E72" w14:textId="77777777" w:rsidTr="66C841F8">
        <w:trPr>
          <w:trHeight w:val="300"/>
          <w:ins w:id="1656" w:author="Yasmin Serejo" w:date="2025-06-13T13:27:00Z"/>
        </w:trPr>
        <w:tc>
          <w:tcPr>
            <w:tcW w:w="1860" w:type="dxa"/>
            <w:vAlign w:val="center"/>
          </w:tcPr>
          <w:p w14:paraId="63C18A72" w14:textId="22540C18" w:rsidR="1E791E06" w:rsidRPr="00E203A3" w:rsidRDefault="1E791E06" w:rsidP="00EC2C2E">
            <w:pPr>
              <w:spacing w:before="40" w:after="240" w:line="360" w:lineRule="auto"/>
              <w:jc w:val="both"/>
              <w:rPr>
                <w:rFonts w:ascii="Times New Roman" w:eastAsia="Times New Roman" w:hAnsi="Times New Roman" w:cs="Times New Roman"/>
                <w:color w:val="000000" w:themeColor="text1"/>
                <w:sz w:val="24"/>
                <w:szCs w:val="24"/>
                <w:rPrChange w:id="1657" w:author="Euderlan Freire" w:date="2025-06-13T19:10:00Z">
                  <w:rPr>
                    <w:rFonts w:ascii="Times New Roman" w:eastAsia="Times New Roman" w:hAnsi="Times New Roman" w:cs="Times New Roman"/>
                    <w:sz w:val="24"/>
                    <w:szCs w:val="24"/>
                  </w:rPr>
                </w:rPrChange>
              </w:rPr>
              <w:pPrChange w:id="1658" w:author="Euderlan Freire" w:date="2025-06-13T19:23:00Z">
                <w:pPr/>
              </w:pPrChange>
            </w:pPr>
            <w:ins w:id="1659" w:author="Yasmin Serejo" w:date="2025-06-13T13:31:00Z">
              <w:r w:rsidRPr="00E203A3">
                <w:rPr>
                  <w:rFonts w:ascii="Times New Roman" w:eastAsia="Times New Roman" w:hAnsi="Times New Roman" w:cs="Times New Roman"/>
                  <w:color w:val="000000" w:themeColor="text1"/>
                  <w:sz w:val="24"/>
                  <w:szCs w:val="24"/>
                  <w:rPrChange w:id="1660" w:author="Euderlan Freire" w:date="2025-06-13T19:10:00Z">
                    <w:rPr>
                      <w:rFonts w:ascii="Times New Roman" w:eastAsia="Times New Roman" w:hAnsi="Times New Roman" w:cs="Times New Roman"/>
                      <w:sz w:val="24"/>
                      <w:szCs w:val="24"/>
                    </w:rPr>
                  </w:rPrChange>
                </w:rPr>
                <w:t>RF03</w:t>
              </w:r>
            </w:ins>
          </w:p>
        </w:tc>
        <w:tc>
          <w:tcPr>
            <w:tcW w:w="3345" w:type="dxa"/>
            <w:vAlign w:val="center"/>
          </w:tcPr>
          <w:p w14:paraId="6598BFAE" w14:textId="0176189F" w:rsidR="6E39D887" w:rsidRPr="00E203A3" w:rsidRDefault="6E39D887" w:rsidP="00EC2C2E">
            <w:pPr>
              <w:spacing w:before="40" w:after="240" w:line="360" w:lineRule="auto"/>
              <w:jc w:val="both"/>
              <w:rPr>
                <w:rFonts w:ascii="Times New Roman" w:eastAsia="Times New Roman" w:hAnsi="Times New Roman" w:cs="Times New Roman"/>
                <w:color w:val="000000" w:themeColor="text1"/>
                <w:sz w:val="24"/>
                <w:szCs w:val="24"/>
                <w:rPrChange w:id="1661" w:author="Euderlan Freire" w:date="2025-06-13T19:10:00Z">
                  <w:rPr>
                    <w:rFonts w:ascii="Times New Roman" w:eastAsia="Times New Roman" w:hAnsi="Times New Roman" w:cs="Times New Roman"/>
                    <w:sz w:val="24"/>
                    <w:szCs w:val="24"/>
                  </w:rPr>
                </w:rPrChange>
              </w:rPr>
              <w:pPrChange w:id="1662" w:author="Euderlan Freire" w:date="2025-06-13T19:23:00Z">
                <w:pPr/>
              </w:pPrChange>
            </w:pPr>
            <w:ins w:id="1663" w:author="Yasmin Serejo" w:date="2025-06-13T13:34:00Z">
              <w:r w:rsidRPr="00E203A3">
                <w:rPr>
                  <w:rFonts w:ascii="Times New Roman" w:eastAsia="Times New Roman" w:hAnsi="Times New Roman" w:cs="Times New Roman"/>
                  <w:color w:val="000000" w:themeColor="text1"/>
                  <w:sz w:val="24"/>
                  <w:szCs w:val="24"/>
                  <w:rPrChange w:id="1664" w:author="Euderlan Freire" w:date="2025-06-13T19:10:00Z">
                    <w:rPr>
                      <w:rFonts w:ascii="Arial" w:eastAsia="Arial" w:hAnsi="Arial" w:cs="Arial"/>
                    </w:rPr>
                  </w:rPrChange>
                </w:rPr>
                <w:t>Histórico de Consultas</w:t>
              </w:r>
            </w:ins>
          </w:p>
        </w:tc>
        <w:tc>
          <w:tcPr>
            <w:tcW w:w="3285" w:type="dxa"/>
            <w:vAlign w:val="center"/>
          </w:tcPr>
          <w:p w14:paraId="59A13DC0" w14:textId="13898567" w:rsidR="1EBF2350" w:rsidRPr="00E203A3" w:rsidRDefault="1EBF2350" w:rsidP="00EC2C2E">
            <w:pPr>
              <w:spacing w:before="40" w:after="240" w:line="360" w:lineRule="auto"/>
              <w:jc w:val="both"/>
              <w:rPr>
                <w:rFonts w:ascii="Times New Roman" w:eastAsia="Times New Roman" w:hAnsi="Times New Roman" w:cs="Times New Roman"/>
                <w:color w:val="000000" w:themeColor="text1"/>
                <w:sz w:val="24"/>
                <w:szCs w:val="24"/>
                <w:rPrChange w:id="1665" w:author="Euderlan Freire" w:date="2025-06-13T19:10:00Z">
                  <w:rPr>
                    <w:rFonts w:ascii="Times New Roman" w:eastAsia="Times New Roman" w:hAnsi="Times New Roman" w:cs="Times New Roman"/>
                    <w:sz w:val="24"/>
                    <w:szCs w:val="24"/>
                  </w:rPr>
                </w:rPrChange>
              </w:rPr>
              <w:pPrChange w:id="1666" w:author="Euderlan Freire" w:date="2025-06-13T19:23:00Z">
                <w:pPr/>
              </w:pPrChange>
            </w:pPr>
            <w:ins w:id="1667" w:author="Yasmin Serejo" w:date="2025-06-13T13:38:00Z">
              <w:r w:rsidRPr="00E203A3">
                <w:rPr>
                  <w:rFonts w:ascii="Times New Roman" w:eastAsia="Times New Roman" w:hAnsi="Times New Roman" w:cs="Times New Roman"/>
                  <w:color w:val="000000" w:themeColor="text1"/>
                  <w:sz w:val="24"/>
                  <w:szCs w:val="24"/>
                  <w:rPrChange w:id="1668" w:author="Euderlan Freire" w:date="2025-06-13T19:10:00Z">
                    <w:rPr>
                      <w:rFonts w:ascii="Arial" w:eastAsia="Arial" w:hAnsi="Arial" w:cs="Arial"/>
                    </w:rPr>
                  </w:rPrChange>
                </w:rPr>
                <w:t>O sistema deve permitir ver o histórico das consultas anteriores</w:t>
              </w:r>
              <w:r w:rsidR="52862BAC" w:rsidRPr="00E203A3">
                <w:rPr>
                  <w:rFonts w:ascii="Times New Roman" w:eastAsia="Times New Roman" w:hAnsi="Times New Roman" w:cs="Times New Roman"/>
                  <w:color w:val="000000" w:themeColor="text1"/>
                  <w:sz w:val="24"/>
                  <w:szCs w:val="24"/>
                  <w:rPrChange w:id="1669" w:author="Euderlan Freire" w:date="2025-06-13T19:10:00Z">
                    <w:rPr>
                      <w:rFonts w:ascii="Arial" w:eastAsia="Arial" w:hAnsi="Arial" w:cs="Arial"/>
                    </w:rPr>
                  </w:rPrChange>
                </w:rPr>
                <w:t>.</w:t>
              </w:r>
            </w:ins>
          </w:p>
        </w:tc>
      </w:tr>
      <w:tr w:rsidR="0017380A" w:rsidRPr="00E203A3" w14:paraId="5ABDC438" w14:textId="77777777" w:rsidTr="66C841F8">
        <w:trPr>
          <w:trHeight w:val="300"/>
          <w:ins w:id="1670" w:author="Yasmin Serejo" w:date="2025-06-13T13:27:00Z"/>
        </w:trPr>
        <w:tc>
          <w:tcPr>
            <w:tcW w:w="1860" w:type="dxa"/>
            <w:vAlign w:val="center"/>
          </w:tcPr>
          <w:p w14:paraId="52046EDC" w14:textId="1A967112" w:rsidR="1E791E06" w:rsidRPr="00E203A3" w:rsidRDefault="1E791E06" w:rsidP="00EC2C2E">
            <w:pPr>
              <w:spacing w:before="40" w:after="240" w:line="360" w:lineRule="auto"/>
              <w:jc w:val="both"/>
              <w:rPr>
                <w:rFonts w:ascii="Times New Roman" w:eastAsia="Times New Roman" w:hAnsi="Times New Roman" w:cs="Times New Roman"/>
                <w:color w:val="000000" w:themeColor="text1"/>
                <w:sz w:val="24"/>
                <w:szCs w:val="24"/>
                <w:rPrChange w:id="1671" w:author="Euderlan Freire" w:date="2025-06-13T19:10:00Z">
                  <w:rPr>
                    <w:rFonts w:ascii="Times New Roman" w:eastAsia="Times New Roman" w:hAnsi="Times New Roman" w:cs="Times New Roman"/>
                    <w:sz w:val="24"/>
                    <w:szCs w:val="24"/>
                  </w:rPr>
                </w:rPrChange>
              </w:rPr>
              <w:pPrChange w:id="1672" w:author="Euderlan Freire" w:date="2025-06-13T19:23:00Z">
                <w:pPr/>
              </w:pPrChange>
            </w:pPr>
            <w:ins w:id="1673" w:author="Yasmin Serejo" w:date="2025-06-13T13:31:00Z">
              <w:r w:rsidRPr="00E203A3">
                <w:rPr>
                  <w:rFonts w:ascii="Times New Roman" w:eastAsia="Times New Roman" w:hAnsi="Times New Roman" w:cs="Times New Roman"/>
                  <w:color w:val="000000" w:themeColor="text1"/>
                  <w:sz w:val="24"/>
                  <w:szCs w:val="24"/>
                  <w:rPrChange w:id="1674" w:author="Euderlan Freire" w:date="2025-06-13T19:10:00Z">
                    <w:rPr>
                      <w:rFonts w:ascii="Times New Roman" w:eastAsia="Times New Roman" w:hAnsi="Times New Roman" w:cs="Times New Roman"/>
                      <w:sz w:val="24"/>
                      <w:szCs w:val="24"/>
                    </w:rPr>
                  </w:rPrChange>
                </w:rPr>
                <w:t>RF04</w:t>
              </w:r>
            </w:ins>
          </w:p>
        </w:tc>
        <w:tc>
          <w:tcPr>
            <w:tcW w:w="3345" w:type="dxa"/>
            <w:vAlign w:val="center"/>
          </w:tcPr>
          <w:p w14:paraId="4820AB87" w14:textId="765B0BCE" w:rsidR="0422E720" w:rsidRPr="00E203A3" w:rsidRDefault="0422E720" w:rsidP="00EC2C2E">
            <w:pPr>
              <w:spacing w:before="40" w:after="240" w:line="360" w:lineRule="auto"/>
              <w:jc w:val="both"/>
              <w:rPr>
                <w:rFonts w:ascii="Times New Roman" w:eastAsia="Times New Roman" w:hAnsi="Times New Roman" w:cs="Times New Roman"/>
                <w:color w:val="000000" w:themeColor="text1"/>
                <w:sz w:val="24"/>
                <w:szCs w:val="24"/>
                <w:rPrChange w:id="1675" w:author="Euderlan Freire" w:date="2025-06-13T19:10:00Z">
                  <w:rPr>
                    <w:rFonts w:ascii="Times New Roman" w:eastAsia="Times New Roman" w:hAnsi="Times New Roman" w:cs="Times New Roman"/>
                    <w:sz w:val="24"/>
                    <w:szCs w:val="24"/>
                  </w:rPr>
                </w:rPrChange>
              </w:rPr>
              <w:pPrChange w:id="1676" w:author="Euderlan Freire" w:date="2025-06-13T19:23:00Z">
                <w:pPr/>
              </w:pPrChange>
            </w:pPr>
            <w:ins w:id="1677" w:author="Yasmin Serejo" w:date="2025-06-13T13:34:00Z">
              <w:r w:rsidRPr="00E203A3">
                <w:rPr>
                  <w:rFonts w:ascii="Times New Roman" w:eastAsia="Times New Roman" w:hAnsi="Times New Roman" w:cs="Times New Roman"/>
                  <w:color w:val="000000" w:themeColor="text1"/>
                  <w:sz w:val="24"/>
                  <w:szCs w:val="24"/>
                  <w:rPrChange w:id="1678" w:author="Euderlan Freire" w:date="2025-06-13T19:10:00Z">
                    <w:rPr>
                      <w:rFonts w:ascii="Arial" w:eastAsia="Arial" w:hAnsi="Arial" w:cs="Arial"/>
                    </w:rPr>
                  </w:rPrChange>
                </w:rPr>
                <w:t>Gestão da Resolução (Admin)</w:t>
              </w:r>
            </w:ins>
          </w:p>
        </w:tc>
        <w:tc>
          <w:tcPr>
            <w:tcW w:w="3285" w:type="dxa"/>
            <w:vAlign w:val="center"/>
          </w:tcPr>
          <w:p w14:paraId="1E89C40A" w14:textId="4A2B2B6D" w:rsidR="2B6C83B0" w:rsidRPr="00E203A3" w:rsidRDefault="2B6C83B0" w:rsidP="00EC2C2E">
            <w:pPr>
              <w:spacing w:before="40" w:after="240" w:line="360" w:lineRule="auto"/>
              <w:jc w:val="both"/>
              <w:rPr>
                <w:rFonts w:ascii="Times New Roman" w:eastAsia="Times New Roman" w:hAnsi="Times New Roman" w:cs="Times New Roman"/>
                <w:color w:val="000000" w:themeColor="text1"/>
                <w:sz w:val="24"/>
                <w:szCs w:val="24"/>
                <w:rPrChange w:id="1679" w:author="Euderlan Freire" w:date="2025-06-13T19:10:00Z">
                  <w:rPr>
                    <w:rFonts w:ascii="Times New Roman" w:eastAsia="Times New Roman" w:hAnsi="Times New Roman" w:cs="Times New Roman"/>
                    <w:sz w:val="24"/>
                    <w:szCs w:val="24"/>
                  </w:rPr>
                </w:rPrChange>
              </w:rPr>
              <w:pPrChange w:id="1680" w:author="Euderlan Freire" w:date="2025-06-13T19:23:00Z">
                <w:pPr/>
              </w:pPrChange>
            </w:pPr>
            <w:ins w:id="1681" w:author="Yasmin Serejo" w:date="2025-06-13T13:38:00Z">
              <w:r w:rsidRPr="00E203A3">
                <w:rPr>
                  <w:rFonts w:ascii="Times New Roman" w:eastAsia="Times New Roman" w:hAnsi="Times New Roman" w:cs="Times New Roman"/>
                  <w:color w:val="000000" w:themeColor="text1"/>
                  <w:sz w:val="24"/>
                  <w:szCs w:val="24"/>
                  <w:rPrChange w:id="1682" w:author="Euderlan Freire" w:date="2025-06-13T19:10:00Z">
                    <w:rPr>
                      <w:rFonts w:ascii="Arial" w:eastAsia="Arial" w:hAnsi="Arial" w:cs="Arial"/>
                    </w:rPr>
                  </w:rPrChange>
                </w:rPr>
                <w:t>O administrador deve poder gerenciar a resolução, substituindo por versão atualizada se necessário</w:t>
              </w:r>
              <w:r w:rsidR="68D8D136" w:rsidRPr="00E203A3">
                <w:rPr>
                  <w:rFonts w:ascii="Times New Roman" w:eastAsia="Times New Roman" w:hAnsi="Times New Roman" w:cs="Times New Roman"/>
                  <w:color w:val="000000" w:themeColor="text1"/>
                  <w:sz w:val="24"/>
                  <w:szCs w:val="24"/>
                  <w:rPrChange w:id="1683" w:author="Euderlan Freire" w:date="2025-06-13T19:10:00Z">
                    <w:rPr>
                      <w:rFonts w:ascii="Arial" w:eastAsia="Arial" w:hAnsi="Arial" w:cs="Arial"/>
                    </w:rPr>
                  </w:rPrChange>
                </w:rPr>
                <w:t>.</w:t>
              </w:r>
            </w:ins>
          </w:p>
        </w:tc>
      </w:tr>
      <w:tr w:rsidR="0017380A" w:rsidRPr="00E203A3" w14:paraId="6C047F4C" w14:textId="77777777" w:rsidTr="66C841F8">
        <w:trPr>
          <w:trHeight w:val="300"/>
          <w:ins w:id="1684" w:author="Yasmin Serejo" w:date="2025-06-13T13:27:00Z"/>
        </w:trPr>
        <w:tc>
          <w:tcPr>
            <w:tcW w:w="1860" w:type="dxa"/>
            <w:vAlign w:val="center"/>
          </w:tcPr>
          <w:p w14:paraId="3A8FB5F5" w14:textId="71BF812D" w:rsidR="1E791E06" w:rsidRPr="00E203A3" w:rsidRDefault="1E791E06" w:rsidP="00EC2C2E">
            <w:pPr>
              <w:spacing w:before="40" w:after="240" w:line="360" w:lineRule="auto"/>
              <w:jc w:val="both"/>
              <w:rPr>
                <w:rFonts w:ascii="Times New Roman" w:eastAsia="Times New Roman" w:hAnsi="Times New Roman" w:cs="Times New Roman"/>
                <w:color w:val="000000" w:themeColor="text1"/>
                <w:sz w:val="24"/>
                <w:szCs w:val="24"/>
                <w:rPrChange w:id="1685" w:author="Euderlan Freire" w:date="2025-06-13T19:10:00Z">
                  <w:rPr>
                    <w:rFonts w:ascii="Times New Roman" w:eastAsia="Times New Roman" w:hAnsi="Times New Roman" w:cs="Times New Roman"/>
                    <w:sz w:val="24"/>
                    <w:szCs w:val="24"/>
                  </w:rPr>
                </w:rPrChange>
              </w:rPr>
              <w:pPrChange w:id="1686" w:author="Euderlan Freire" w:date="2025-06-13T19:23:00Z">
                <w:pPr/>
              </w:pPrChange>
            </w:pPr>
            <w:ins w:id="1687" w:author="Yasmin Serejo" w:date="2025-06-13T13:32:00Z">
              <w:r w:rsidRPr="00E203A3">
                <w:rPr>
                  <w:rFonts w:ascii="Times New Roman" w:eastAsia="Times New Roman" w:hAnsi="Times New Roman" w:cs="Times New Roman"/>
                  <w:color w:val="000000" w:themeColor="text1"/>
                  <w:sz w:val="24"/>
                  <w:szCs w:val="24"/>
                  <w:rPrChange w:id="1688" w:author="Euderlan Freire" w:date="2025-06-13T19:10:00Z">
                    <w:rPr>
                      <w:rFonts w:ascii="Times New Roman" w:eastAsia="Times New Roman" w:hAnsi="Times New Roman" w:cs="Times New Roman"/>
                      <w:sz w:val="24"/>
                      <w:szCs w:val="24"/>
                    </w:rPr>
                  </w:rPrChange>
                </w:rPr>
                <w:t>RF0</w:t>
              </w:r>
            </w:ins>
            <w:ins w:id="1689" w:author="Yasmin Serejo" w:date="2025-06-13T13:58:00Z">
              <w:r w:rsidR="5796F3E0" w:rsidRPr="00E203A3">
                <w:rPr>
                  <w:rFonts w:ascii="Times New Roman" w:eastAsia="Times New Roman" w:hAnsi="Times New Roman" w:cs="Times New Roman"/>
                  <w:color w:val="000000" w:themeColor="text1"/>
                  <w:sz w:val="24"/>
                  <w:szCs w:val="24"/>
                  <w:rPrChange w:id="1690" w:author="Euderlan Freire" w:date="2025-06-13T19:10:00Z">
                    <w:rPr>
                      <w:rFonts w:ascii="Times New Roman" w:eastAsia="Times New Roman" w:hAnsi="Times New Roman" w:cs="Times New Roman"/>
                      <w:sz w:val="24"/>
                      <w:szCs w:val="24"/>
                    </w:rPr>
                  </w:rPrChange>
                </w:rPr>
                <w:t>5</w:t>
              </w:r>
            </w:ins>
          </w:p>
        </w:tc>
        <w:tc>
          <w:tcPr>
            <w:tcW w:w="3345" w:type="dxa"/>
            <w:vAlign w:val="center"/>
          </w:tcPr>
          <w:p w14:paraId="2029D1E9" w14:textId="074CA814" w:rsidR="70B00CD4" w:rsidRPr="00E203A3" w:rsidRDefault="70B00CD4" w:rsidP="00EC2C2E">
            <w:pPr>
              <w:spacing w:before="40" w:after="240" w:line="360" w:lineRule="auto"/>
              <w:jc w:val="both"/>
              <w:rPr>
                <w:rFonts w:ascii="Times New Roman" w:eastAsia="Times New Roman" w:hAnsi="Times New Roman" w:cs="Times New Roman"/>
                <w:color w:val="000000" w:themeColor="text1"/>
                <w:sz w:val="24"/>
                <w:szCs w:val="24"/>
                <w:rPrChange w:id="1691" w:author="Euderlan Freire" w:date="2025-06-13T19:10:00Z">
                  <w:rPr>
                    <w:rFonts w:ascii="Times New Roman" w:eastAsia="Times New Roman" w:hAnsi="Times New Roman" w:cs="Times New Roman"/>
                    <w:sz w:val="24"/>
                    <w:szCs w:val="24"/>
                  </w:rPr>
                </w:rPrChange>
              </w:rPr>
              <w:pPrChange w:id="1692" w:author="Euderlan Freire" w:date="2025-06-13T19:23:00Z">
                <w:pPr/>
              </w:pPrChange>
            </w:pPr>
            <w:ins w:id="1693" w:author="Yasmin Serejo" w:date="2025-06-13T13:35:00Z">
              <w:r w:rsidRPr="00E203A3">
                <w:rPr>
                  <w:rFonts w:ascii="Times New Roman" w:eastAsia="Times New Roman" w:hAnsi="Times New Roman" w:cs="Times New Roman"/>
                  <w:color w:val="000000" w:themeColor="text1"/>
                  <w:sz w:val="24"/>
                  <w:szCs w:val="24"/>
                  <w:rPrChange w:id="1694" w:author="Euderlan Freire" w:date="2025-06-13T19:10:00Z">
                    <w:rPr>
                      <w:rFonts w:ascii="Arial" w:eastAsia="Arial" w:hAnsi="Arial" w:cs="Arial"/>
                    </w:rPr>
                  </w:rPrChange>
                </w:rPr>
                <w:t>Processamento Automático</w:t>
              </w:r>
            </w:ins>
          </w:p>
        </w:tc>
        <w:tc>
          <w:tcPr>
            <w:tcW w:w="3285" w:type="dxa"/>
            <w:vAlign w:val="center"/>
          </w:tcPr>
          <w:p w14:paraId="4D2DCCAF" w14:textId="299E48E6" w:rsidR="32B54B5D" w:rsidRPr="00E203A3" w:rsidRDefault="32B54B5D" w:rsidP="00EC2C2E">
            <w:pPr>
              <w:spacing w:before="40" w:after="240" w:line="360" w:lineRule="auto"/>
              <w:jc w:val="both"/>
              <w:rPr>
                <w:rFonts w:ascii="Times New Roman" w:eastAsia="Times New Roman" w:hAnsi="Times New Roman" w:cs="Times New Roman"/>
                <w:color w:val="000000" w:themeColor="text1"/>
                <w:sz w:val="24"/>
                <w:szCs w:val="24"/>
                <w:rPrChange w:id="1695" w:author="Euderlan Freire" w:date="2025-06-13T19:10:00Z">
                  <w:rPr>
                    <w:rFonts w:ascii="Times New Roman" w:eastAsia="Times New Roman" w:hAnsi="Times New Roman" w:cs="Times New Roman"/>
                    <w:sz w:val="24"/>
                    <w:szCs w:val="24"/>
                  </w:rPr>
                </w:rPrChange>
              </w:rPr>
              <w:pPrChange w:id="1696" w:author="Euderlan Freire" w:date="2025-06-13T19:23:00Z">
                <w:pPr/>
              </w:pPrChange>
            </w:pPr>
            <w:ins w:id="1697" w:author="Yasmin Serejo" w:date="2025-06-13T13:38:00Z">
              <w:r w:rsidRPr="00E203A3">
                <w:rPr>
                  <w:rFonts w:ascii="Times New Roman" w:eastAsia="Times New Roman" w:hAnsi="Times New Roman" w:cs="Times New Roman"/>
                  <w:color w:val="000000" w:themeColor="text1"/>
                  <w:sz w:val="24"/>
                  <w:szCs w:val="24"/>
                  <w:rPrChange w:id="1698" w:author="Euderlan Freire" w:date="2025-06-13T19:10:00Z">
                    <w:rPr>
                      <w:rFonts w:ascii="Arial" w:eastAsia="Arial" w:hAnsi="Arial" w:cs="Arial"/>
                    </w:rPr>
                  </w:rPrChange>
                </w:rPr>
                <w:t>O sistema deve processar automaticamente o novo PDF.</w:t>
              </w:r>
            </w:ins>
          </w:p>
        </w:tc>
      </w:tr>
      <w:tr w:rsidR="0017380A" w:rsidRPr="00E203A3" w14:paraId="45477274" w14:textId="77777777" w:rsidTr="66C841F8">
        <w:trPr>
          <w:trHeight w:val="300"/>
          <w:ins w:id="1699" w:author="Yasmin Serejo" w:date="2025-06-13T13:27:00Z"/>
        </w:trPr>
        <w:tc>
          <w:tcPr>
            <w:tcW w:w="1860" w:type="dxa"/>
            <w:vAlign w:val="center"/>
          </w:tcPr>
          <w:p w14:paraId="58C3B26B" w14:textId="4B8E893B" w:rsidR="1E791E06" w:rsidRPr="00E203A3" w:rsidRDefault="1E791E06" w:rsidP="00EC2C2E">
            <w:pPr>
              <w:spacing w:before="40" w:after="240" w:line="360" w:lineRule="auto"/>
              <w:jc w:val="both"/>
              <w:rPr>
                <w:rFonts w:ascii="Times New Roman" w:eastAsia="Times New Roman" w:hAnsi="Times New Roman" w:cs="Times New Roman"/>
                <w:color w:val="000000" w:themeColor="text1"/>
                <w:sz w:val="24"/>
                <w:szCs w:val="24"/>
                <w:rPrChange w:id="1700" w:author="Euderlan Freire" w:date="2025-06-13T19:10:00Z">
                  <w:rPr>
                    <w:rFonts w:ascii="Times New Roman" w:eastAsia="Times New Roman" w:hAnsi="Times New Roman" w:cs="Times New Roman"/>
                    <w:sz w:val="24"/>
                    <w:szCs w:val="24"/>
                  </w:rPr>
                </w:rPrChange>
              </w:rPr>
              <w:pPrChange w:id="1701" w:author="Euderlan Freire" w:date="2025-06-13T19:23:00Z">
                <w:pPr/>
              </w:pPrChange>
            </w:pPr>
            <w:ins w:id="1702" w:author="Yasmin Serejo" w:date="2025-06-13T13:32:00Z">
              <w:r w:rsidRPr="00E203A3">
                <w:rPr>
                  <w:rFonts w:ascii="Times New Roman" w:eastAsia="Times New Roman" w:hAnsi="Times New Roman" w:cs="Times New Roman"/>
                  <w:color w:val="000000" w:themeColor="text1"/>
                  <w:sz w:val="24"/>
                  <w:szCs w:val="24"/>
                  <w:rPrChange w:id="1703" w:author="Euderlan Freire" w:date="2025-06-13T19:10:00Z">
                    <w:rPr>
                      <w:rFonts w:ascii="Times New Roman" w:eastAsia="Times New Roman" w:hAnsi="Times New Roman" w:cs="Times New Roman"/>
                      <w:sz w:val="24"/>
                      <w:szCs w:val="24"/>
                    </w:rPr>
                  </w:rPrChange>
                </w:rPr>
                <w:t>RF0</w:t>
              </w:r>
            </w:ins>
            <w:ins w:id="1704" w:author="Yasmin Serejo" w:date="2025-06-13T13:58:00Z">
              <w:r w:rsidR="74BA4685" w:rsidRPr="00E203A3">
                <w:rPr>
                  <w:rFonts w:ascii="Times New Roman" w:eastAsia="Times New Roman" w:hAnsi="Times New Roman" w:cs="Times New Roman"/>
                  <w:color w:val="000000" w:themeColor="text1"/>
                  <w:sz w:val="24"/>
                  <w:szCs w:val="24"/>
                  <w:rPrChange w:id="1705" w:author="Euderlan Freire" w:date="2025-06-13T19:10:00Z">
                    <w:rPr>
                      <w:rFonts w:ascii="Times New Roman" w:eastAsia="Times New Roman" w:hAnsi="Times New Roman" w:cs="Times New Roman"/>
                      <w:sz w:val="24"/>
                      <w:szCs w:val="24"/>
                    </w:rPr>
                  </w:rPrChange>
                </w:rPr>
                <w:t>6</w:t>
              </w:r>
            </w:ins>
          </w:p>
        </w:tc>
        <w:tc>
          <w:tcPr>
            <w:tcW w:w="3345" w:type="dxa"/>
            <w:vAlign w:val="center"/>
          </w:tcPr>
          <w:p w14:paraId="395C1759" w14:textId="684475E1" w:rsidR="52FDFB12" w:rsidRPr="00E203A3" w:rsidRDefault="52FDFB12" w:rsidP="00EC2C2E">
            <w:pPr>
              <w:spacing w:before="40" w:after="240" w:line="360" w:lineRule="auto"/>
              <w:jc w:val="both"/>
              <w:rPr>
                <w:rFonts w:ascii="Times New Roman" w:eastAsia="Times New Roman" w:hAnsi="Times New Roman" w:cs="Times New Roman"/>
                <w:color w:val="000000" w:themeColor="text1"/>
                <w:sz w:val="24"/>
                <w:szCs w:val="24"/>
                <w:rPrChange w:id="1706" w:author="Euderlan Freire" w:date="2025-06-13T19:10:00Z">
                  <w:rPr>
                    <w:rFonts w:ascii="Times New Roman" w:eastAsia="Times New Roman" w:hAnsi="Times New Roman" w:cs="Times New Roman"/>
                    <w:sz w:val="24"/>
                    <w:szCs w:val="24"/>
                  </w:rPr>
                </w:rPrChange>
              </w:rPr>
              <w:pPrChange w:id="1707" w:author="Euderlan Freire" w:date="2025-06-13T19:23:00Z">
                <w:pPr/>
              </w:pPrChange>
            </w:pPr>
            <w:ins w:id="1708" w:author="Yasmin Serejo" w:date="2025-06-13T13:35:00Z">
              <w:r w:rsidRPr="00E203A3">
                <w:rPr>
                  <w:rFonts w:ascii="Times New Roman" w:eastAsia="Times New Roman" w:hAnsi="Times New Roman" w:cs="Times New Roman"/>
                  <w:color w:val="000000" w:themeColor="text1"/>
                  <w:sz w:val="24"/>
                  <w:szCs w:val="24"/>
                  <w:rPrChange w:id="1709" w:author="Euderlan Freire" w:date="2025-06-13T19:10:00Z">
                    <w:rPr>
                      <w:rFonts w:ascii="Arial" w:eastAsia="Arial" w:hAnsi="Arial" w:cs="Arial"/>
                    </w:rPr>
                  </w:rPrChange>
                </w:rPr>
                <w:t>Sistema de Avaliação</w:t>
              </w:r>
            </w:ins>
          </w:p>
        </w:tc>
        <w:tc>
          <w:tcPr>
            <w:tcW w:w="3285" w:type="dxa"/>
            <w:vAlign w:val="center"/>
          </w:tcPr>
          <w:p w14:paraId="63C41104" w14:textId="4F880E91" w:rsidR="0B928AA5" w:rsidRPr="00E203A3" w:rsidRDefault="0B928AA5" w:rsidP="00EC2C2E">
            <w:pPr>
              <w:spacing w:before="40" w:after="240" w:line="360" w:lineRule="auto"/>
              <w:jc w:val="both"/>
              <w:rPr>
                <w:rFonts w:ascii="Times New Roman" w:eastAsia="Times New Roman" w:hAnsi="Times New Roman" w:cs="Times New Roman"/>
                <w:color w:val="000000" w:themeColor="text1"/>
                <w:sz w:val="24"/>
                <w:szCs w:val="24"/>
                <w:rPrChange w:id="1710" w:author="Euderlan Freire" w:date="2025-06-13T19:10:00Z">
                  <w:rPr>
                    <w:rFonts w:ascii="Times New Roman" w:eastAsia="Times New Roman" w:hAnsi="Times New Roman" w:cs="Times New Roman"/>
                    <w:sz w:val="24"/>
                    <w:szCs w:val="24"/>
                  </w:rPr>
                </w:rPrChange>
              </w:rPr>
              <w:pPrChange w:id="1711" w:author="Euderlan Freire" w:date="2025-06-13T19:23:00Z">
                <w:pPr/>
              </w:pPrChange>
            </w:pPr>
            <w:ins w:id="1712" w:author="Yasmin Serejo" w:date="2025-06-13T13:38:00Z">
              <w:r w:rsidRPr="00E203A3">
                <w:rPr>
                  <w:rFonts w:ascii="Times New Roman" w:eastAsia="Times New Roman" w:hAnsi="Times New Roman" w:cs="Times New Roman"/>
                  <w:color w:val="000000" w:themeColor="text1"/>
                  <w:sz w:val="24"/>
                  <w:szCs w:val="24"/>
                  <w:rPrChange w:id="1713" w:author="Euderlan Freire" w:date="2025-06-13T19:10:00Z">
                    <w:rPr>
                      <w:rFonts w:ascii="Arial" w:eastAsia="Arial" w:hAnsi="Arial" w:cs="Arial"/>
                    </w:rPr>
                  </w:rPrChange>
                </w:rPr>
                <w:t>O sistema deve ter botões de "útil" ou "não ajudou" após cada resposta.</w:t>
              </w:r>
            </w:ins>
          </w:p>
        </w:tc>
      </w:tr>
      <w:tr w:rsidR="0017380A" w:rsidRPr="00E203A3" w14:paraId="28E3D903" w14:textId="77777777" w:rsidTr="66C841F8">
        <w:trPr>
          <w:trHeight w:val="300"/>
          <w:ins w:id="1714" w:author="Yasmin Serejo" w:date="2025-06-13T13:27:00Z"/>
        </w:trPr>
        <w:tc>
          <w:tcPr>
            <w:tcW w:w="1860" w:type="dxa"/>
            <w:vAlign w:val="center"/>
          </w:tcPr>
          <w:p w14:paraId="2D3AACEF" w14:textId="47A4B91B" w:rsidR="1E791E06" w:rsidRPr="00E203A3" w:rsidRDefault="1E791E06" w:rsidP="00EC2C2E">
            <w:pPr>
              <w:spacing w:before="40" w:after="240" w:line="360" w:lineRule="auto"/>
              <w:jc w:val="both"/>
              <w:rPr>
                <w:rFonts w:ascii="Times New Roman" w:eastAsia="Times New Roman" w:hAnsi="Times New Roman" w:cs="Times New Roman"/>
                <w:color w:val="000000" w:themeColor="text1"/>
                <w:sz w:val="24"/>
                <w:szCs w:val="24"/>
                <w:rPrChange w:id="1715" w:author="Euderlan Freire" w:date="2025-06-13T19:10:00Z">
                  <w:rPr>
                    <w:rFonts w:ascii="Times New Roman" w:eastAsia="Times New Roman" w:hAnsi="Times New Roman" w:cs="Times New Roman"/>
                    <w:sz w:val="24"/>
                    <w:szCs w:val="24"/>
                  </w:rPr>
                </w:rPrChange>
              </w:rPr>
              <w:pPrChange w:id="1716" w:author="Euderlan Freire" w:date="2025-06-13T19:23:00Z">
                <w:pPr/>
              </w:pPrChange>
            </w:pPr>
            <w:ins w:id="1717" w:author="Yasmin Serejo" w:date="2025-06-13T13:32:00Z">
              <w:r w:rsidRPr="00E203A3">
                <w:rPr>
                  <w:rFonts w:ascii="Times New Roman" w:eastAsia="Times New Roman" w:hAnsi="Times New Roman" w:cs="Times New Roman"/>
                  <w:color w:val="000000" w:themeColor="text1"/>
                  <w:sz w:val="24"/>
                  <w:szCs w:val="24"/>
                  <w:rPrChange w:id="1718" w:author="Euderlan Freire" w:date="2025-06-13T19:10:00Z">
                    <w:rPr>
                      <w:rFonts w:ascii="Times New Roman" w:eastAsia="Times New Roman" w:hAnsi="Times New Roman" w:cs="Times New Roman"/>
                      <w:sz w:val="24"/>
                      <w:szCs w:val="24"/>
                    </w:rPr>
                  </w:rPrChange>
                </w:rPr>
                <w:t>RF0</w:t>
              </w:r>
            </w:ins>
            <w:ins w:id="1719" w:author="Yasmin Serejo" w:date="2025-06-13T13:58:00Z">
              <w:r w:rsidR="18B5A8C5" w:rsidRPr="00E203A3">
                <w:rPr>
                  <w:rFonts w:ascii="Times New Roman" w:eastAsia="Times New Roman" w:hAnsi="Times New Roman" w:cs="Times New Roman"/>
                  <w:color w:val="000000" w:themeColor="text1"/>
                  <w:sz w:val="24"/>
                  <w:szCs w:val="24"/>
                  <w:rPrChange w:id="1720" w:author="Euderlan Freire" w:date="2025-06-13T19:10:00Z">
                    <w:rPr>
                      <w:rFonts w:ascii="Times New Roman" w:eastAsia="Times New Roman" w:hAnsi="Times New Roman" w:cs="Times New Roman"/>
                      <w:sz w:val="24"/>
                      <w:szCs w:val="24"/>
                    </w:rPr>
                  </w:rPrChange>
                </w:rPr>
                <w:t>7</w:t>
              </w:r>
            </w:ins>
          </w:p>
        </w:tc>
        <w:tc>
          <w:tcPr>
            <w:tcW w:w="3345" w:type="dxa"/>
            <w:vAlign w:val="center"/>
          </w:tcPr>
          <w:p w14:paraId="3917CBF0" w14:textId="2E61BFD5" w:rsidR="3E5FE24D" w:rsidRPr="00E203A3" w:rsidRDefault="3E5FE24D" w:rsidP="00EC2C2E">
            <w:pPr>
              <w:spacing w:before="40" w:after="240" w:line="360" w:lineRule="auto"/>
              <w:jc w:val="both"/>
              <w:rPr>
                <w:rFonts w:ascii="Times New Roman" w:eastAsia="Times New Roman" w:hAnsi="Times New Roman" w:cs="Times New Roman"/>
                <w:color w:val="000000" w:themeColor="text1"/>
                <w:sz w:val="24"/>
                <w:szCs w:val="24"/>
                <w:rPrChange w:id="1721" w:author="Euderlan Freire" w:date="2025-06-13T19:10:00Z">
                  <w:rPr>
                    <w:rFonts w:ascii="Times New Roman" w:eastAsia="Times New Roman" w:hAnsi="Times New Roman" w:cs="Times New Roman"/>
                    <w:sz w:val="24"/>
                    <w:szCs w:val="24"/>
                  </w:rPr>
                </w:rPrChange>
              </w:rPr>
              <w:pPrChange w:id="1722" w:author="Euderlan Freire" w:date="2025-06-13T19:23:00Z">
                <w:pPr/>
              </w:pPrChange>
            </w:pPr>
            <w:ins w:id="1723" w:author="Yasmin Serejo" w:date="2025-06-13T13:37:00Z">
              <w:r w:rsidRPr="00E203A3">
                <w:rPr>
                  <w:rFonts w:ascii="Times New Roman" w:eastAsia="Times New Roman" w:hAnsi="Times New Roman" w:cs="Times New Roman"/>
                  <w:color w:val="000000" w:themeColor="text1"/>
                  <w:sz w:val="24"/>
                  <w:szCs w:val="24"/>
                  <w:rPrChange w:id="1724" w:author="Euderlan Freire" w:date="2025-06-13T19:10:00Z">
                    <w:rPr>
                      <w:rFonts w:ascii="Arial" w:eastAsia="Arial" w:hAnsi="Arial" w:cs="Arial"/>
                    </w:rPr>
                  </w:rPrChange>
                </w:rPr>
                <w:t>Organização do Histórico</w:t>
              </w:r>
            </w:ins>
          </w:p>
        </w:tc>
        <w:tc>
          <w:tcPr>
            <w:tcW w:w="3285" w:type="dxa"/>
            <w:vAlign w:val="center"/>
          </w:tcPr>
          <w:p w14:paraId="6150C4EB" w14:textId="0E924FC8" w:rsidR="1297FEC9" w:rsidRPr="00E203A3" w:rsidRDefault="1297FEC9" w:rsidP="00EC2C2E">
            <w:pPr>
              <w:spacing w:before="40" w:after="240" w:line="360" w:lineRule="auto"/>
              <w:jc w:val="both"/>
              <w:rPr>
                <w:rFonts w:ascii="Times New Roman" w:eastAsia="Times New Roman" w:hAnsi="Times New Roman" w:cs="Times New Roman"/>
                <w:color w:val="000000" w:themeColor="text1"/>
                <w:sz w:val="24"/>
                <w:szCs w:val="24"/>
                <w:rPrChange w:id="1725" w:author="Euderlan Freire" w:date="2025-06-13T19:10:00Z">
                  <w:rPr>
                    <w:rFonts w:ascii="Times New Roman" w:eastAsia="Times New Roman" w:hAnsi="Times New Roman" w:cs="Times New Roman"/>
                    <w:sz w:val="24"/>
                    <w:szCs w:val="24"/>
                  </w:rPr>
                </w:rPrChange>
              </w:rPr>
              <w:pPrChange w:id="1726" w:author="Euderlan Freire" w:date="2025-06-13T19:23:00Z">
                <w:pPr/>
              </w:pPrChange>
            </w:pPr>
            <w:ins w:id="1727" w:author="Yasmin Serejo" w:date="2025-06-13T13:39:00Z">
              <w:r w:rsidRPr="00E203A3">
                <w:rPr>
                  <w:rFonts w:ascii="Times New Roman" w:eastAsia="Times New Roman" w:hAnsi="Times New Roman" w:cs="Times New Roman"/>
                  <w:color w:val="000000" w:themeColor="text1"/>
                  <w:sz w:val="24"/>
                  <w:szCs w:val="24"/>
                  <w:rPrChange w:id="1728" w:author="Euderlan Freire" w:date="2025-06-13T19:10:00Z">
                    <w:rPr>
                      <w:rFonts w:ascii="Arial" w:eastAsia="Arial" w:hAnsi="Arial" w:cs="Arial"/>
                    </w:rPr>
                  </w:rPrChange>
                </w:rPr>
                <w:t>Cada usuário deve ver suas consultas anteriores organizadas.</w:t>
              </w:r>
            </w:ins>
          </w:p>
        </w:tc>
      </w:tr>
    </w:tbl>
    <w:p w14:paraId="75116BD3" w14:textId="132D7D91" w:rsidR="66C841F8" w:rsidRPr="00E203A3" w:rsidRDefault="66C841F8" w:rsidP="00EC2C2E">
      <w:pPr>
        <w:spacing w:before="40" w:after="240" w:line="360" w:lineRule="auto"/>
        <w:jc w:val="both"/>
        <w:rPr>
          <w:ins w:id="1729" w:author="EUDERLAN FREIRE DA SILVA ABREU" w:date="2025-05-28T17:57:00Z"/>
          <w:rFonts w:ascii="Times New Roman" w:eastAsia="Times New Roman" w:hAnsi="Times New Roman" w:cs="Times New Roman"/>
          <w:color w:val="000000" w:themeColor="text1"/>
          <w:sz w:val="24"/>
          <w:szCs w:val="24"/>
          <w:rPrChange w:id="1730" w:author="Euderlan Freire" w:date="2025-06-13T19:10:00Z">
            <w:rPr>
              <w:ins w:id="1731" w:author="EUDERLAN FREIRE DA SILVA ABREU" w:date="2025-05-28T17:57:00Z"/>
              <w:rFonts w:ascii="Times New Roman" w:eastAsia="Times New Roman" w:hAnsi="Times New Roman" w:cs="Times New Roman"/>
              <w:sz w:val="24"/>
              <w:szCs w:val="24"/>
            </w:rPr>
          </w:rPrChange>
        </w:rPr>
        <w:pPrChange w:id="1732" w:author="Euderlan Freire" w:date="2025-06-13T19:23:00Z">
          <w:pPr>
            <w:spacing w:line="360" w:lineRule="auto"/>
            <w:jc w:val="both"/>
          </w:pPr>
        </w:pPrChange>
      </w:pPr>
    </w:p>
    <w:p w14:paraId="0574C577" w14:textId="539569EA" w:rsidR="00A10756" w:rsidRPr="00E203A3" w:rsidDel="00406B30" w:rsidRDefault="00A10756" w:rsidP="00EC2C2E">
      <w:pPr>
        <w:pStyle w:val="Ttulo2"/>
        <w:spacing w:after="240" w:line="360" w:lineRule="auto"/>
        <w:jc w:val="both"/>
        <w:rPr>
          <w:ins w:id="1733" w:author="Yasmin Serejo" w:date="2025-06-13T13:35:00Z"/>
          <w:del w:id="1734" w:author="Euderlan Freire" w:date="2025-06-13T19:43:00Z"/>
          <w:rFonts w:ascii="Times New Roman" w:hAnsi="Times New Roman" w:cs="Times New Roman"/>
          <w:color w:val="000000" w:themeColor="text1"/>
          <w:sz w:val="24"/>
          <w:szCs w:val="24"/>
          <w:rPrChange w:id="1735" w:author="Euderlan Freire" w:date="2025-06-13T19:10:00Z">
            <w:rPr>
              <w:ins w:id="1736" w:author="Yasmin Serejo" w:date="2025-06-13T13:35:00Z"/>
              <w:del w:id="1737" w:author="Euderlan Freire" w:date="2025-06-13T19:43:00Z"/>
              <w:rFonts w:ascii="Times New Roman" w:hAnsi="Times New Roman" w:cs="Times New Roman"/>
              <w:color w:val="000000" w:themeColor="text1"/>
              <w:sz w:val="24"/>
              <w:szCs w:val="24"/>
            </w:rPr>
          </w:rPrChange>
        </w:rPr>
        <w:pPrChange w:id="1738" w:author="Euderlan Freire" w:date="2025-06-13T19:23:00Z">
          <w:pPr>
            <w:pStyle w:val="PargrafodaLista"/>
          </w:pPr>
        </w:pPrChange>
      </w:pPr>
      <w:ins w:id="1739" w:author="EUDERLAN FREIRE DA SILVA ABREU" w:date="2025-05-28T17:57:00Z">
        <w:del w:id="1740" w:author="Euderlan Freire" w:date="2025-06-13T19:43:00Z">
          <w:r w:rsidRPr="00E203A3" w:rsidDel="00406B30">
            <w:rPr>
              <w:rFonts w:ascii="Times New Roman" w:hAnsi="Times New Roman" w:cs="Times New Roman"/>
              <w:color w:val="000000" w:themeColor="text1"/>
              <w:sz w:val="24"/>
              <w:szCs w:val="24"/>
              <w:rPrChange w:id="1741" w:author="Euderlan Freire" w:date="2025-06-13T19:10:00Z">
                <w:rPr>
                  <w:rFonts w:ascii="Times New Roman" w:hAnsi="Times New Roman" w:cs="Times New Roman"/>
                  <w:sz w:val="28"/>
                  <w:szCs w:val="28"/>
                </w:rPr>
              </w:rPrChange>
            </w:rPr>
            <w:delText>Requisitos Funcionais</w:delText>
          </w:r>
        </w:del>
      </w:ins>
      <w:bookmarkStart w:id="1742" w:name="_Toc200736237"/>
      <w:bookmarkStart w:id="1743" w:name="_Toc200736292"/>
      <w:bookmarkStart w:id="1744" w:name="_Toc200736534"/>
      <w:bookmarkStart w:id="1745" w:name="_Toc200736666"/>
      <w:bookmarkStart w:id="1746" w:name="_Toc200736745"/>
      <w:bookmarkStart w:id="1747" w:name="_Toc200736799"/>
      <w:bookmarkStart w:id="1748" w:name="_Toc200736857"/>
      <w:bookmarkStart w:id="1749" w:name="_Toc200736947"/>
      <w:bookmarkStart w:id="1750" w:name="_Toc200737091"/>
      <w:bookmarkStart w:id="1751" w:name="_Toc200738562"/>
      <w:bookmarkStart w:id="1752" w:name="_Toc200739658"/>
      <w:bookmarkStart w:id="1753" w:name="_Toc200739785"/>
      <w:bookmarkEnd w:id="1742"/>
      <w:bookmarkEnd w:id="1743"/>
      <w:bookmarkEnd w:id="1744"/>
      <w:bookmarkEnd w:id="1745"/>
      <w:bookmarkEnd w:id="1746"/>
      <w:bookmarkEnd w:id="1747"/>
      <w:bookmarkEnd w:id="1748"/>
      <w:bookmarkEnd w:id="1749"/>
      <w:bookmarkEnd w:id="1750"/>
      <w:bookmarkEnd w:id="1751"/>
      <w:bookmarkEnd w:id="1752"/>
      <w:bookmarkEnd w:id="1753"/>
    </w:p>
    <w:p w14:paraId="139A14F1" w14:textId="6E359907" w:rsidR="00A10756" w:rsidRPr="00E203A3" w:rsidRDefault="00A10756" w:rsidP="00EC2C2E">
      <w:pPr>
        <w:spacing w:after="240" w:line="360" w:lineRule="auto"/>
        <w:jc w:val="both"/>
        <w:rPr>
          <w:ins w:id="1754" w:author="EUDERLAN FREIRE DA SILVA ABREU" w:date="2025-05-28T17:57:00Z"/>
          <w:del w:id="1755" w:author="Yasmin Serejo" w:date="2025-06-13T13:35:00Z"/>
          <w:rFonts w:ascii="Times New Roman" w:hAnsi="Times New Roman" w:cs="Times New Roman"/>
          <w:color w:val="000000" w:themeColor="text1"/>
          <w:sz w:val="24"/>
          <w:szCs w:val="24"/>
          <w:rPrChange w:id="1756" w:author="Euderlan Freire" w:date="2025-06-13T19:10:00Z">
            <w:rPr>
              <w:ins w:id="1757" w:author="EUDERLAN FREIRE DA SILVA ABREU" w:date="2025-05-28T17:57:00Z"/>
              <w:del w:id="1758" w:author="Yasmin Serejo" w:date="2025-06-13T13:35:00Z"/>
              <w:rFonts w:ascii="Times New Roman" w:hAnsi="Times New Roman" w:cs="Times New Roman"/>
              <w:sz w:val="28"/>
              <w:szCs w:val="28"/>
            </w:rPr>
          </w:rPrChange>
        </w:rPr>
        <w:pPrChange w:id="1759" w:author="Euderlan Freire" w:date="2025-06-13T19:23:00Z">
          <w:pPr>
            <w:pStyle w:val="Ttulo2"/>
            <w:numPr>
              <w:numId w:val="4"/>
            </w:numPr>
            <w:ind w:left="792" w:hanging="432"/>
          </w:pPr>
        </w:pPrChange>
      </w:pPr>
      <w:bookmarkStart w:id="1760" w:name="_Toc200736024"/>
      <w:bookmarkStart w:id="1761" w:name="_Toc200736150"/>
      <w:bookmarkStart w:id="1762" w:name="_Toc200736238"/>
      <w:bookmarkStart w:id="1763" w:name="_Toc200736293"/>
      <w:bookmarkStart w:id="1764" w:name="_Toc200736535"/>
      <w:bookmarkStart w:id="1765" w:name="_Toc200736667"/>
      <w:bookmarkStart w:id="1766" w:name="_Toc200736746"/>
      <w:bookmarkStart w:id="1767" w:name="_Toc200736800"/>
      <w:bookmarkStart w:id="1768" w:name="_Toc200736858"/>
      <w:bookmarkStart w:id="1769" w:name="_Toc200736948"/>
      <w:bookmarkStart w:id="1770" w:name="_Toc200737092"/>
      <w:bookmarkStart w:id="1771" w:name="_Toc200738563"/>
      <w:bookmarkStart w:id="1772" w:name="_Toc200739659"/>
      <w:bookmarkStart w:id="1773" w:name="_Toc200739786"/>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p>
    <w:p w14:paraId="6D637C1A" w14:textId="1D92D041" w:rsidR="00A10756" w:rsidRPr="00E203A3" w:rsidRDefault="454B9A00" w:rsidP="00EC2C2E">
      <w:pPr>
        <w:pStyle w:val="Ttulo2"/>
        <w:spacing w:after="240" w:line="360" w:lineRule="auto"/>
        <w:jc w:val="both"/>
        <w:rPr>
          <w:ins w:id="1774" w:author="Yasmin Serejo" w:date="2025-06-13T13:42:00Z"/>
          <w:rFonts w:ascii="Times New Roman" w:hAnsi="Times New Roman" w:cs="Times New Roman"/>
          <w:color w:val="000000" w:themeColor="text1"/>
          <w:sz w:val="24"/>
          <w:szCs w:val="24"/>
          <w:rPrChange w:id="1775" w:author="Euderlan Freire" w:date="2025-06-13T19:10:00Z">
            <w:rPr>
              <w:ins w:id="1776" w:author="Yasmin Serejo" w:date="2025-06-13T13:42:00Z"/>
              <w:rFonts w:ascii="Times New Roman" w:hAnsi="Times New Roman" w:cs="Times New Roman"/>
            </w:rPr>
          </w:rPrChange>
        </w:rPr>
        <w:pPrChange w:id="1777" w:author="Euderlan Freire" w:date="2025-06-13T19:23:00Z">
          <w:pPr>
            <w:pStyle w:val="Ttulo2"/>
          </w:pPr>
        </w:pPrChange>
      </w:pPr>
      <w:ins w:id="1778" w:author="Yasmin Serejo" w:date="2025-06-13T13:36:00Z">
        <w:del w:id="1779" w:author="Euderlan Freire" w:date="2025-06-13T19:42:00Z">
          <w:r w:rsidRPr="00E203A3" w:rsidDel="00406B30">
            <w:rPr>
              <w:rFonts w:ascii="Times New Roman" w:hAnsi="Times New Roman" w:cs="Times New Roman"/>
              <w:color w:val="000000" w:themeColor="text1"/>
              <w:sz w:val="24"/>
              <w:szCs w:val="24"/>
            </w:rPr>
            <w:delText xml:space="preserve">3.2 </w:delText>
          </w:r>
        </w:del>
      </w:ins>
      <w:bookmarkStart w:id="1780" w:name="_Toc200739787"/>
      <w:ins w:id="1781" w:author="EUDERLAN FREIRE DA SILVA ABREU" w:date="2025-05-28T17:58:00Z">
        <w:r w:rsidR="00A10756" w:rsidRPr="00E203A3">
          <w:rPr>
            <w:rFonts w:ascii="Times New Roman" w:hAnsi="Times New Roman" w:cs="Times New Roman"/>
            <w:color w:val="000000" w:themeColor="text1"/>
            <w:sz w:val="24"/>
            <w:szCs w:val="24"/>
            <w:rPrChange w:id="1782" w:author="Euderlan Freire" w:date="2025-06-13T19:10:00Z">
              <w:rPr>
                <w:rFonts w:ascii="Times New Roman" w:eastAsiaTheme="minorHAnsi" w:hAnsi="Times New Roman" w:cs="Times New Roman"/>
                <w:color w:val="auto"/>
                <w:sz w:val="28"/>
                <w:szCs w:val="28"/>
              </w:rPr>
            </w:rPrChange>
          </w:rPr>
          <w:t>Requisitos Não Funcionais</w:t>
        </w:r>
      </w:ins>
      <w:bookmarkEnd w:id="1780"/>
    </w:p>
    <w:p w14:paraId="65AF308D" w14:textId="32EAF21C" w:rsidR="52F60F2F" w:rsidRPr="00E203A3" w:rsidDel="00EC2C2E" w:rsidRDefault="52F60F2F" w:rsidP="00EC2C2E">
      <w:pPr>
        <w:spacing w:before="40" w:after="240" w:line="360" w:lineRule="auto"/>
        <w:ind w:firstLine="576"/>
        <w:jc w:val="both"/>
        <w:rPr>
          <w:ins w:id="1783" w:author="Yasmin Serejo" w:date="2025-06-13T13:44:00Z"/>
          <w:del w:id="1784" w:author="Euderlan Freire" w:date="2025-06-13T19:23:00Z"/>
          <w:rFonts w:ascii="Times New Roman" w:eastAsia="Times New Roman" w:hAnsi="Times New Roman" w:cs="Times New Roman"/>
          <w:color w:val="000000" w:themeColor="text1"/>
          <w:sz w:val="24"/>
          <w:szCs w:val="24"/>
          <w:rPrChange w:id="1785" w:author="Euderlan Freire" w:date="2025-06-13T19:10:00Z">
            <w:rPr>
              <w:ins w:id="1786" w:author="Yasmin Serejo" w:date="2025-06-13T13:44:00Z"/>
              <w:del w:id="1787" w:author="Euderlan Freire" w:date="2025-06-13T19:23:00Z"/>
              <w:rFonts w:ascii="Times New Roman" w:eastAsia="Times New Roman" w:hAnsi="Times New Roman" w:cs="Times New Roman"/>
              <w:sz w:val="20"/>
              <w:szCs w:val="20"/>
            </w:rPr>
          </w:rPrChange>
        </w:rPr>
        <w:pPrChange w:id="1788" w:author="Euderlan Freire" w:date="2025-06-13T19:23:00Z">
          <w:pPr>
            <w:spacing w:line="360" w:lineRule="auto"/>
            <w:ind w:firstLine="576"/>
            <w:jc w:val="both"/>
          </w:pPr>
        </w:pPrChange>
      </w:pPr>
      <w:ins w:id="1789" w:author="Yasmin Serejo" w:date="2025-06-13T13:44:00Z">
        <w:r w:rsidRPr="00E203A3">
          <w:rPr>
            <w:rFonts w:ascii="Times New Roman" w:eastAsia="Times New Roman" w:hAnsi="Times New Roman" w:cs="Times New Roman"/>
            <w:color w:val="000000" w:themeColor="text1"/>
            <w:sz w:val="24"/>
            <w:szCs w:val="24"/>
            <w:rPrChange w:id="1790" w:author="Euderlan Freire" w:date="2025-06-13T19:10:00Z">
              <w:rPr>
                <w:rFonts w:ascii="Times New Roman" w:eastAsia="Times New Roman" w:hAnsi="Times New Roman" w:cs="Times New Roman"/>
                <w:sz w:val="20"/>
                <w:szCs w:val="20"/>
              </w:rPr>
            </w:rPrChange>
          </w:rPr>
          <w:t xml:space="preserve">Os requisitos não </w:t>
        </w:r>
        <w:r w:rsidRPr="00E203A3">
          <w:rPr>
            <w:rFonts w:ascii="Times New Roman" w:eastAsia="Times New Roman" w:hAnsi="Times New Roman" w:cs="Times New Roman"/>
            <w:color w:val="000000" w:themeColor="text1"/>
            <w:sz w:val="24"/>
            <w:szCs w:val="24"/>
            <w:rPrChange w:id="1791" w:author="Euderlan Freire" w:date="2025-06-13T19:10:00Z">
              <w:rPr>
                <w:rFonts w:ascii="Times New Roman" w:eastAsia="Times New Roman" w:hAnsi="Times New Roman" w:cs="Times New Roman"/>
                <w:sz w:val="24"/>
                <w:szCs w:val="24"/>
              </w:rPr>
            </w:rPrChange>
          </w:rPr>
          <w:t xml:space="preserve">funcionais estabelecem as condições e critérios que </w:t>
        </w:r>
      </w:ins>
      <w:ins w:id="1792" w:author="Yasmin Serejo" w:date="2025-06-13T13:46:00Z">
        <w:r w:rsidR="4DB87136" w:rsidRPr="00E203A3">
          <w:rPr>
            <w:rFonts w:ascii="Times New Roman" w:eastAsia="Times New Roman" w:hAnsi="Times New Roman" w:cs="Times New Roman"/>
            <w:color w:val="000000" w:themeColor="text1"/>
            <w:sz w:val="24"/>
            <w:szCs w:val="24"/>
            <w:rPrChange w:id="1793" w:author="Euderlan Freire" w:date="2025-06-13T19:10:00Z">
              <w:rPr>
                <w:rFonts w:ascii="Times New Roman" w:eastAsia="Times New Roman" w:hAnsi="Times New Roman" w:cs="Times New Roman"/>
                <w:sz w:val="24"/>
                <w:szCs w:val="24"/>
              </w:rPr>
            </w:rPrChange>
          </w:rPr>
          <w:t>garantem</w:t>
        </w:r>
      </w:ins>
      <w:ins w:id="1794" w:author="Yasmin Serejo" w:date="2025-06-13T13:44:00Z">
        <w:r w:rsidRPr="00E203A3">
          <w:rPr>
            <w:rFonts w:ascii="Times New Roman" w:eastAsia="Times New Roman" w:hAnsi="Times New Roman" w:cs="Times New Roman"/>
            <w:color w:val="000000" w:themeColor="text1"/>
            <w:sz w:val="24"/>
            <w:szCs w:val="24"/>
            <w:rPrChange w:id="1795" w:author="Euderlan Freire" w:date="2025-06-13T19:10:00Z">
              <w:rPr>
                <w:rFonts w:ascii="Times New Roman" w:eastAsia="Times New Roman" w:hAnsi="Times New Roman" w:cs="Times New Roman"/>
                <w:sz w:val="24"/>
                <w:szCs w:val="24"/>
              </w:rPr>
            </w:rPrChange>
          </w:rPr>
          <w:t xml:space="preserve"> a qualidade e o desempenho do sistem</w:t>
        </w:r>
      </w:ins>
      <w:ins w:id="1796" w:author="Yasmin Serejo" w:date="2025-06-13T13:45:00Z">
        <w:r w:rsidRPr="00E203A3">
          <w:rPr>
            <w:rFonts w:ascii="Times New Roman" w:eastAsia="Times New Roman" w:hAnsi="Times New Roman" w:cs="Times New Roman"/>
            <w:color w:val="000000" w:themeColor="text1"/>
            <w:sz w:val="24"/>
            <w:szCs w:val="24"/>
            <w:rPrChange w:id="1797" w:author="Euderlan Freire" w:date="2025-06-13T19:10:00Z">
              <w:rPr>
                <w:rFonts w:ascii="Times New Roman" w:eastAsia="Times New Roman" w:hAnsi="Times New Roman" w:cs="Times New Roman"/>
                <w:sz w:val="24"/>
                <w:szCs w:val="24"/>
              </w:rPr>
            </w:rPrChange>
          </w:rPr>
          <w:t xml:space="preserve">a, sem envolver as tarefas especificas que ele realiza. Esses requisitos determinam o comportamento esperado do sistema em termos de </w:t>
        </w:r>
        <w:r w:rsidRPr="00E203A3">
          <w:rPr>
            <w:rFonts w:ascii="Times New Roman" w:eastAsia="Times New Roman" w:hAnsi="Times New Roman" w:cs="Times New Roman"/>
            <w:color w:val="000000" w:themeColor="text1"/>
            <w:sz w:val="24"/>
            <w:szCs w:val="24"/>
            <w:rPrChange w:id="1798" w:author="Euderlan Freire" w:date="2025-06-13T19:10:00Z">
              <w:rPr>
                <w:rFonts w:ascii="Times New Roman" w:eastAsia="Times New Roman" w:hAnsi="Times New Roman" w:cs="Times New Roman"/>
                <w:sz w:val="24"/>
                <w:szCs w:val="24"/>
              </w:rPr>
            </w:rPrChange>
          </w:rPr>
          <w:lastRenderedPageBreak/>
          <w:t>eficiente</w:t>
        </w:r>
        <w:r w:rsidR="4E939274" w:rsidRPr="00E203A3">
          <w:rPr>
            <w:rFonts w:ascii="Times New Roman" w:eastAsia="Times New Roman" w:hAnsi="Times New Roman" w:cs="Times New Roman"/>
            <w:color w:val="000000" w:themeColor="text1"/>
            <w:sz w:val="24"/>
            <w:szCs w:val="24"/>
            <w:rPrChange w:id="1799" w:author="Euderlan Freire" w:date="2025-06-13T19:10:00Z">
              <w:rPr>
                <w:rFonts w:ascii="Times New Roman" w:eastAsia="Times New Roman" w:hAnsi="Times New Roman" w:cs="Times New Roman"/>
                <w:sz w:val="24"/>
                <w:szCs w:val="24"/>
              </w:rPr>
            </w:rPrChange>
          </w:rPr>
          <w:t xml:space="preserve">, segurança, usabilidade e outras </w:t>
        </w:r>
      </w:ins>
      <w:ins w:id="1800" w:author="Yasmin Serejo" w:date="2025-06-13T13:46:00Z">
        <w:r w:rsidR="6DD76494" w:rsidRPr="00E203A3">
          <w:rPr>
            <w:rFonts w:ascii="Times New Roman" w:eastAsia="Times New Roman" w:hAnsi="Times New Roman" w:cs="Times New Roman"/>
            <w:color w:val="000000" w:themeColor="text1"/>
            <w:sz w:val="24"/>
            <w:szCs w:val="24"/>
            <w:rPrChange w:id="1801" w:author="Euderlan Freire" w:date="2025-06-13T19:10:00Z">
              <w:rPr>
                <w:rFonts w:ascii="Times New Roman" w:eastAsia="Times New Roman" w:hAnsi="Times New Roman" w:cs="Times New Roman"/>
                <w:sz w:val="24"/>
                <w:szCs w:val="24"/>
              </w:rPr>
            </w:rPrChange>
          </w:rPr>
          <w:t>características</w:t>
        </w:r>
      </w:ins>
      <w:ins w:id="1802" w:author="Yasmin Serejo" w:date="2025-06-13T13:45:00Z">
        <w:r w:rsidR="4E939274" w:rsidRPr="00E203A3">
          <w:rPr>
            <w:rFonts w:ascii="Times New Roman" w:eastAsia="Times New Roman" w:hAnsi="Times New Roman" w:cs="Times New Roman"/>
            <w:color w:val="000000" w:themeColor="text1"/>
            <w:sz w:val="24"/>
            <w:szCs w:val="24"/>
            <w:rPrChange w:id="1803" w:author="Euderlan Freire" w:date="2025-06-13T19:10:00Z">
              <w:rPr>
                <w:rFonts w:ascii="Times New Roman" w:eastAsia="Times New Roman" w:hAnsi="Times New Roman" w:cs="Times New Roman"/>
                <w:sz w:val="24"/>
                <w:szCs w:val="24"/>
              </w:rPr>
            </w:rPrChange>
          </w:rPr>
          <w:t xml:space="preserve"> operacionais, conforme descrito por Guedes (2018). A seguir, na Tabela 4, estão </w:t>
        </w:r>
      </w:ins>
      <w:ins w:id="1804" w:author="Yasmin Serejo" w:date="2025-06-13T13:46:00Z">
        <w:r w:rsidR="4B8F4E62" w:rsidRPr="00E203A3">
          <w:rPr>
            <w:rFonts w:ascii="Times New Roman" w:eastAsia="Times New Roman" w:hAnsi="Times New Roman" w:cs="Times New Roman"/>
            <w:color w:val="000000" w:themeColor="text1"/>
            <w:sz w:val="24"/>
            <w:szCs w:val="24"/>
            <w:rPrChange w:id="1805" w:author="Euderlan Freire" w:date="2025-06-13T19:10:00Z">
              <w:rPr>
                <w:rFonts w:ascii="Times New Roman" w:eastAsia="Times New Roman" w:hAnsi="Times New Roman" w:cs="Times New Roman"/>
                <w:sz w:val="24"/>
                <w:szCs w:val="24"/>
              </w:rPr>
            </w:rPrChange>
          </w:rPr>
          <w:t>listados</w:t>
        </w:r>
        <w:r w:rsidR="4E939274" w:rsidRPr="00E203A3">
          <w:rPr>
            <w:rFonts w:ascii="Times New Roman" w:eastAsia="Times New Roman" w:hAnsi="Times New Roman" w:cs="Times New Roman"/>
            <w:color w:val="000000" w:themeColor="text1"/>
            <w:sz w:val="24"/>
            <w:szCs w:val="24"/>
            <w:rPrChange w:id="1806" w:author="Euderlan Freire" w:date="2025-06-13T19:10:00Z">
              <w:rPr>
                <w:rFonts w:ascii="Times New Roman" w:eastAsia="Times New Roman" w:hAnsi="Times New Roman" w:cs="Times New Roman"/>
                <w:sz w:val="24"/>
                <w:szCs w:val="24"/>
              </w:rPr>
            </w:rPrChange>
          </w:rPr>
          <w:t xml:space="preserve"> os requisitos não funcionais deste projeto.</w:t>
        </w:r>
      </w:ins>
    </w:p>
    <w:p w14:paraId="099826D6" w14:textId="3A28366B" w:rsidR="66C841F8" w:rsidRPr="00E203A3" w:rsidRDefault="66C841F8" w:rsidP="00EC2C2E">
      <w:pPr>
        <w:spacing w:before="40" w:after="240" w:line="360" w:lineRule="auto"/>
        <w:ind w:firstLine="576"/>
        <w:jc w:val="both"/>
        <w:rPr>
          <w:ins w:id="1807" w:author="Yasmin Serejo" w:date="2025-06-13T13:44:00Z"/>
          <w:rFonts w:ascii="Times New Roman" w:eastAsia="Times New Roman" w:hAnsi="Times New Roman" w:cs="Times New Roman"/>
          <w:color w:val="000000" w:themeColor="text1"/>
          <w:sz w:val="24"/>
          <w:szCs w:val="24"/>
          <w:rPrChange w:id="1808" w:author="Euderlan Freire" w:date="2025-06-13T19:10:00Z">
            <w:rPr>
              <w:ins w:id="1809" w:author="Yasmin Serejo" w:date="2025-06-13T13:44:00Z"/>
              <w:rFonts w:ascii="Times New Roman" w:eastAsia="Times New Roman" w:hAnsi="Times New Roman" w:cs="Times New Roman"/>
              <w:sz w:val="20"/>
              <w:szCs w:val="20"/>
            </w:rPr>
          </w:rPrChange>
        </w:rPr>
        <w:pPrChange w:id="1810" w:author="Euderlan Freire" w:date="2025-06-13T19:23:00Z">
          <w:pPr>
            <w:spacing w:line="360" w:lineRule="auto"/>
            <w:ind w:firstLine="576"/>
            <w:jc w:val="both"/>
          </w:pPr>
        </w:pPrChange>
      </w:pPr>
    </w:p>
    <w:p w14:paraId="7CE6C6A3" w14:textId="12D70BB1" w:rsidR="6132CB04" w:rsidRPr="00E203A3" w:rsidRDefault="6132CB04" w:rsidP="00EC2C2E">
      <w:pPr>
        <w:spacing w:before="40" w:after="240" w:line="360" w:lineRule="auto"/>
        <w:ind w:firstLine="576"/>
        <w:jc w:val="both"/>
        <w:rPr>
          <w:ins w:id="1811" w:author="Yasmin Serejo" w:date="2025-06-13T13:42:00Z"/>
          <w:rFonts w:ascii="Times New Roman" w:eastAsia="Times New Roman" w:hAnsi="Times New Roman" w:cs="Times New Roman"/>
          <w:color w:val="000000" w:themeColor="text1"/>
          <w:sz w:val="24"/>
          <w:szCs w:val="24"/>
          <w:rPrChange w:id="1812" w:author="Euderlan Freire" w:date="2025-06-13T19:10:00Z">
            <w:rPr>
              <w:ins w:id="1813" w:author="Yasmin Serejo" w:date="2025-06-13T13:42:00Z"/>
              <w:rFonts w:ascii="Times New Roman" w:eastAsia="Times New Roman" w:hAnsi="Times New Roman" w:cs="Times New Roman"/>
              <w:sz w:val="20"/>
              <w:szCs w:val="20"/>
            </w:rPr>
          </w:rPrChange>
        </w:rPr>
        <w:pPrChange w:id="1814" w:author="Euderlan Freire" w:date="2025-06-13T19:23:00Z">
          <w:pPr>
            <w:spacing w:line="360" w:lineRule="auto"/>
            <w:ind w:firstLine="576"/>
            <w:jc w:val="both"/>
          </w:pPr>
        </w:pPrChange>
      </w:pPr>
      <w:ins w:id="1815" w:author="Yasmin Serejo" w:date="2025-06-13T13:42:00Z">
        <w:r w:rsidRPr="00E203A3">
          <w:rPr>
            <w:rFonts w:ascii="Times New Roman" w:eastAsia="Times New Roman" w:hAnsi="Times New Roman" w:cs="Times New Roman"/>
            <w:color w:val="000000" w:themeColor="text1"/>
            <w:sz w:val="24"/>
            <w:szCs w:val="24"/>
            <w:rPrChange w:id="1816" w:author="Euderlan Freire" w:date="2025-06-13T19:10:00Z">
              <w:rPr>
                <w:rFonts w:ascii="Times New Roman" w:eastAsia="Times New Roman" w:hAnsi="Times New Roman" w:cs="Times New Roman"/>
                <w:sz w:val="20"/>
                <w:szCs w:val="20"/>
              </w:rPr>
            </w:rPrChange>
          </w:rPr>
          <w:t xml:space="preserve">Tabela </w:t>
        </w:r>
      </w:ins>
      <w:ins w:id="1817" w:author="Yasmin Serejo" w:date="2025-06-13T13:43:00Z">
        <w:r w:rsidR="669031A2" w:rsidRPr="00E203A3">
          <w:rPr>
            <w:rFonts w:ascii="Times New Roman" w:eastAsia="Times New Roman" w:hAnsi="Times New Roman" w:cs="Times New Roman"/>
            <w:color w:val="000000" w:themeColor="text1"/>
            <w:sz w:val="24"/>
            <w:szCs w:val="24"/>
            <w:rPrChange w:id="1818" w:author="Euderlan Freire" w:date="2025-06-13T19:10:00Z">
              <w:rPr>
                <w:rFonts w:ascii="Times New Roman" w:eastAsia="Times New Roman" w:hAnsi="Times New Roman" w:cs="Times New Roman"/>
                <w:sz w:val="20"/>
                <w:szCs w:val="20"/>
              </w:rPr>
            </w:rPrChange>
          </w:rPr>
          <w:t>4</w:t>
        </w:r>
      </w:ins>
      <w:ins w:id="1819" w:author="Yasmin Serejo" w:date="2025-06-13T13:42:00Z">
        <w:r w:rsidRPr="00E203A3">
          <w:rPr>
            <w:rFonts w:ascii="Times New Roman" w:eastAsia="Times New Roman" w:hAnsi="Times New Roman" w:cs="Times New Roman"/>
            <w:color w:val="000000" w:themeColor="text1"/>
            <w:sz w:val="24"/>
            <w:szCs w:val="24"/>
            <w:rPrChange w:id="1820" w:author="Euderlan Freire" w:date="2025-06-13T19:10:00Z">
              <w:rPr>
                <w:rFonts w:ascii="Times New Roman" w:eastAsia="Times New Roman" w:hAnsi="Times New Roman" w:cs="Times New Roman"/>
                <w:sz w:val="20"/>
                <w:szCs w:val="20"/>
              </w:rPr>
            </w:rPrChange>
          </w:rPr>
          <w:t xml:space="preserve"> – Requisitos Não</w:t>
        </w:r>
      </w:ins>
      <w:ins w:id="1821" w:author="Euderlan Freire" w:date="2025-06-13T20:42:00Z">
        <w:r w:rsidR="0079488D">
          <w:rPr>
            <w:rFonts w:ascii="Times New Roman" w:eastAsia="Times New Roman" w:hAnsi="Times New Roman" w:cs="Times New Roman"/>
            <w:color w:val="000000" w:themeColor="text1"/>
            <w:sz w:val="24"/>
            <w:szCs w:val="24"/>
          </w:rPr>
          <w:t xml:space="preserve"> </w:t>
        </w:r>
      </w:ins>
      <w:ins w:id="1822" w:author="Yasmin Serejo" w:date="2025-06-13T13:42:00Z">
        <w:r w:rsidRPr="00E203A3">
          <w:rPr>
            <w:rFonts w:ascii="Times New Roman" w:eastAsia="Times New Roman" w:hAnsi="Times New Roman" w:cs="Times New Roman"/>
            <w:color w:val="000000" w:themeColor="text1"/>
            <w:sz w:val="24"/>
            <w:szCs w:val="24"/>
            <w:rPrChange w:id="1823" w:author="Euderlan Freire" w:date="2025-06-13T19:10:00Z">
              <w:rPr>
                <w:rFonts w:ascii="Times New Roman" w:eastAsia="Times New Roman" w:hAnsi="Times New Roman" w:cs="Times New Roman"/>
                <w:sz w:val="20"/>
                <w:szCs w:val="20"/>
              </w:rPr>
            </w:rPrChange>
          </w:rPr>
          <w:t>Funcionais</w:t>
        </w:r>
      </w:ins>
    </w:p>
    <w:tbl>
      <w:tblPr>
        <w:tblStyle w:val="TabeladeGradeClara"/>
        <w:tblW w:w="0" w:type="auto"/>
        <w:tblLayout w:type="fixed"/>
        <w:tblLook w:val="06A0" w:firstRow="1" w:lastRow="0" w:firstColumn="1" w:lastColumn="0" w:noHBand="1" w:noVBand="1"/>
        <w:tblPrChange w:id="1824" w:author="Euderlan Freire" w:date="2025-06-13T20:42:00Z">
          <w:tblPr>
            <w:tblStyle w:val="TabeladeGradeClara"/>
            <w:tblW w:w="0" w:type="auto"/>
            <w:tblLayout w:type="fixed"/>
            <w:tblLook w:val="06A0" w:firstRow="1" w:lastRow="0" w:firstColumn="1" w:lastColumn="0" w:noHBand="1" w:noVBand="1"/>
          </w:tblPr>
        </w:tblPrChange>
      </w:tblPr>
      <w:tblGrid>
        <w:gridCol w:w="1860"/>
        <w:gridCol w:w="3345"/>
        <w:gridCol w:w="3285"/>
        <w:tblGridChange w:id="1825">
          <w:tblGrid>
            <w:gridCol w:w="1860"/>
            <w:gridCol w:w="3345"/>
            <w:gridCol w:w="3285"/>
          </w:tblGrid>
        </w:tblGridChange>
      </w:tblGrid>
      <w:tr w:rsidR="0017380A" w:rsidRPr="00E203A3" w14:paraId="1DFBBDD4" w14:textId="77777777" w:rsidTr="009D1467">
        <w:trPr>
          <w:trHeight w:val="300"/>
          <w:ins w:id="1826" w:author="Yasmin Serejo" w:date="2025-06-13T13:42:00Z"/>
          <w:trPrChange w:id="1827" w:author="Euderlan Freire" w:date="2025-06-13T20:42:00Z">
            <w:trPr>
              <w:trHeight w:val="300"/>
            </w:trPr>
          </w:trPrChange>
        </w:trPr>
        <w:tc>
          <w:tcPr>
            <w:tcW w:w="1860" w:type="dxa"/>
            <w:shd w:val="clear" w:color="auto" w:fill="4472C4" w:themeFill="accent1"/>
            <w:tcPrChange w:id="1828" w:author="Euderlan Freire" w:date="2025-06-13T20:42:00Z">
              <w:tcPr>
                <w:tcW w:w="1860" w:type="dxa"/>
                <w:shd w:val="clear" w:color="auto" w:fill="003366"/>
              </w:tcPr>
            </w:tcPrChange>
          </w:tcPr>
          <w:p w14:paraId="450DA420" w14:textId="368471E2" w:rsidR="66C841F8" w:rsidRPr="00E203A3" w:rsidRDefault="66C841F8" w:rsidP="00EC2C2E">
            <w:pPr>
              <w:spacing w:before="40" w:after="240" w:line="360" w:lineRule="auto"/>
              <w:jc w:val="both"/>
              <w:rPr>
                <w:rFonts w:ascii="Times New Roman" w:eastAsia="Times New Roman" w:hAnsi="Times New Roman" w:cs="Times New Roman"/>
                <w:b/>
                <w:bCs/>
                <w:color w:val="000000" w:themeColor="text1"/>
                <w:sz w:val="24"/>
                <w:szCs w:val="24"/>
                <w:rPrChange w:id="1829" w:author="Euderlan Freire" w:date="2025-06-13T19:10:00Z">
                  <w:rPr>
                    <w:rFonts w:ascii="Times New Roman" w:eastAsia="Times New Roman" w:hAnsi="Times New Roman" w:cs="Times New Roman"/>
                    <w:b/>
                    <w:bCs/>
                    <w:sz w:val="24"/>
                    <w:szCs w:val="24"/>
                  </w:rPr>
                </w:rPrChange>
              </w:rPr>
              <w:pPrChange w:id="1830" w:author="Euderlan Freire" w:date="2025-06-13T19:23:00Z">
                <w:pPr>
                  <w:jc w:val="center"/>
                </w:pPr>
              </w:pPrChange>
            </w:pPr>
            <w:ins w:id="1831" w:author="Yasmin Serejo" w:date="2025-06-13T13:42:00Z">
              <w:r w:rsidRPr="00E203A3">
                <w:rPr>
                  <w:rFonts w:ascii="Times New Roman" w:eastAsia="Times New Roman" w:hAnsi="Times New Roman" w:cs="Times New Roman"/>
                  <w:b/>
                  <w:bCs/>
                  <w:color w:val="000000" w:themeColor="text1"/>
                  <w:sz w:val="24"/>
                  <w:szCs w:val="24"/>
                  <w:rPrChange w:id="1832" w:author="Euderlan Freire" w:date="2025-06-13T19:10:00Z">
                    <w:rPr>
                      <w:rFonts w:ascii="Times New Roman" w:eastAsia="Times New Roman" w:hAnsi="Times New Roman" w:cs="Times New Roman"/>
                      <w:b/>
                      <w:bCs/>
                      <w:sz w:val="24"/>
                      <w:szCs w:val="24"/>
                    </w:rPr>
                  </w:rPrChange>
                </w:rPr>
                <w:t>Identificação</w:t>
              </w:r>
            </w:ins>
          </w:p>
        </w:tc>
        <w:tc>
          <w:tcPr>
            <w:tcW w:w="3345" w:type="dxa"/>
            <w:shd w:val="clear" w:color="auto" w:fill="4472C4" w:themeFill="accent1"/>
            <w:tcPrChange w:id="1833" w:author="Euderlan Freire" w:date="2025-06-13T20:42:00Z">
              <w:tcPr>
                <w:tcW w:w="3345" w:type="dxa"/>
                <w:shd w:val="clear" w:color="auto" w:fill="003366"/>
              </w:tcPr>
            </w:tcPrChange>
          </w:tcPr>
          <w:p w14:paraId="2D144856" w14:textId="27A7489D" w:rsidR="66C841F8" w:rsidRPr="00E203A3" w:rsidRDefault="66C841F8" w:rsidP="00EC2C2E">
            <w:pPr>
              <w:spacing w:before="40" w:after="240" w:line="360" w:lineRule="auto"/>
              <w:jc w:val="both"/>
              <w:rPr>
                <w:rFonts w:ascii="Times New Roman" w:eastAsia="Times New Roman" w:hAnsi="Times New Roman" w:cs="Times New Roman"/>
                <w:b/>
                <w:bCs/>
                <w:color w:val="000000" w:themeColor="text1"/>
                <w:sz w:val="24"/>
                <w:szCs w:val="24"/>
                <w:rPrChange w:id="1834" w:author="Euderlan Freire" w:date="2025-06-13T19:10:00Z">
                  <w:rPr>
                    <w:rFonts w:ascii="Times New Roman" w:eastAsia="Times New Roman" w:hAnsi="Times New Roman" w:cs="Times New Roman"/>
                    <w:b/>
                    <w:bCs/>
                    <w:sz w:val="24"/>
                    <w:szCs w:val="24"/>
                  </w:rPr>
                </w:rPrChange>
              </w:rPr>
              <w:pPrChange w:id="1835" w:author="Euderlan Freire" w:date="2025-06-13T19:23:00Z">
                <w:pPr>
                  <w:jc w:val="center"/>
                </w:pPr>
              </w:pPrChange>
            </w:pPr>
            <w:ins w:id="1836" w:author="Yasmin Serejo" w:date="2025-06-13T13:42:00Z">
              <w:r w:rsidRPr="00E203A3">
                <w:rPr>
                  <w:rFonts w:ascii="Times New Roman" w:eastAsia="Times New Roman" w:hAnsi="Times New Roman" w:cs="Times New Roman"/>
                  <w:b/>
                  <w:bCs/>
                  <w:color w:val="000000" w:themeColor="text1"/>
                  <w:sz w:val="24"/>
                  <w:szCs w:val="24"/>
                  <w:rPrChange w:id="1837" w:author="Euderlan Freire" w:date="2025-06-13T19:10:00Z">
                    <w:rPr>
                      <w:rFonts w:ascii="Times New Roman" w:eastAsia="Times New Roman" w:hAnsi="Times New Roman" w:cs="Times New Roman"/>
                      <w:b/>
                      <w:bCs/>
                      <w:sz w:val="24"/>
                      <w:szCs w:val="24"/>
                    </w:rPr>
                  </w:rPrChange>
                </w:rPr>
                <w:t>Requisitos</w:t>
              </w:r>
            </w:ins>
          </w:p>
        </w:tc>
        <w:tc>
          <w:tcPr>
            <w:tcW w:w="3285" w:type="dxa"/>
            <w:shd w:val="clear" w:color="auto" w:fill="4472C4" w:themeFill="accent1"/>
            <w:tcPrChange w:id="1838" w:author="Euderlan Freire" w:date="2025-06-13T20:42:00Z">
              <w:tcPr>
                <w:tcW w:w="3285" w:type="dxa"/>
                <w:shd w:val="clear" w:color="auto" w:fill="003366"/>
              </w:tcPr>
            </w:tcPrChange>
          </w:tcPr>
          <w:p w14:paraId="1FBDE51F" w14:textId="4A1B18F6" w:rsidR="66C841F8" w:rsidRPr="00E203A3" w:rsidRDefault="66C841F8" w:rsidP="00EC2C2E">
            <w:pPr>
              <w:spacing w:before="40" w:after="240" w:line="360" w:lineRule="auto"/>
              <w:jc w:val="both"/>
              <w:rPr>
                <w:rFonts w:ascii="Times New Roman" w:eastAsia="Times New Roman" w:hAnsi="Times New Roman" w:cs="Times New Roman"/>
                <w:b/>
                <w:bCs/>
                <w:color w:val="000000" w:themeColor="text1"/>
                <w:sz w:val="24"/>
                <w:szCs w:val="24"/>
                <w:rPrChange w:id="1839" w:author="Euderlan Freire" w:date="2025-06-13T19:10:00Z">
                  <w:rPr>
                    <w:rFonts w:ascii="Times New Roman" w:eastAsia="Times New Roman" w:hAnsi="Times New Roman" w:cs="Times New Roman"/>
                    <w:b/>
                    <w:bCs/>
                    <w:sz w:val="24"/>
                    <w:szCs w:val="24"/>
                  </w:rPr>
                </w:rPrChange>
              </w:rPr>
              <w:pPrChange w:id="1840" w:author="Euderlan Freire" w:date="2025-06-13T19:23:00Z">
                <w:pPr>
                  <w:jc w:val="center"/>
                </w:pPr>
              </w:pPrChange>
            </w:pPr>
            <w:ins w:id="1841" w:author="Yasmin Serejo" w:date="2025-06-13T13:42:00Z">
              <w:r w:rsidRPr="00E203A3">
                <w:rPr>
                  <w:rFonts w:ascii="Times New Roman" w:eastAsia="Times New Roman" w:hAnsi="Times New Roman" w:cs="Times New Roman"/>
                  <w:b/>
                  <w:bCs/>
                  <w:color w:val="000000" w:themeColor="text1"/>
                  <w:sz w:val="24"/>
                  <w:szCs w:val="24"/>
                  <w:rPrChange w:id="1842" w:author="Euderlan Freire" w:date="2025-06-13T19:10:00Z">
                    <w:rPr>
                      <w:rFonts w:ascii="Times New Roman" w:eastAsia="Times New Roman" w:hAnsi="Times New Roman" w:cs="Times New Roman"/>
                      <w:b/>
                      <w:bCs/>
                      <w:sz w:val="24"/>
                      <w:szCs w:val="24"/>
                    </w:rPr>
                  </w:rPrChange>
                </w:rPr>
                <w:t>Descrição do Requisito</w:t>
              </w:r>
            </w:ins>
          </w:p>
        </w:tc>
      </w:tr>
      <w:tr w:rsidR="0017380A" w:rsidRPr="00E203A3" w14:paraId="28B127A3" w14:textId="77777777" w:rsidTr="66C841F8">
        <w:trPr>
          <w:trHeight w:val="300"/>
          <w:ins w:id="1843" w:author="Yasmin Serejo" w:date="2025-06-13T13:42:00Z"/>
        </w:trPr>
        <w:tc>
          <w:tcPr>
            <w:tcW w:w="1860" w:type="dxa"/>
            <w:vAlign w:val="center"/>
          </w:tcPr>
          <w:p w14:paraId="338FA3E9" w14:textId="15036721" w:rsidR="66C841F8" w:rsidRPr="00E203A3" w:rsidRDefault="66C841F8" w:rsidP="00EC2C2E">
            <w:pPr>
              <w:spacing w:before="40" w:after="240" w:line="360" w:lineRule="auto"/>
              <w:jc w:val="both"/>
              <w:rPr>
                <w:rFonts w:ascii="Times New Roman" w:eastAsia="Times New Roman" w:hAnsi="Times New Roman" w:cs="Times New Roman"/>
                <w:color w:val="000000" w:themeColor="text1"/>
                <w:sz w:val="24"/>
                <w:szCs w:val="24"/>
                <w:rPrChange w:id="1844" w:author="Euderlan Freire" w:date="2025-06-13T19:10:00Z">
                  <w:rPr>
                    <w:rFonts w:ascii="Times New Roman" w:eastAsia="Times New Roman" w:hAnsi="Times New Roman" w:cs="Times New Roman"/>
                    <w:sz w:val="24"/>
                    <w:szCs w:val="24"/>
                  </w:rPr>
                </w:rPrChange>
              </w:rPr>
              <w:pPrChange w:id="1845" w:author="Euderlan Freire" w:date="2025-06-13T19:23:00Z">
                <w:pPr>
                  <w:spacing w:line="360" w:lineRule="auto"/>
                  <w:jc w:val="both"/>
                </w:pPr>
              </w:pPrChange>
            </w:pPr>
            <w:ins w:id="1846" w:author="Yasmin Serejo" w:date="2025-06-13T13:42:00Z">
              <w:r w:rsidRPr="00E203A3">
                <w:rPr>
                  <w:rFonts w:ascii="Times New Roman" w:eastAsia="Times New Roman" w:hAnsi="Times New Roman" w:cs="Times New Roman"/>
                  <w:color w:val="000000" w:themeColor="text1"/>
                  <w:sz w:val="24"/>
                  <w:szCs w:val="24"/>
                  <w:rPrChange w:id="1847" w:author="Euderlan Freire" w:date="2025-06-13T19:10:00Z">
                    <w:rPr>
                      <w:rFonts w:ascii="Times New Roman" w:eastAsia="Times New Roman" w:hAnsi="Times New Roman" w:cs="Times New Roman"/>
                      <w:sz w:val="24"/>
                      <w:szCs w:val="24"/>
                    </w:rPr>
                  </w:rPrChange>
                </w:rPr>
                <w:t>R</w:t>
              </w:r>
              <w:r w:rsidR="00FEAD12" w:rsidRPr="00E203A3">
                <w:rPr>
                  <w:rFonts w:ascii="Times New Roman" w:eastAsia="Times New Roman" w:hAnsi="Times New Roman" w:cs="Times New Roman"/>
                  <w:color w:val="000000" w:themeColor="text1"/>
                  <w:sz w:val="24"/>
                  <w:szCs w:val="24"/>
                  <w:rPrChange w:id="1848" w:author="Euderlan Freire" w:date="2025-06-13T19:10:00Z">
                    <w:rPr>
                      <w:rFonts w:ascii="Times New Roman" w:eastAsia="Times New Roman" w:hAnsi="Times New Roman" w:cs="Times New Roman"/>
                      <w:sz w:val="24"/>
                      <w:szCs w:val="24"/>
                    </w:rPr>
                  </w:rPrChange>
                </w:rPr>
                <w:t>N</w:t>
              </w:r>
              <w:r w:rsidRPr="00E203A3">
                <w:rPr>
                  <w:rFonts w:ascii="Times New Roman" w:eastAsia="Times New Roman" w:hAnsi="Times New Roman" w:cs="Times New Roman"/>
                  <w:color w:val="000000" w:themeColor="text1"/>
                  <w:sz w:val="24"/>
                  <w:szCs w:val="24"/>
                  <w:rPrChange w:id="1849" w:author="Euderlan Freire" w:date="2025-06-13T19:10:00Z">
                    <w:rPr>
                      <w:rFonts w:ascii="Times New Roman" w:eastAsia="Times New Roman" w:hAnsi="Times New Roman" w:cs="Times New Roman"/>
                      <w:sz w:val="24"/>
                      <w:szCs w:val="24"/>
                    </w:rPr>
                  </w:rPrChange>
                </w:rPr>
                <w:t>F01</w:t>
              </w:r>
            </w:ins>
          </w:p>
        </w:tc>
        <w:tc>
          <w:tcPr>
            <w:tcW w:w="3345" w:type="dxa"/>
            <w:vAlign w:val="center"/>
          </w:tcPr>
          <w:p w14:paraId="3B9B1F0F" w14:textId="2EE905B5" w:rsidR="4C528B2E" w:rsidRPr="00E203A3" w:rsidRDefault="4C528B2E" w:rsidP="00EC2C2E">
            <w:pPr>
              <w:spacing w:before="40" w:after="240" w:line="360" w:lineRule="auto"/>
              <w:jc w:val="both"/>
              <w:rPr>
                <w:rFonts w:ascii="Times New Roman" w:eastAsia="Times New Roman" w:hAnsi="Times New Roman" w:cs="Times New Roman"/>
                <w:color w:val="000000" w:themeColor="text1"/>
                <w:sz w:val="24"/>
                <w:szCs w:val="24"/>
                <w:rPrChange w:id="1850" w:author="Euderlan Freire" w:date="2025-06-13T19:10:00Z">
                  <w:rPr>
                    <w:rFonts w:ascii="Times New Roman" w:eastAsia="Times New Roman" w:hAnsi="Times New Roman" w:cs="Times New Roman"/>
                    <w:sz w:val="24"/>
                    <w:szCs w:val="24"/>
                  </w:rPr>
                </w:rPrChange>
              </w:rPr>
              <w:pPrChange w:id="1851" w:author="Euderlan Freire" w:date="2025-06-13T19:23:00Z">
                <w:pPr/>
              </w:pPrChange>
            </w:pPr>
            <w:ins w:id="1852" w:author="Yasmin Serejo" w:date="2025-06-13T13:46:00Z">
              <w:r w:rsidRPr="00E203A3">
                <w:rPr>
                  <w:rFonts w:ascii="Times New Roman" w:eastAsia="Times New Roman" w:hAnsi="Times New Roman" w:cs="Times New Roman"/>
                  <w:color w:val="000000" w:themeColor="text1"/>
                  <w:sz w:val="24"/>
                  <w:szCs w:val="24"/>
                  <w:rPrChange w:id="1853" w:author="Euderlan Freire" w:date="2025-06-13T19:10:00Z">
                    <w:rPr>
                      <w:rFonts w:ascii="Arial" w:eastAsia="Arial" w:hAnsi="Arial" w:cs="Arial"/>
                    </w:rPr>
                  </w:rPrChange>
                </w:rPr>
                <w:t>Interface Web Simples</w:t>
              </w:r>
            </w:ins>
          </w:p>
        </w:tc>
        <w:tc>
          <w:tcPr>
            <w:tcW w:w="3285" w:type="dxa"/>
            <w:vAlign w:val="center"/>
          </w:tcPr>
          <w:p w14:paraId="3085D535" w14:textId="7E7C27B8" w:rsidR="76354A97" w:rsidRPr="00E203A3" w:rsidRDefault="76354A97" w:rsidP="00EC2C2E">
            <w:pPr>
              <w:spacing w:before="40" w:after="240" w:line="360" w:lineRule="auto"/>
              <w:jc w:val="both"/>
              <w:rPr>
                <w:rFonts w:ascii="Times New Roman" w:eastAsia="Times New Roman" w:hAnsi="Times New Roman" w:cs="Times New Roman"/>
                <w:color w:val="000000" w:themeColor="text1"/>
                <w:sz w:val="24"/>
                <w:szCs w:val="24"/>
                <w:rPrChange w:id="1854" w:author="Euderlan Freire" w:date="2025-06-13T19:10:00Z">
                  <w:rPr>
                    <w:rFonts w:ascii="Times New Roman" w:eastAsia="Times New Roman" w:hAnsi="Times New Roman" w:cs="Times New Roman"/>
                    <w:sz w:val="24"/>
                    <w:szCs w:val="24"/>
                  </w:rPr>
                </w:rPrChange>
              </w:rPr>
              <w:pPrChange w:id="1855" w:author="Euderlan Freire" w:date="2025-06-13T19:23:00Z">
                <w:pPr/>
              </w:pPrChange>
            </w:pPr>
            <w:ins w:id="1856" w:author="Yasmin Serejo" w:date="2025-06-13T13:47:00Z">
              <w:r w:rsidRPr="00E203A3">
                <w:rPr>
                  <w:rFonts w:ascii="Times New Roman" w:eastAsia="Times New Roman" w:hAnsi="Times New Roman" w:cs="Times New Roman"/>
                  <w:color w:val="000000" w:themeColor="text1"/>
                  <w:sz w:val="24"/>
                  <w:szCs w:val="24"/>
                  <w:rPrChange w:id="1857" w:author="Euderlan Freire" w:date="2025-06-13T19:10:00Z">
                    <w:rPr>
                      <w:rFonts w:ascii="Arial" w:eastAsia="Arial" w:hAnsi="Arial" w:cs="Arial"/>
                    </w:rPr>
                  </w:rPrChange>
                </w:rPr>
                <w:t>Deve ser uma interface web simples com chat.</w:t>
              </w:r>
            </w:ins>
          </w:p>
        </w:tc>
      </w:tr>
      <w:tr w:rsidR="0017380A" w:rsidRPr="00E203A3" w14:paraId="5B0F1612" w14:textId="77777777" w:rsidTr="66C841F8">
        <w:trPr>
          <w:trHeight w:val="300"/>
          <w:ins w:id="1858" w:author="Yasmin Serejo" w:date="2025-06-13T13:42:00Z"/>
        </w:trPr>
        <w:tc>
          <w:tcPr>
            <w:tcW w:w="1860" w:type="dxa"/>
            <w:vAlign w:val="center"/>
          </w:tcPr>
          <w:p w14:paraId="66D0E618" w14:textId="018CBD7A" w:rsidR="66C841F8" w:rsidRPr="00E203A3" w:rsidRDefault="66C841F8" w:rsidP="00EC2C2E">
            <w:pPr>
              <w:spacing w:before="40" w:after="240" w:line="360" w:lineRule="auto"/>
              <w:jc w:val="both"/>
              <w:rPr>
                <w:rFonts w:ascii="Times New Roman" w:eastAsia="Times New Roman" w:hAnsi="Times New Roman" w:cs="Times New Roman"/>
                <w:color w:val="000000" w:themeColor="text1"/>
                <w:sz w:val="24"/>
                <w:szCs w:val="24"/>
                <w:rPrChange w:id="1859" w:author="Euderlan Freire" w:date="2025-06-13T19:10:00Z">
                  <w:rPr>
                    <w:rFonts w:ascii="Times New Roman" w:eastAsia="Times New Roman" w:hAnsi="Times New Roman" w:cs="Times New Roman"/>
                    <w:sz w:val="24"/>
                    <w:szCs w:val="24"/>
                  </w:rPr>
                </w:rPrChange>
              </w:rPr>
              <w:pPrChange w:id="1860" w:author="Euderlan Freire" w:date="2025-06-13T19:23:00Z">
                <w:pPr>
                  <w:spacing w:line="360" w:lineRule="auto"/>
                  <w:jc w:val="both"/>
                </w:pPr>
              </w:pPrChange>
            </w:pPr>
            <w:ins w:id="1861" w:author="Yasmin Serejo" w:date="2025-06-13T13:42:00Z">
              <w:r w:rsidRPr="00E203A3">
                <w:rPr>
                  <w:rFonts w:ascii="Times New Roman" w:eastAsia="Times New Roman" w:hAnsi="Times New Roman" w:cs="Times New Roman"/>
                  <w:color w:val="000000" w:themeColor="text1"/>
                  <w:sz w:val="24"/>
                  <w:szCs w:val="24"/>
                  <w:rPrChange w:id="1862" w:author="Euderlan Freire" w:date="2025-06-13T19:10:00Z">
                    <w:rPr>
                      <w:rFonts w:ascii="Times New Roman" w:eastAsia="Times New Roman" w:hAnsi="Times New Roman" w:cs="Times New Roman"/>
                      <w:sz w:val="24"/>
                      <w:szCs w:val="24"/>
                    </w:rPr>
                  </w:rPrChange>
                </w:rPr>
                <w:t>R</w:t>
              </w:r>
              <w:r w:rsidR="00FEAD12" w:rsidRPr="00E203A3">
                <w:rPr>
                  <w:rFonts w:ascii="Times New Roman" w:eastAsia="Times New Roman" w:hAnsi="Times New Roman" w:cs="Times New Roman"/>
                  <w:color w:val="000000" w:themeColor="text1"/>
                  <w:sz w:val="24"/>
                  <w:szCs w:val="24"/>
                  <w:rPrChange w:id="1863" w:author="Euderlan Freire" w:date="2025-06-13T19:10:00Z">
                    <w:rPr>
                      <w:rFonts w:ascii="Times New Roman" w:eastAsia="Times New Roman" w:hAnsi="Times New Roman" w:cs="Times New Roman"/>
                      <w:sz w:val="24"/>
                      <w:szCs w:val="24"/>
                    </w:rPr>
                  </w:rPrChange>
                </w:rPr>
                <w:t>N</w:t>
              </w:r>
              <w:r w:rsidRPr="00E203A3">
                <w:rPr>
                  <w:rFonts w:ascii="Times New Roman" w:eastAsia="Times New Roman" w:hAnsi="Times New Roman" w:cs="Times New Roman"/>
                  <w:color w:val="000000" w:themeColor="text1"/>
                  <w:sz w:val="24"/>
                  <w:szCs w:val="24"/>
                  <w:rPrChange w:id="1864" w:author="Euderlan Freire" w:date="2025-06-13T19:10:00Z">
                    <w:rPr>
                      <w:rFonts w:ascii="Times New Roman" w:eastAsia="Times New Roman" w:hAnsi="Times New Roman" w:cs="Times New Roman"/>
                      <w:sz w:val="24"/>
                      <w:szCs w:val="24"/>
                    </w:rPr>
                  </w:rPrChange>
                </w:rPr>
                <w:t>F02</w:t>
              </w:r>
            </w:ins>
          </w:p>
        </w:tc>
        <w:tc>
          <w:tcPr>
            <w:tcW w:w="3345" w:type="dxa"/>
            <w:vAlign w:val="center"/>
          </w:tcPr>
          <w:p w14:paraId="6E756BFF" w14:textId="3A5D4AE7" w:rsidR="359CB0D5" w:rsidRPr="00E203A3" w:rsidRDefault="359CB0D5" w:rsidP="00EC2C2E">
            <w:pPr>
              <w:spacing w:before="40" w:after="240" w:line="360" w:lineRule="auto"/>
              <w:jc w:val="both"/>
              <w:rPr>
                <w:rFonts w:ascii="Times New Roman" w:eastAsia="Times New Roman" w:hAnsi="Times New Roman" w:cs="Times New Roman"/>
                <w:color w:val="000000" w:themeColor="text1"/>
                <w:sz w:val="24"/>
                <w:szCs w:val="24"/>
                <w:rPrChange w:id="1865" w:author="Euderlan Freire" w:date="2025-06-13T19:10:00Z">
                  <w:rPr>
                    <w:rFonts w:ascii="Times New Roman" w:eastAsia="Times New Roman" w:hAnsi="Times New Roman" w:cs="Times New Roman"/>
                    <w:sz w:val="24"/>
                    <w:szCs w:val="24"/>
                  </w:rPr>
                </w:rPrChange>
              </w:rPr>
              <w:pPrChange w:id="1866" w:author="Euderlan Freire" w:date="2025-06-13T19:23:00Z">
                <w:pPr/>
              </w:pPrChange>
            </w:pPr>
            <w:ins w:id="1867" w:author="Yasmin Serejo" w:date="2025-06-13T13:46:00Z">
              <w:r w:rsidRPr="00E203A3">
                <w:rPr>
                  <w:rFonts w:ascii="Times New Roman" w:eastAsia="Times New Roman" w:hAnsi="Times New Roman" w:cs="Times New Roman"/>
                  <w:color w:val="000000" w:themeColor="text1"/>
                  <w:sz w:val="24"/>
                  <w:szCs w:val="24"/>
                  <w:rPrChange w:id="1868" w:author="Euderlan Freire" w:date="2025-06-13T19:10:00Z">
                    <w:rPr>
                      <w:rFonts w:ascii="Arial" w:eastAsia="Arial" w:hAnsi="Arial" w:cs="Arial"/>
                    </w:rPr>
                  </w:rPrChange>
                </w:rPr>
                <w:t>Apenas Web</w:t>
              </w:r>
            </w:ins>
          </w:p>
        </w:tc>
        <w:tc>
          <w:tcPr>
            <w:tcW w:w="3285" w:type="dxa"/>
            <w:vAlign w:val="center"/>
          </w:tcPr>
          <w:p w14:paraId="7E84F850" w14:textId="6AD9AB50" w:rsidR="75C42ADC" w:rsidRPr="00E203A3" w:rsidRDefault="75C42ADC" w:rsidP="00EC2C2E">
            <w:pPr>
              <w:spacing w:before="40" w:after="240" w:line="360" w:lineRule="auto"/>
              <w:jc w:val="both"/>
              <w:rPr>
                <w:rFonts w:ascii="Times New Roman" w:eastAsia="Times New Roman" w:hAnsi="Times New Roman" w:cs="Times New Roman"/>
                <w:color w:val="000000" w:themeColor="text1"/>
                <w:sz w:val="24"/>
                <w:szCs w:val="24"/>
                <w:rPrChange w:id="1869" w:author="Euderlan Freire" w:date="2025-06-13T19:10:00Z">
                  <w:rPr>
                    <w:rFonts w:ascii="Times New Roman" w:eastAsia="Times New Roman" w:hAnsi="Times New Roman" w:cs="Times New Roman"/>
                    <w:sz w:val="24"/>
                    <w:szCs w:val="24"/>
                  </w:rPr>
                </w:rPrChange>
              </w:rPr>
              <w:pPrChange w:id="1870" w:author="Euderlan Freire" w:date="2025-06-13T19:23:00Z">
                <w:pPr/>
              </w:pPrChange>
            </w:pPr>
            <w:ins w:id="1871" w:author="Yasmin Serejo" w:date="2025-06-13T13:49:00Z">
              <w:r w:rsidRPr="00E203A3">
                <w:rPr>
                  <w:rFonts w:ascii="Times New Roman" w:eastAsia="Times New Roman" w:hAnsi="Times New Roman" w:cs="Times New Roman"/>
                  <w:color w:val="000000" w:themeColor="text1"/>
                  <w:sz w:val="24"/>
                  <w:szCs w:val="24"/>
                  <w:rPrChange w:id="1872" w:author="Euderlan Freire" w:date="2025-06-13T19:10:00Z">
                    <w:rPr>
                      <w:rFonts w:ascii="Arial" w:eastAsia="Arial" w:hAnsi="Arial" w:cs="Arial"/>
                    </w:rPr>
                  </w:rPrChange>
                </w:rPr>
                <w:t>Será apenas um site, sem aplicativo mobile</w:t>
              </w:r>
            </w:ins>
            <w:ins w:id="1873" w:author="Yasmin Serejo" w:date="2025-06-13T13:57:00Z">
              <w:r w:rsidR="6CB21BBE" w:rsidRPr="00E203A3">
                <w:rPr>
                  <w:rFonts w:ascii="Times New Roman" w:eastAsia="Times New Roman" w:hAnsi="Times New Roman" w:cs="Times New Roman"/>
                  <w:color w:val="000000" w:themeColor="text1"/>
                  <w:sz w:val="24"/>
                  <w:szCs w:val="24"/>
                  <w:rPrChange w:id="1874" w:author="Euderlan Freire" w:date="2025-06-13T19:10:00Z">
                    <w:rPr>
                      <w:rFonts w:ascii="Arial" w:eastAsia="Arial" w:hAnsi="Arial" w:cs="Arial"/>
                    </w:rPr>
                  </w:rPrChange>
                </w:rPr>
                <w:t>.</w:t>
              </w:r>
            </w:ins>
          </w:p>
        </w:tc>
      </w:tr>
      <w:tr w:rsidR="0017380A" w:rsidRPr="00E203A3" w14:paraId="6D17817D" w14:textId="77777777" w:rsidTr="66C841F8">
        <w:trPr>
          <w:trHeight w:val="300"/>
          <w:ins w:id="1875" w:author="Yasmin Serejo" w:date="2025-06-13T13:42:00Z"/>
        </w:trPr>
        <w:tc>
          <w:tcPr>
            <w:tcW w:w="1860" w:type="dxa"/>
            <w:vAlign w:val="center"/>
          </w:tcPr>
          <w:p w14:paraId="6FA36ACD" w14:textId="1F442E7E" w:rsidR="66C841F8" w:rsidRPr="00E203A3" w:rsidRDefault="66C841F8" w:rsidP="00EC2C2E">
            <w:pPr>
              <w:spacing w:before="40" w:after="240" w:line="360" w:lineRule="auto"/>
              <w:jc w:val="both"/>
              <w:rPr>
                <w:rFonts w:ascii="Times New Roman" w:eastAsia="Times New Roman" w:hAnsi="Times New Roman" w:cs="Times New Roman"/>
                <w:color w:val="000000" w:themeColor="text1"/>
                <w:sz w:val="24"/>
                <w:szCs w:val="24"/>
                <w:rPrChange w:id="1876" w:author="Euderlan Freire" w:date="2025-06-13T19:10:00Z">
                  <w:rPr>
                    <w:rFonts w:ascii="Times New Roman" w:eastAsia="Times New Roman" w:hAnsi="Times New Roman" w:cs="Times New Roman"/>
                    <w:sz w:val="24"/>
                    <w:szCs w:val="24"/>
                  </w:rPr>
                </w:rPrChange>
              </w:rPr>
              <w:pPrChange w:id="1877" w:author="Euderlan Freire" w:date="2025-06-13T19:23:00Z">
                <w:pPr>
                  <w:spacing w:line="360" w:lineRule="auto"/>
                  <w:jc w:val="both"/>
                </w:pPr>
              </w:pPrChange>
            </w:pPr>
            <w:ins w:id="1878" w:author="Yasmin Serejo" w:date="2025-06-13T13:42:00Z">
              <w:r w:rsidRPr="00E203A3">
                <w:rPr>
                  <w:rFonts w:ascii="Times New Roman" w:eastAsia="Times New Roman" w:hAnsi="Times New Roman" w:cs="Times New Roman"/>
                  <w:color w:val="000000" w:themeColor="text1"/>
                  <w:sz w:val="24"/>
                  <w:szCs w:val="24"/>
                  <w:rPrChange w:id="1879" w:author="Euderlan Freire" w:date="2025-06-13T19:10:00Z">
                    <w:rPr>
                      <w:rFonts w:ascii="Times New Roman" w:eastAsia="Times New Roman" w:hAnsi="Times New Roman" w:cs="Times New Roman"/>
                      <w:sz w:val="24"/>
                      <w:szCs w:val="24"/>
                    </w:rPr>
                  </w:rPrChange>
                </w:rPr>
                <w:t>R</w:t>
              </w:r>
              <w:r w:rsidR="56D6453A" w:rsidRPr="00E203A3">
                <w:rPr>
                  <w:rFonts w:ascii="Times New Roman" w:eastAsia="Times New Roman" w:hAnsi="Times New Roman" w:cs="Times New Roman"/>
                  <w:color w:val="000000" w:themeColor="text1"/>
                  <w:sz w:val="24"/>
                  <w:szCs w:val="24"/>
                  <w:rPrChange w:id="1880" w:author="Euderlan Freire" w:date="2025-06-13T19:10:00Z">
                    <w:rPr>
                      <w:rFonts w:ascii="Times New Roman" w:eastAsia="Times New Roman" w:hAnsi="Times New Roman" w:cs="Times New Roman"/>
                      <w:sz w:val="24"/>
                      <w:szCs w:val="24"/>
                    </w:rPr>
                  </w:rPrChange>
                </w:rPr>
                <w:t>N</w:t>
              </w:r>
              <w:r w:rsidRPr="00E203A3">
                <w:rPr>
                  <w:rFonts w:ascii="Times New Roman" w:eastAsia="Times New Roman" w:hAnsi="Times New Roman" w:cs="Times New Roman"/>
                  <w:color w:val="000000" w:themeColor="text1"/>
                  <w:sz w:val="24"/>
                  <w:szCs w:val="24"/>
                  <w:rPrChange w:id="1881" w:author="Euderlan Freire" w:date="2025-06-13T19:10:00Z">
                    <w:rPr>
                      <w:rFonts w:ascii="Times New Roman" w:eastAsia="Times New Roman" w:hAnsi="Times New Roman" w:cs="Times New Roman"/>
                      <w:sz w:val="24"/>
                      <w:szCs w:val="24"/>
                    </w:rPr>
                  </w:rPrChange>
                </w:rPr>
                <w:t>F03</w:t>
              </w:r>
            </w:ins>
          </w:p>
        </w:tc>
        <w:tc>
          <w:tcPr>
            <w:tcW w:w="3345" w:type="dxa"/>
            <w:vAlign w:val="center"/>
          </w:tcPr>
          <w:p w14:paraId="1A8ED39E" w14:textId="5E0FF40A" w:rsidR="6B132859" w:rsidRPr="00E203A3" w:rsidRDefault="6B132859" w:rsidP="00EC2C2E">
            <w:pPr>
              <w:spacing w:before="40" w:after="240" w:line="360" w:lineRule="auto"/>
              <w:jc w:val="both"/>
              <w:rPr>
                <w:rFonts w:ascii="Times New Roman" w:eastAsia="Times New Roman" w:hAnsi="Times New Roman" w:cs="Times New Roman"/>
                <w:color w:val="000000" w:themeColor="text1"/>
                <w:sz w:val="24"/>
                <w:szCs w:val="24"/>
                <w:rPrChange w:id="1882" w:author="Euderlan Freire" w:date="2025-06-13T19:10:00Z">
                  <w:rPr>
                    <w:rFonts w:ascii="Times New Roman" w:eastAsia="Times New Roman" w:hAnsi="Times New Roman" w:cs="Times New Roman"/>
                    <w:sz w:val="24"/>
                    <w:szCs w:val="24"/>
                  </w:rPr>
                </w:rPrChange>
              </w:rPr>
              <w:pPrChange w:id="1883" w:author="Euderlan Freire" w:date="2025-06-13T19:23:00Z">
                <w:pPr/>
              </w:pPrChange>
            </w:pPr>
            <w:ins w:id="1884" w:author="Yasmin Serejo" w:date="2025-06-13T13:46:00Z">
              <w:r w:rsidRPr="00E203A3">
                <w:rPr>
                  <w:rFonts w:ascii="Times New Roman" w:eastAsia="Times New Roman" w:hAnsi="Times New Roman" w:cs="Times New Roman"/>
                  <w:color w:val="000000" w:themeColor="text1"/>
                  <w:sz w:val="24"/>
                  <w:szCs w:val="24"/>
                  <w:rPrChange w:id="1885" w:author="Euderlan Freire" w:date="2025-06-13T19:10:00Z">
                    <w:rPr>
                      <w:rFonts w:ascii="Arial" w:eastAsia="Arial" w:hAnsi="Arial" w:cs="Arial"/>
                    </w:rPr>
                  </w:rPrChange>
                </w:rPr>
                <w:t>Acesso Público</w:t>
              </w:r>
            </w:ins>
          </w:p>
        </w:tc>
        <w:tc>
          <w:tcPr>
            <w:tcW w:w="3285" w:type="dxa"/>
            <w:vAlign w:val="center"/>
          </w:tcPr>
          <w:p w14:paraId="5E9348C1" w14:textId="554CEC89" w:rsidR="2211FCD7" w:rsidRPr="00E203A3" w:rsidRDefault="2211FCD7" w:rsidP="00EC2C2E">
            <w:pPr>
              <w:spacing w:before="40" w:after="240" w:line="360" w:lineRule="auto"/>
              <w:jc w:val="both"/>
              <w:rPr>
                <w:rFonts w:ascii="Times New Roman" w:eastAsia="Times New Roman" w:hAnsi="Times New Roman" w:cs="Times New Roman"/>
                <w:color w:val="000000" w:themeColor="text1"/>
                <w:sz w:val="24"/>
                <w:szCs w:val="24"/>
                <w:rPrChange w:id="1886" w:author="Euderlan Freire" w:date="2025-06-13T19:10:00Z">
                  <w:rPr>
                    <w:rFonts w:ascii="Times New Roman" w:eastAsia="Times New Roman" w:hAnsi="Times New Roman" w:cs="Times New Roman"/>
                    <w:sz w:val="24"/>
                    <w:szCs w:val="24"/>
                  </w:rPr>
                </w:rPrChange>
              </w:rPr>
              <w:pPrChange w:id="1887" w:author="Euderlan Freire" w:date="2025-06-13T19:23:00Z">
                <w:pPr/>
              </w:pPrChange>
            </w:pPr>
            <w:ins w:id="1888" w:author="Yasmin Serejo" w:date="2025-06-13T13:49:00Z">
              <w:r w:rsidRPr="00E203A3">
                <w:rPr>
                  <w:rFonts w:ascii="Times New Roman" w:eastAsia="Times New Roman" w:hAnsi="Times New Roman" w:cs="Times New Roman"/>
                  <w:color w:val="000000" w:themeColor="text1"/>
                  <w:sz w:val="24"/>
                  <w:szCs w:val="24"/>
                  <w:rPrChange w:id="1889" w:author="Euderlan Freire" w:date="2025-06-13T19:10:00Z">
                    <w:rPr>
                      <w:rFonts w:ascii="Arial" w:eastAsia="Arial" w:hAnsi="Arial" w:cs="Arial"/>
                    </w:rPr>
                  </w:rPrChange>
                </w:rPr>
                <w:t>A resolução deve estar disponível para estudantes, servidores e comunidade em geral</w:t>
              </w:r>
            </w:ins>
            <w:ins w:id="1890" w:author="Yasmin Serejo" w:date="2025-06-13T13:57:00Z">
              <w:r w:rsidR="74286EAB" w:rsidRPr="00E203A3">
                <w:rPr>
                  <w:rFonts w:ascii="Times New Roman" w:eastAsia="Times New Roman" w:hAnsi="Times New Roman" w:cs="Times New Roman"/>
                  <w:color w:val="000000" w:themeColor="text1"/>
                  <w:sz w:val="24"/>
                  <w:szCs w:val="24"/>
                  <w:rPrChange w:id="1891" w:author="Euderlan Freire" w:date="2025-06-13T19:10:00Z">
                    <w:rPr>
                      <w:rFonts w:ascii="Arial" w:eastAsia="Arial" w:hAnsi="Arial" w:cs="Arial"/>
                    </w:rPr>
                  </w:rPrChange>
                </w:rPr>
                <w:t>.</w:t>
              </w:r>
            </w:ins>
          </w:p>
        </w:tc>
      </w:tr>
      <w:tr w:rsidR="0017380A" w:rsidRPr="00E203A3" w14:paraId="59373535" w14:textId="77777777" w:rsidTr="66C841F8">
        <w:trPr>
          <w:trHeight w:val="300"/>
          <w:ins w:id="1892" w:author="Yasmin Serejo" w:date="2025-06-13T13:42:00Z"/>
        </w:trPr>
        <w:tc>
          <w:tcPr>
            <w:tcW w:w="1860" w:type="dxa"/>
            <w:vAlign w:val="center"/>
          </w:tcPr>
          <w:p w14:paraId="4EF420F1" w14:textId="67DA0B04" w:rsidR="66C841F8" w:rsidRPr="00E203A3" w:rsidRDefault="66C841F8" w:rsidP="00EC2C2E">
            <w:pPr>
              <w:spacing w:before="40" w:after="240" w:line="360" w:lineRule="auto"/>
              <w:jc w:val="both"/>
              <w:rPr>
                <w:rFonts w:ascii="Times New Roman" w:eastAsia="Times New Roman" w:hAnsi="Times New Roman" w:cs="Times New Roman"/>
                <w:color w:val="000000" w:themeColor="text1"/>
                <w:sz w:val="24"/>
                <w:szCs w:val="24"/>
                <w:rPrChange w:id="1893" w:author="Euderlan Freire" w:date="2025-06-13T19:10:00Z">
                  <w:rPr>
                    <w:rFonts w:ascii="Times New Roman" w:eastAsia="Times New Roman" w:hAnsi="Times New Roman" w:cs="Times New Roman"/>
                    <w:sz w:val="24"/>
                    <w:szCs w:val="24"/>
                  </w:rPr>
                </w:rPrChange>
              </w:rPr>
              <w:pPrChange w:id="1894" w:author="Euderlan Freire" w:date="2025-06-13T19:23:00Z">
                <w:pPr>
                  <w:spacing w:line="360" w:lineRule="auto"/>
                  <w:jc w:val="both"/>
                </w:pPr>
              </w:pPrChange>
            </w:pPr>
            <w:ins w:id="1895" w:author="Yasmin Serejo" w:date="2025-06-13T13:42:00Z">
              <w:r w:rsidRPr="00E203A3">
                <w:rPr>
                  <w:rFonts w:ascii="Times New Roman" w:eastAsia="Times New Roman" w:hAnsi="Times New Roman" w:cs="Times New Roman"/>
                  <w:color w:val="000000" w:themeColor="text1"/>
                  <w:sz w:val="24"/>
                  <w:szCs w:val="24"/>
                  <w:rPrChange w:id="1896" w:author="Euderlan Freire" w:date="2025-06-13T19:10:00Z">
                    <w:rPr>
                      <w:rFonts w:ascii="Times New Roman" w:eastAsia="Times New Roman" w:hAnsi="Times New Roman" w:cs="Times New Roman"/>
                      <w:sz w:val="24"/>
                      <w:szCs w:val="24"/>
                    </w:rPr>
                  </w:rPrChange>
                </w:rPr>
                <w:t>R</w:t>
              </w:r>
              <w:r w:rsidR="56D6453A" w:rsidRPr="00E203A3">
                <w:rPr>
                  <w:rFonts w:ascii="Times New Roman" w:eastAsia="Times New Roman" w:hAnsi="Times New Roman" w:cs="Times New Roman"/>
                  <w:color w:val="000000" w:themeColor="text1"/>
                  <w:sz w:val="24"/>
                  <w:szCs w:val="24"/>
                  <w:rPrChange w:id="1897" w:author="Euderlan Freire" w:date="2025-06-13T19:10:00Z">
                    <w:rPr>
                      <w:rFonts w:ascii="Times New Roman" w:eastAsia="Times New Roman" w:hAnsi="Times New Roman" w:cs="Times New Roman"/>
                      <w:sz w:val="24"/>
                      <w:szCs w:val="24"/>
                    </w:rPr>
                  </w:rPrChange>
                </w:rPr>
                <w:t>N</w:t>
              </w:r>
              <w:r w:rsidRPr="00E203A3">
                <w:rPr>
                  <w:rFonts w:ascii="Times New Roman" w:eastAsia="Times New Roman" w:hAnsi="Times New Roman" w:cs="Times New Roman"/>
                  <w:color w:val="000000" w:themeColor="text1"/>
                  <w:sz w:val="24"/>
                  <w:szCs w:val="24"/>
                  <w:rPrChange w:id="1898" w:author="Euderlan Freire" w:date="2025-06-13T19:10:00Z">
                    <w:rPr>
                      <w:rFonts w:ascii="Times New Roman" w:eastAsia="Times New Roman" w:hAnsi="Times New Roman" w:cs="Times New Roman"/>
                      <w:sz w:val="24"/>
                      <w:szCs w:val="24"/>
                    </w:rPr>
                  </w:rPrChange>
                </w:rPr>
                <w:t>F04</w:t>
              </w:r>
            </w:ins>
          </w:p>
        </w:tc>
        <w:tc>
          <w:tcPr>
            <w:tcW w:w="3345" w:type="dxa"/>
            <w:vAlign w:val="center"/>
          </w:tcPr>
          <w:p w14:paraId="524154F1" w14:textId="59DB958D" w:rsidR="65C2EEFC" w:rsidRPr="00E203A3" w:rsidRDefault="65C2EEFC" w:rsidP="00EC2C2E">
            <w:pPr>
              <w:spacing w:before="40" w:after="240" w:line="360" w:lineRule="auto"/>
              <w:jc w:val="both"/>
              <w:rPr>
                <w:rFonts w:ascii="Times New Roman" w:eastAsia="Times New Roman" w:hAnsi="Times New Roman" w:cs="Times New Roman"/>
                <w:color w:val="000000" w:themeColor="text1"/>
                <w:sz w:val="24"/>
                <w:szCs w:val="24"/>
                <w:rPrChange w:id="1899" w:author="Euderlan Freire" w:date="2025-06-13T19:10:00Z">
                  <w:rPr>
                    <w:rFonts w:ascii="Times New Roman" w:eastAsia="Times New Roman" w:hAnsi="Times New Roman" w:cs="Times New Roman"/>
                    <w:sz w:val="24"/>
                    <w:szCs w:val="24"/>
                  </w:rPr>
                </w:rPrChange>
              </w:rPr>
              <w:pPrChange w:id="1900" w:author="Euderlan Freire" w:date="2025-06-13T19:23:00Z">
                <w:pPr/>
              </w:pPrChange>
            </w:pPr>
            <w:ins w:id="1901" w:author="Yasmin Serejo" w:date="2025-06-13T13:46:00Z">
              <w:r w:rsidRPr="00E203A3">
                <w:rPr>
                  <w:rFonts w:ascii="Times New Roman" w:eastAsia="Times New Roman" w:hAnsi="Times New Roman" w:cs="Times New Roman"/>
                  <w:color w:val="000000" w:themeColor="text1"/>
                  <w:sz w:val="24"/>
                  <w:szCs w:val="24"/>
                  <w:rPrChange w:id="1902" w:author="Euderlan Freire" w:date="2025-06-13T19:10:00Z">
                    <w:rPr>
                      <w:rFonts w:ascii="Arial" w:eastAsia="Arial" w:hAnsi="Arial" w:cs="Arial"/>
                    </w:rPr>
                  </w:rPrChange>
                </w:rPr>
                <w:t>Infraestrutura Estável</w:t>
              </w:r>
            </w:ins>
          </w:p>
        </w:tc>
        <w:tc>
          <w:tcPr>
            <w:tcW w:w="3285" w:type="dxa"/>
            <w:vAlign w:val="center"/>
          </w:tcPr>
          <w:p w14:paraId="0EBE74DF" w14:textId="114BD129" w:rsidR="729F908F" w:rsidRPr="00E203A3" w:rsidRDefault="729F908F" w:rsidP="00EC2C2E">
            <w:pPr>
              <w:spacing w:before="40" w:after="240" w:line="360" w:lineRule="auto"/>
              <w:jc w:val="both"/>
              <w:rPr>
                <w:rFonts w:ascii="Times New Roman" w:eastAsia="Times New Roman" w:hAnsi="Times New Roman" w:cs="Times New Roman"/>
                <w:color w:val="000000" w:themeColor="text1"/>
                <w:sz w:val="24"/>
                <w:szCs w:val="24"/>
                <w:rPrChange w:id="1903" w:author="Euderlan Freire" w:date="2025-06-13T19:10:00Z">
                  <w:rPr>
                    <w:rFonts w:ascii="Times New Roman" w:eastAsia="Times New Roman" w:hAnsi="Times New Roman" w:cs="Times New Roman"/>
                    <w:sz w:val="24"/>
                    <w:szCs w:val="24"/>
                  </w:rPr>
                </w:rPrChange>
              </w:rPr>
              <w:pPrChange w:id="1904" w:author="Euderlan Freire" w:date="2025-06-13T19:23:00Z">
                <w:pPr/>
              </w:pPrChange>
            </w:pPr>
            <w:ins w:id="1905" w:author="Yasmin Serejo" w:date="2025-06-13T13:55:00Z">
              <w:r w:rsidRPr="00E203A3">
                <w:rPr>
                  <w:rFonts w:ascii="Times New Roman" w:eastAsia="Times New Roman" w:hAnsi="Times New Roman" w:cs="Times New Roman"/>
                  <w:color w:val="000000" w:themeColor="text1"/>
                  <w:sz w:val="24"/>
                  <w:szCs w:val="24"/>
                  <w:rPrChange w:id="1906" w:author="Euderlan Freire" w:date="2025-06-13T19:10:00Z">
                    <w:rPr>
                      <w:rFonts w:ascii="Arial" w:eastAsia="Arial" w:hAnsi="Arial" w:cs="Arial"/>
                    </w:rPr>
                  </w:rPrChange>
                </w:rPr>
                <w:t>Sistema e</w:t>
              </w:r>
            </w:ins>
            <w:ins w:id="1907" w:author="Yasmin Serejo" w:date="2025-06-13T13:49:00Z">
              <w:r w:rsidR="3EDCDEAE" w:rsidRPr="00E203A3">
                <w:rPr>
                  <w:rFonts w:ascii="Times New Roman" w:eastAsia="Times New Roman" w:hAnsi="Times New Roman" w:cs="Times New Roman"/>
                  <w:color w:val="000000" w:themeColor="text1"/>
                  <w:sz w:val="24"/>
                  <w:szCs w:val="24"/>
                  <w:rPrChange w:id="1908" w:author="Euderlan Freire" w:date="2025-06-13T19:10:00Z">
                    <w:rPr>
                      <w:rFonts w:ascii="Arial" w:eastAsia="Arial" w:hAnsi="Arial" w:cs="Arial"/>
                    </w:rPr>
                  </w:rPrChange>
                </w:rPr>
                <w:t xml:space="preserve">stável </w:t>
              </w:r>
            </w:ins>
            <w:ins w:id="1909" w:author="Yasmin Serejo" w:date="2025-06-13T13:55:00Z">
              <w:r w:rsidR="4861E3B9" w:rsidRPr="00E203A3">
                <w:rPr>
                  <w:rFonts w:ascii="Times New Roman" w:eastAsia="Times New Roman" w:hAnsi="Times New Roman" w:cs="Times New Roman"/>
                  <w:color w:val="000000" w:themeColor="text1"/>
                  <w:sz w:val="24"/>
                  <w:szCs w:val="24"/>
                  <w:rPrChange w:id="1910" w:author="Euderlan Freire" w:date="2025-06-13T19:10:00Z">
                    <w:rPr>
                      <w:rFonts w:ascii="Arial" w:eastAsia="Arial" w:hAnsi="Arial" w:cs="Arial"/>
                    </w:rPr>
                  </w:rPrChange>
                </w:rPr>
                <w:t>com</w:t>
              </w:r>
            </w:ins>
            <w:ins w:id="1911" w:author="Yasmin Serejo" w:date="2025-06-13T13:49:00Z">
              <w:r w:rsidR="3EDCDEAE" w:rsidRPr="00E203A3">
                <w:rPr>
                  <w:rFonts w:ascii="Times New Roman" w:eastAsia="Times New Roman" w:hAnsi="Times New Roman" w:cs="Times New Roman"/>
                  <w:color w:val="000000" w:themeColor="text1"/>
                  <w:sz w:val="24"/>
                  <w:szCs w:val="24"/>
                  <w:rPrChange w:id="1912" w:author="Euderlan Freire" w:date="2025-06-13T19:10:00Z">
                    <w:rPr>
                      <w:rFonts w:ascii="Arial" w:eastAsia="Arial" w:hAnsi="Arial" w:cs="Arial"/>
                    </w:rPr>
                  </w:rPrChange>
                </w:rPr>
                <w:t xml:space="preserve"> custo operacional sustentável a longo prazo</w:t>
              </w:r>
            </w:ins>
            <w:ins w:id="1913" w:author="Yasmin Serejo" w:date="2025-06-13T13:54:00Z">
              <w:r w:rsidR="7ADD3E88" w:rsidRPr="00E203A3">
                <w:rPr>
                  <w:rFonts w:ascii="Times New Roman" w:eastAsia="Times New Roman" w:hAnsi="Times New Roman" w:cs="Times New Roman"/>
                  <w:color w:val="000000" w:themeColor="text1"/>
                  <w:sz w:val="24"/>
                  <w:szCs w:val="24"/>
                  <w:rPrChange w:id="1914" w:author="Euderlan Freire" w:date="2025-06-13T19:10:00Z">
                    <w:rPr>
                      <w:rFonts w:ascii="Arial" w:eastAsia="Arial" w:hAnsi="Arial" w:cs="Arial"/>
                    </w:rPr>
                  </w:rPrChange>
                </w:rPr>
                <w:t>.</w:t>
              </w:r>
            </w:ins>
          </w:p>
        </w:tc>
      </w:tr>
      <w:tr w:rsidR="0017380A" w:rsidRPr="00E203A3" w14:paraId="31E6F2F9" w14:textId="77777777" w:rsidTr="66C841F8">
        <w:trPr>
          <w:trHeight w:val="300"/>
          <w:ins w:id="1915" w:author="Yasmin Serejo" w:date="2025-06-13T13:42:00Z"/>
        </w:trPr>
        <w:tc>
          <w:tcPr>
            <w:tcW w:w="1860" w:type="dxa"/>
            <w:vAlign w:val="center"/>
          </w:tcPr>
          <w:p w14:paraId="7673CECE" w14:textId="311B844F" w:rsidR="66C841F8" w:rsidRPr="00E203A3" w:rsidRDefault="66C841F8" w:rsidP="00EC2C2E">
            <w:pPr>
              <w:spacing w:before="40" w:after="240" w:line="360" w:lineRule="auto"/>
              <w:jc w:val="both"/>
              <w:rPr>
                <w:rFonts w:ascii="Times New Roman" w:eastAsia="Times New Roman" w:hAnsi="Times New Roman" w:cs="Times New Roman"/>
                <w:color w:val="000000" w:themeColor="text1"/>
                <w:sz w:val="24"/>
                <w:szCs w:val="24"/>
                <w:rPrChange w:id="1916" w:author="Euderlan Freire" w:date="2025-06-13T19:10:00Z">
                  <w:rPr>
                    <w:rFonts w:ascii="Times New Roman" w:eastAsia="Times New Roman" w:hAnsi="Times New Roman" w:cs="Times New Roman"/>
                    <w:sz w:val="24"/>
                    <w:szCs w:val="24"/>
                  </w:rPr>
                </w:rPrChange>
              </w:rPr>
              <w:pPrChange w:id="1917" w:author="Euderlan Freire" w:date="2025-06-13T19:23:00Z">
                <w:pPr>
                  <w:spacing w:line="360" w:lineRule="auto"/>
                  <w:jc w:val="both"/>
                </w:pPr>
              </w:pPrChange>
            </w:pPr>
            <w:ins w:id="1918" w:author="Yasmin Serejo" w:date="2025-06-13T13:42:00Z">
              <w:r w:rsidRPr="00E203A3">
                <w:rPr>
                  <w:rFonts w:ascii="Times New Roman" w:eastAsia="Times New Roman" w:hAnsi="Times New Roman" w:cs="Times New Roman"/>
                  <w:color w:val="000000" w:themeColor="text1"/>
                  <w:sz w:val="24"/>
                  <w:szCs w:val="24"/>
                  <w:rPrChange w:id="1919" w:author="Euderlan Freire" w:date="2025-06-13T19:10:00Z">
                    <w:rPr>
                      <w:rFonts w:ascii="Times New Roman" w:eastAsia="Times New Roman" w:hAnsi="Times New Roman" w:cs="Times New Roman"/>
                      <w:sz w:val="24"/>
                      <w:szCs w:val="24"/>
                    </w:rPr>
                  </w:rPrChange>
                </w:rPr>
                <w:t>R</w:t>
              </w:r>
              <w:r w:rsidR="6870BE54" w:rsidRPr="00E203A3">
                <w:rPr>
                  <w:rFonts w:ascii="Times New Roman" w:eastAsia="Times New Roman" w:hAnsi="Times New Roman" w:cs="Times New Roman"/>
                  <w:color w:val="000000" w:themeColor="text1"/>
                  <w:sz w:val="24"/>
                  <w:szCs w:val="24"/>
                  <w:rPrChange w:id="1920" w:author="Euderlan Freire" w:date="2025-06-13T19:10:00Z">
                    <w:rPr>
                      <w:rFonts w:ascii="Times New Roman" w:eastAsia="Times New Roman" w:hAnsi="Times New Roman" w:cs="Times New Roman"/>
                      <w:sz w:val="24"/>
                      <w:szCs w:val="24"/>
                    </w:rPr>
                  </w:rPrChange>
                </w:rPr>
                <w:t>N</w:t>
              </w:r>
              <w:r w:rsidRPr="00E203A3">
                <w:rPr>
                  <w:rFonts w:ascii="Times New Roman" w:eastAsia="Times New Roman" w:hAnsi="Times New Roman" w:cs="Times New Roman"/>
                  <w:color w:val="000000" w:themeColor="text1"/>
                  <w:sz w:val="24"/>
                  <w:szCs w:val="24"/>
                  <w:rPrChange w:id="1921" w:author="Euderlan Freire" w:date="2025-06-13T19:10:00Z">
                    <w:rPr>
                      <w:rFonts w:ascii="Times New Roman" w:eastAsia="Times New Roman" w:hAnsi="Times New Roman" w:cs="Times New Roman"/>
                      <w:sz w:val="24"/>
                      <w:szCs w:val="24"/>
                    </w:rPr>
                  </w:rPrChange>
                </w:rPr>
                <w:t>F05</w:t>
              </w:r>
            </w:ins>
          </w:p>
        </w:tc>
        <w:tc>
          <w:tcPr>
            <w:tcW w:w="3345" w:type="dxa"/>
            <w:vAlign w:val="center"/>
          </w:tcPr>
          <w:p w14:paraId="5C1E8CC5" w14:textId="0865639C" w:rsidR="341E2038" w:rsidRPr="00E203A3" w:rsidRDefault="341E2038" w:rsidP="00EC2C2E">
            <w:pPr>
              <w:spacing w:before="40" w:after="240" w:line="360" w:lineRule="auto"/>
              <w:jc w:val="both"/>
              <w:rPr>
                <w:rFonts w:ascii="Times New Roman" w:eastAsia="Times New Roman" w:hAnsi="Times New Roman" w:cs="Times New Roman"/>
                <w:color w:val="000000" w:themeColor="text1"/>
                <w:sz w:val="24"/>
                <w:szCs w:val="24"/>
                <w:lang w:val="en-US"/>
                <w:rPrChange w:id="1922" w:author="Euderlan Freire" w:date="2025-06-13T19:10:00Z">
                  <w:rPr>
                    <w:rFonts w:ascii="Times New Roman" w:eastAsia="Times New Roman" w:hAnsi="Times New Roman" w:cs="Times New Roman"/>
                    <w:sz w:val="24"/>
                    <w:szCs w:val="24"/>
                    <w:lang w:val="en-US"/>
                  </w:rPr>
                </w:rPrChange>
              </w:rPr>
              <w:pPrChange w:id="1923" w:author="Euderlan Freire" w:date="2025-06-13T19:23:00Z">
                <w:pPr/>
              </w:pPrChange>
            </w:pPr>
            <w:proofErr w:type="spellStart"/>
            <w:ins w:id="1924" w:author="Yasmin Serejo" w:date="2025-06-13T13:46:00Z">
              <w:r w:rsidRPr="00E203A3">
                <w:rPr>
                  <w:rFonts w:ascii="Times New Roman" w:eastAsia="Times New Roman" w:hAnsi="Times New Roman" w:cs="Times New Roman"/>
                  <w:color w:val="000000" w:themeColor="text1"/>
                  <w:sz w:val="24"/>
                  <w:szCs w:val="24"/>
                  <w:lang w:val="en-US"/>
                  <w:rPrChange w:id="1925" w:author="Euderlan Freire" w:date="2025-06-13T19:10:00Z">
                    <w:rPr>
                      <w:rFonts w:ascii="Arial" w:eastAsia="Arial" w:hAnsi="Arial" w:cs="Arial"/>
                      <w:lang w:val="en-US"/>
                    </w:rPr>
                  </w:rPrChange>
                </w:rPr>
                <w:t>Suporte</w:t>
              </w:r>
              <w:proofErr w:type="spellEnd"/>
              <w:r w:rsidRPr="00E203A3">
                <w:rPr>
                  <w:rFonts w:ascii="Times New Roman" w:eastAsia="Times New Roman" w:hAnsi="Times New Roman" w:cs="Times New Roman"/>
                  <w:color w:val="000000" w:themeColor="text1"/>
                  <w:sz w:val="24"/>
                  <w:szCs w:val="24"/>
                  <w:lang w:val="en-US"/>
                  <w:rPrChange w:id="1926" w:author="Euderlan Freire" w:date="2025-06-13T19:10:00Z">
                    <w:rPr>
                      <w:rFonts w:ascii="Arial" w:eastAsia="Arial" w:hAnsi="Arial" w:cs="Arial"/>
                      <w:lang w:val="en-US"/>
                    </w:rPr>
                  </w:rPrChange>
                </w:rPr>
                <w:t xml:space="preserve"> </w:t>
              </w:r>
            </w:ins>
            <w:ins w:id="1927" w:author="Yasmin Serejo" w:date="2025-06-13T13:59:00Z">
              <w:r w:rsidR="6528D1CA" w:rsidRPr="00E203A3">
                <w:rPr>
                  <w:rFonts w:ascii="Times New Roman" w:eastAsia="Times New Roman" w:hAnsi="Times New Roman" w:cs="Times New Roman"/>
                  <w:color w:val="000000" w:themeColor="text1"/>
                  <w:sz w:val="24"/>
                  <w:szCs w:val="24"/>
                  <w:lang w:val="en-US"/>
                  <w:rPrChange w:id="1928" w:author="Euderlan Freire" w:date="2025-06-13T19:10:00Z">
                    <w:rPr>
                      <w:rFonts w:ascii="Times New Roman" w:eastAsia="Times New Roman" w:hAnsi="Times New Roman" w:cs="Times New Roman"/>
                      <w:sz w:val="24"/>
                      <w:szCs w:val="24"/>
                      <w:lang w:val="en-US"/>
                    </w:rPr>
                  </w:rPrChange>
                </w:rPr>
                <w:t>a</w:t>
              </w:r>
            </w:ins>
            <w:ins w:id="1929" w:author="Yasmin Serejo" w:date="2025-06-13T13:58:00Z">
              <w:r w:rsidR="6528D1CA" w:rsidRPr="00E203A3">
                <w:rPr>
                  <w:rFonts w:ascii="Times New Roman" w:eastAsia="Times New Roman" w:hAnsi="Times New Roman" w:cs="Times New Roman"/>
                  <w:color w:val="000000" w:themeColor="text1"/>
                  <w:sz w:val="24"/>
                  <w:szCs w:val="24"/>
                  <w:lang w:val="en-US"/>
                  <w:rPrChange w:id="1930" w:author="Euderlan Freire" w:date="2025-06-13T19:10:00Z">
                    <w:rPr>
                      <w:rFonts w:ascii="Times New Roman" w:eastAsia="Times New Roman" w:hAnsi="Times New Roman" w:cs="Times New Roman"/>
                      <w:sz w:val="24"/>
                      <w:szCs w:val="24"/>
                      <w:lang w:val="en-US"/>
                    </w:rPr>
                  </w:rPrChange>
                </w:rPr>
                <w:t xml:space="preserve"> </w:t>
              </w:r>
            </w:ins>
            <w:proofErr w:type="spellStart"/>
            <w:ins w:id="1931" w:author="Yasmin Serejo" w:date="2025-06-13T13:46:00Z">
              <w:r w:rsidRPr="00E203A3">
                <w:rPr>
                  <w:rFonts w:ascii="Times New Roman" w:eastAsia="Times New Roman" w:hAnsi="Times New Roman" w:cs="Times New Roman"/>
                  <w:color w:val="000000" w:themeColor="text1"/>
                  <w:sz w:val="24"/>
                  <w:szCs w:val="24"/>
                  <w:lang w:val="en-US"/>
                  <w:rPrChange w:id="1932" w:author="Euderlan Freire" w:date="2025-06-13T19:10:00Z">
                    <w:rPr>
                      <w:rFonts w:ascii="Arial" w:eastAsia="Arial" w:hAnsi="Arial" w:cs="Arial"/>
                      <w:lang w:val="en-US"/>
                    </w:rPr>
                  </w:rPrChange>
                </w:rPr>
                <w:t>vários</w:t>
              </w:r>
              <w:proofErr w:type="spellEnd"/>
              <w:r w:rsidRPr="00E203A3">
                <w:rPr>
                  <w:rFonts w:ascii="Times New Roman" w:eastAsia="Times New Roman" w:hAnsi="Times New Roman" w:cs="Times New Roman"/>
                  <w:color w:val="000000" w:themeColor="text1"/>
                  <w:sz w:val="24"/>
                  <w:szCs w:val="24"/>
                  <w:lang w:val="en-US"/>
                  <w:rPrChange w:id="1933" w:author="Euderlan Freire" w:date="2025-06-13T19:10:00Z">
                    <w:rPr>
                      <w:rFonts w:ascii="Arial" w:eastAsia="Arial" w:hAnsi="Arial" w:cs="Arial"/>
                      <w:lang w:val="en-US"/>
                    </w:rPr>
                  </w:rPrChange>
                </w:rPr>
                <w:t xml:space="preserve"> </w:t>
              </w:r>
            </w:ins>
            <w:proofErr w:type="spellStart"/>
            <w:ins w:id="1934" w:author="Yasmin Serejo" w:date="2025-06-13T13:58:00Z">
              <w:r w:rsidR="786D652F" w:rsidRPr="00E203A3">
                <w:rPr>
                  <w:rFonts w:ascii="Times New Roman" w:eastAsia="Times New Roman" w:hAnsi="Times New Roman" w:cs="Times New Roman"/>
                  <w:color w:val="000000" w:themeColor="text1"/>
                  <w:sz w:val="24"/>
                  <w:szCs w:val="24"/>
                  <w:lang w:val="en-US"/>
                  <w:rPrChange w:id="1935" w:author="Euderlan Freire" w:date="2025-06-13T19:10:00Z">
                    <w:rPr>
                      <w:rFonts w:ascii="Times New Roman" w:eastAsia="Times New Roman" w:hAnsi="Times New Roman" w:cs="Times New Roman"/>
                      <w:sz w:val="24"/>
                      <w:szCs w:val="24"/>
                      <w:lang w:val="en-US"/>
                    </w:rPr>
                  </w:rPrChange>
                </w:rPr>
                <w:t>u</w:t>
              </w:r>
            </w:ins>
            <w:ins w:id="1936" w:author="Yasmin Serejo" w:date="2025-06-13T13:46:00Z">
              <w:r w:rsidRPr="00E203A3">
                <w:rPr>
                  <w:rFonts w:ascii="Times New Roman" w:eastAsia="Times New Roman" w:hAnsi="Times New Roman" w:cs="Times New Roman"/>
                  <w:color w:val="000000" w:themeColor="text1"/>
                  <w:sz w:val="24"/>
                  <w:szCs w:val="24"/>
                  <w:lang w:val="en-US"/>
                  <w:rPrChange w:id="1937" w:author="Euderlan Freire" w:date="2025-06-13T19:10:00Z">
                    <w:rPr>
                      <w:rFonts w:ascii="Arial" w:eastAsia="Arial" w:hAnsi="Arial" w:cs="Arial"/>
                      <w:lang w:val="en-US"/>
                    </w:rPr>
                  </w:rPrChange>
                </w:rPr>
                <w:t>suários</w:t>
              </w:r>
            </w:ins>
            <w:proofErr w:type="spellEnd"/>
          </w:p>
        </w:tc>
        <w:tc>
          <w:tcPr>
            <w:tcW w:w="3285" w:type="dxa"/>
            <w:vAlign w:val="center"/>
          </w:tcPr>
          <w:p w14:paraId="146F73D1" w14:textId="4950AED1" w:rsidR="2510FFD8" w:rsidRPr="00E203A3" w:rsidRDefault="2510FFD8" w:rsidP="00EC2C2E">
            <w:pPr>
              <w:spacing w:before="40" w:after="240" w:line="360" w:lineRule="auto"/>
              <w:jc w:val="both"/>
              <w:rPr>
                <w:rFonts w:ascii="Times New Roman" w:eastAsia="Times New Roman" w:hAnsi="Times New Roman" w:cs="Times New Roman"/>
                <w:color w:val="000000" w:themeColor="text1"/>
                <w:sz w:val="24"/>
                <w:szCs w:val="24"/>
                <w:rPrChange w:id="1938" w:author="Euderlan Freire" w:date="2025-06-13T19:10:00Z">
                  <w:rPr>
                    <w:rFonts w:ascii="Times New Roman" w:eastAsia="Times New Roman" w:hAnsi="Times New Roman" w:cs="Times New Roman"/>
                    <w:sz w:val="24"/>
                    <w:szCs w:val="24"/>
                  </w:rPr>
                </w:rPrChange>
              </w:rPr>
              <w:pPrChange w:id="1939" w:author="Euderlan Freire" w:date="2025-06-13T19:23:00Z">
                <w:pPr/>
              </w:pPrChange>
            </w:pPr>
            <w:ins w:id="1940" w:author="Yasmin Serejo" w:date="2025-06-13T13:56:00Z">
              <w:r w:rsidRPr="00E203A3">
                <w:rPr>
                  <w:rFonts w:ascii="Times New Roman" w:eastAsia="Times New Roman" w:hAnsi="Times New Roman" w:cs="Times New Roman"/>
                  <w:color w:val="000000" w:themeColor="text1"/>
                  <w:sz w:val="24"/>
                  <w:szCs w:val="24"/>
                  <w:rPrChange w:id="1941" w:author="Euderlan Freire" w:date="2025-06-13T19:10:00Z">
                    <w:rPr>
                      <w:rFonts w:ascii="Arial" w:eastAsia="Arial" w:hAnsi="Arial" w:cs="Arial"/>
                    </w:rPr>
                  </w:rPrChange>
                </w:rPr>
                <w:t>Suporte a</w:t>
              </w:r>
            </w:ins>
            <w:ins w:id="1942" w:author="Yasmin Serejo" w:date="2025-06-13T13:49:00Z">
              <w:r w:rsidR="5D1DAF50" w:rsidRPr="00E203A3">
                <w:rPr>
                  <w:rFonts w:ascii="Times New Roman" w:eastAsia="Times New Roman" w:hAnsi="Times New Roman" w:cs="Times New Roman"/>
                  <w:color w:val="000000" w:themeColor="text1"/>
                  <w:sz w:val="24"/>
                  <w:szCs w:val="24"/>
                  <w:rPrChange w:id="1943" w:author="Euderlan Freire" w:date="2025-06-13T19:10:00Z">
                    <w:rPr>
                      <w:rFonts w:ascii="Arial" w:eastAsia="Arial" w:hAnsi="Arial" w:cs="Arial"/>
                    </w:rPr>
                  </w:rPrChange>
                </w:rPr>
                <w:t xml:space="preserve"> vários estudantes e servidores</w:t>
              </w:r>
            </w:ins>
            <w:ins w:id="1944" w:author="Yasmin Serejo" w:date="2025-06-13T13:59:00Z">
              <w:r w:rsidR="16B6B199" w:rsidRPr="00E203A3">
                <w:rPr>
                  <w:rFonts w:ascii="Times New Roman" w:eastAsia="Times New Roman" w:hAnsi="Times New Roman" w:cs="Times New Roman"/>
                  <w:color w:val="000000" w:themeColor="text1"/>
                  <w:sz w:val="24"/>
                  <w:szCs w:val="24"/>
                  <w:rPrChange w:id="1945" w:author="Euderlan Freire" w:date="2025-06-13T19:10:00Z">
                    <w:rPr>
                      <w:rFonts w:ascii="Times New Roman" w:eastAsia="Times New Roman" w:hAnsi="Times New Roman" w:cs="Times New Roman"/>
                      <w:sz w:val="24"/>
                      <w:szCs w:val="24"/>
                    </w:rPr>
                  </w:rPrChange>
                </w:rPr>
                <w:t xml:space="preserve"> simultaneamente, garantindo eficiência com múltiplos acessos.</w:t>
              </w:r>
            </w:ins>
          </w:p>
        </w:tc>
      </w:tr>
      <w:tr w:rsidR="0017380A" w:rsidRPr="00E203A3" w14:paraId="0598AA53" w14:textId="77777777" w:rsidTr="66C841F8">
        <w:trPr>
          <w:trHeight w:val="300"/>
          <w:ins w:id="1946" w:author="Yasmin Serejo" w:date="2025-06-13T13:42:00Z"/>
        </w:trPr>
        <w:tc>
          <w:tcPr>
            <w:tcW w:w="1860" w:type="dxa"/>
            <w:vAlign w:val="center"/>
          </w:tcPr>
          <w:p w14:paraId="56C2E1C6" w14:textId="0D1D33FA" w:rsidR="66C841F8" w:rsidRPr="00E203A3" w:rsidRDefault="66C841F8" w:rsidP="00EC2C2E">
            <w:pPr>
              <w:spacing w:before="40" w:after="240" w:line="360" w:lineRule="auto"/>
              <w:jc w:val="both"/>
              <w:rPr>
                <w:rFonts w:ascii="Times New Roman" w:eastAsia="Times New Roman" w:hAnsi="Times New Roman" w:cs="Times New Roman"/>
                <w:color w:val="000000" w:themeColor="text1"/>
                <w:sz w:val="24"/>
                <w:szCs w:val="24"/>
                <w:rPrChange w:id="1947" w:author="Euderlan Freire" w:date="2025-06-13T19:10:00Z">
                  <w:rPr>
                    <w:rFonts w:ascii="Times New Roman" w:eastAsia="Times New Roman" w:hAnsi="Times New Roman" w:cs="Times New Roman"/>
                    <w:sz w:val="24"/>
                    <w:szCs w:val="24"/>
                  </w:rPr>
                </w:rPrChange>
              </w:rPr>
              <w:pPrChange w:id="1948" w:author="Euderlan Freire" w:date="2025-06-13T19:23:00Z">
                <w:pPr>
                  <w:spacing w:line="360" w:lineRule="auto"/>
                  <w:jc w:val="both"/>
                </w:pPr>
              </w:pPrChange>
            </w:pPr>
            <w:ins w:id="1949" w:author="Yasmin Serejo" w:date="2025-06-13T13:42:00Z">
              <w:r w:rsidRPr="00E203A3">
                <w:rPr>
                  <w:rFonts w:ascii="Times New Roman" w:eastAsia="Times New Roman" w:hAnsi="Times New Roman" w:cs="Times New Roman"/>
                  <w:color w:val="000000" w:themeColor="text1"/>
                  <w:sz w:val="24"/>
                  <w:szCs w:val="24"/>
                  <w:rPrChange w:id="1950" w:author="Euderlan Freire" w:date="2025-06-13T19:10:00Z">
                    <w:rPr>
                      <w:rFonts w:ascii="Times New Roman" w:eastAsia="Times New Roman" w:hAnsi="Times New Roman" w:cs="Times New Roman"/>
                      <w:sz w:val="24"/>
                      <w:szCs w:val="24"/>
                    </w:rPr>
                  </w:rPrChange>
                </w:rPr>
                <w:t>R</w:t>
              </w:r>
              <w:r w:rsidR="6870BE54" w:rsidRPr="00E203A3">
                <w:rPr>
                  <w:rFonts w:ascii="Times New Roman" w:eastAsia="Times New Roman" w:hAnsi="Times New Roman" w:cs="Times New Roman"/>
                  <w:color w:val="000000" w:themeColor="text1"/>
                  <w:sz w:val="24"/>
                  <w:szCs w:val="24"/>
                  <w:rPrChange w:id="1951" w:author="Euderlan Freire" w:date="2025-06-13T19:10:00Z">
                    <w:rPr>
                      <w:rFonts w:ascii="Times New Roman" w:eastAsia="Times New Roman" w:hAnsi="Times New Roman" w:cs="Times New Roman"/>
                      <w:sz w:val="24"/>
                      <w:szCs w:val="24"/>
                    </w:rPr>
                  </w:rPrChange>
                </w:rPr>
                <w:t>N</w:t>
              </w:r>
              <w:r w:rsidRPr="00E203A3">
                <w:rPr>
                  <w:rFonts w:ascii="Times New Roman" w:eastAsia="Times New Roman" w:hAnsi="Times New Roman" w:cs="Times New Roman"/>
                  <w:color w:val="000000" w:themeColor="text1"/>
                  <w:sz w:val="24"/>
                  <w:szCs w:val="24"/>
                  <w:rPrChange w:id="1952" w:author="Euderlan Freire" w:date="2025-06-13T19:10:00Z">
                    <w:rPr>
                      <w:rFonts w:ascii="Times New Roman" w:eastAsia="Times New Roman" w:hAnsi="Times New Roman" w:cs="Times New Roman"/>
                      <w:sz w:val="24"/>
                      <w:szCs w:val="24"/>
                    </w:rPr>
                  </w:rPrChange>
                </w:rPr>
                <w:t>F06</w:t>
              </w:r>
            </w:ins>
          </w:p>
        </w:tc>
        <w:tc>
          <w:tcPr>
            <w:tcW w:w="3345" w:type="dxa"/>
            <w:vAlign w:val="center"/>
          </w:tcPr>
          <w:p w14:paraId="0AFF89A3" w14:textId="4D33D370" w:rsidR="3246141F" w:rsidRPr="00E203A3" w:rsidRDefault="3246141F" w:rsidP="00EC2C2E">
            <w:pPr>
              <w:spacing w:before="40" w:after="240" w:line="360" w:lineRule="auto"/>
              <w:jc w:val="both"/>
              <w:rPr>
                <w:rFonts w:ascii="Times New Roman" w:eastAsia="Times New Roman" w:hAnsi="Times New Roman" w:cs="Times New Roman"/>
                <w:color w:val="000000" w:themeColor="text1"/>
                <w:sz w:val="24"/>
                <w:szCs w:val="24"/>
                <w:rPrChange w:id="1953" w:author="Euderlan Freire" w:date="2025-06-13T19:10:00Z">
                  <w:rPr>
                    <w:rFonts w:ascii="Times New Roman" w:eastAsia="Times New Roman" w:hAnsi="Times New Roman" w:cs="Times New Roman"/>
                    <w:sz w:val="24"/>
                    <w:szCs w:val="24"/>
                  </w:rPr>
                </w:rPrChange>
              </w:rPr>
              <w:pPrChange w:id="1954" w:author="Euderlan Freire" w:date="2025-06-13T19:23:00Z">
                <w:pPr/>
              </w:pPrChange>
            </w:pPr>
            <w:ins w:id="1955" w:author="Yasmin Serejo" w:date="2025-06-13T13:47:00Z">
              <w:r w:rsidRPr="00E203A3">
                <w:rPr>
                  <w:rFonts w:ascii="Times New Roman" w:eastAsia="Times New Roman" w:hAnsi="Times New Roman" w:cs="Times New Roman"/>
                  <w:color w:val="000000" w:themeColor="text1"/>
                  <w:sz w:val="24"/>
                  <w:szCs w:val="24"/>
                  <w:rPrChange w:id="1956" w:author="Euderlan Freire" w:date="2025-06-13T19:10:00Z">
                    <w:rPr>
                      <w:rFonts w:ascii="Arial" w:eastAsia="Arial" w:hAnsi="Arial" w:cs="Arial"/>
                    </w:rPr>
                  </w:rPrChange>
                </w:rPr>
                <w:t>Linguagem Diversificada</w:t>
              </w:r>
            </w:ins>
          </w:p>
        </w:tc>
        <w:tc>
          <w:tcPr>
            <w:tcW w:w="3285" w:type="dxa"/>
            <w:vAlign w:val="center"/>
          </w:tcPr>
          <w:p w14:paraId="2823E99E" w14:textId="2BFA5435" w:rsidR="2E854EA9" w:rsidRPr="00E203A3" w:rsidRDefault="2E854EA9" w:rsidP="00EC2C2E">
            <w:pPr>
              <w:spacing w:before="40" w:after="240" w:line="360" w:lineRule="auto"/>
              <w:jc w:val="both"/>
              <w:rPr>
                <w:rFonts w:ascii="Times New Roman" w:eastAsia="Times New Roman" w:hAnsi="Times New Roman" w:cs="Times New Roman"/>
                <w:color w:val="000000" w:themeColor="text1"/>
                <w:sz w:val="24"/>
                <w:szCs w:val="24"/>
                <w:rPrChange w:id="1957" w:author="Euderlan Freire" w:date="2025-06-13T19:10:00Z">
                  <w:rPr>
                    <w:rFonts w:ascii="Times New Roman" w:eastAsia="Times New Roman" w:hAnsi="Times New Roman" w:cs="Times New Roman"/>
                    <w:sz w:val="24"/>
                    <w:szCs w:val="24"/>
                  </w:rPr>
                </w:rPrChange>
              </w:rPr>
              <w:pPrChange w:id="1958" w:author="Euderlan Freire" w:date="2025-06-13T19:23:00Z">
                <w:pPr/>
              </w:pPrChange>
            </w:pPr>
            <w:ins w:id="1959" w:author="Yasmin Serejo" w:date="2025-06-13T13:56:00Z">
              <w:r w:rsidRPr="00E203A3">
                <w:rPr>
                  <w:rFonts w:ascii="Times New Roman" w:eastAsia="Times New Roman" w:hAnsi="Times New Roman" w:cs="Times New Roman"/>
                  <w:color w:val="000000" w:themeColor="text1"/>
                  <w:sz w:val="24"/>
                  <w:szCs w:val="24"/>
                  <w:rPrChange w:id="1960" w:author="Euderlan Freire" w:date="2025-06-13T19:10:00Z">
                    <w:rPr>
                      <w:rFonts w:ascii="Arial" w:eastAsia="Arial" w:hAnsi="Arial" w:cs="Arial"/>
                    </w:rPr>
                  </w:rPrChange>
                </w:rPr>
                <w:t>Atendimento</w:t>
              </w:r>
            </w:ins>
            <w:ins w:id="1961" w:author="Yasmin Serejo" w:date="2025-06-13T13:49:00Z">
              <w:r w:rsidR="55564EB7" w:rsidRPr="00E203A3">
                <w:rPr>
                  <w:rFonts w:ascii="Times New Roman" w:eastAsia="Times New Roman" w:hAnsi="Times New Roman" w:cs="Times New Roman"/>
                  <w:color w:val="000000" w:themeColor="text1"/>
                  <w:sz w:val="24"/>
                  <w:szCs w:val="24"/>
                  <w:rPrChange w:id="1962" w:author="Euderlan Freire" w:date="2025-06-13T19:10:00Z">
                    <w:rPr>
                      <w:rFonts w:ascii="Arial" w:eastAsia="Arial" w:hAnsi="Arial" w:cs="Arial"/>
                    </w:rPr>
                  </w:rPrChange>
                </w:rPr>
                <w:t xml:space="preserve"> desde perguntas coloquiais até técnicas específicas</w:t>
              </w:r>
            </w:ins>
            <w:ins w:id="1963" w:author="Yasmin Serejo" w:date="2025-06-13T13:57:00Z">
              <w:r w:rsidR="42698230" w:rsidRPr="00E203A3">
                <w:rPr>
                  <w:rFonts w:ascii="Times New Roman" w:eastAsia="Times New Roman" w:hAnsi="Times New Roman" w:cs="Times New Roman"/>
                  <w:color w:val="000000" w:themeColor="text1"/>
                  <w:sz w:val="24"/>
                  <w:szCs w:val="24"/>
                  <w:rPrChange w:id="1964" w:author="Euderlan Freire" w:date="2025-06-13T19:10:00Z">
                    <w:rPr>
                      <w:rFonts w:ascii="Arial" w:eastAsia="Arial" w:hAnsi="Arial" w:cs="Arial"/>
                    </w:rPr>
                  </w:rPrChange>
                </w:rPr>
                <w:t>.</w:t>
              </w:r>
            </w:ins>
          </w:p>
        </w:tc>
      </w:tr>
      <w:tr w:rsidR="0017380A" w:rsidRPr="00E203A3" w14:paraId="24CCDB18" w14:textId="77777777" w:rsidTr="66C841F8">
        <w:trPr>
          <w:trHeight w:val="300"/>
          <w:ins w:id="1965" w:author="Yasmin Serejo" w:date="2025-06-13T13:42:00Z"/>
        </w:trPr>
        <w:tc>
          <w:tcPr>
            <w:tcW w:w="1860" w:type="dxa"/>
            <w:vAlign w:val="center"/>
          </w:tcPr>
          <w:p w14:paraId="6B241BC8" w14:textId="17F82234" w:rsidR="66C841F8" w:rsidRPr="00E203A3" w:rsidRDefault="66C841F8" w:rsidP="00EC2C2E">
            <w:pPr>
              <w:spacing w:before="40" w:after="240" w:line="360" w:lineRule="auto"/>
              <w:jc w:val="both"/>
              <w:rPr>
                <w:rFonts w:ascii="Times New Roman" w:eastAsia="Times New Roman" w:hAnsi="Times New Roman" w:cs="Times New Roman"/>
                <w:color w:val="000000" w:themeColor="text1"/>
                <w:sz w:val="24"/>
                <w:szCs w:val="24"/>
                <w:rPrChange w:id="1966" w:author="Euderlan Freire" w:date="2025-06-13T19:10:00Z">
                  <w:rPr>
                    <w:rFonts w:ascii="Times New Roman" w:eastAsia="Times New Roman" w:hAnsi="Times New Roman" w:cs="Times New Roman"/>
                    <w:sz w:val="24"/>
                    <w:szCs w:val="24"/>
                  </w:rPr>
                </w:rPrChange>
              </w:rPr>
              <w:pPrChange w:id="1967" w:author="Euderlan Freire" w:date="2025-06-13T19:23:00Z">
                <w:pPr>
                  <w:spacing w:line="360" w:lineRule="auto"/>
                  <w:jc w:val="both"/>
                </w:pPr>
              </w:pPrChange>
            </w:pPr>
            <w:ins w:id="1968" w:author="Yasmin Serejo" w:date="2025-06-13T13:42:00Z">
              <w:r w:rsidRPr="00E203A3">
                <w:rPr>
                  <w:rFonts w:ascii="Times New Roman" w:eastAsia="Times New Roman" w:hAnsi="Times New Roman" w:cs="Times New Roman"/>
                  <w:color w:val="000000" w:themeColor="text1"/>
                  <w:sz w:val="24"/>
                  <w:szCs w:val="24"/>
                  <w:rPrChange w:id="1969" w:author="Euderlan Freire" w:date="2025-06-13T19:10:00Z">
                    <w:rPr>
                      <w:rFonts w:ascii="Times New Roman" w:eastAsia="Times New Roman" w:hAnsi="Times New Roman" w:cs="Times New Roman"/>
                      <w:sz w:val="24"/>
                      <w:szCs w:val="24"/>
                    </w:rPr>
                  </w:rPrChange>
                </w:rPr>
                <w:t>R</w:t>
              </w:r>
              <w:r w:rsidR="3493B9D9" w:rsidRPr="00E203A3">
                <w:rPr>
                  <w:rFonts w:ascii="Times New Roman" w:eastAsia="Times New Roman" w:hAnsi="Times New Roman" w:cs="Times New Roman"/>
                  <w:color w:val="000000" w:themeColor="text1"/>
                  <w:sz w:val="24"/>
                  <w:szCs w:val="24"/>
                  <w:rPrChange w:id="1970" w:author="Euderlan Freire" w:date="2025-06-13T19:10:00Z">
                    <w:rPr>
                      <w:rFonts w:ascii="Times New Roman" w:eastAsia="Times New Roman" w:hAnsi="Times New Roman" w:cs="Times New Roman"/>
                      <w:sz w:val="24"/>
                      <w:szCs w:val="24"/>
                    </w:rPr>
                  </w:rPrChange>
                </w:rPr>
                <w:t>N</w:t>
              </w:r>
              <w:r w:rsidRPr="00E203A3">
                <w:rPr>
                  <w:rFonts w:ascii="Times New Roman" w:eastAsia="Times New Roman" w:hAnsi="Times New Roman" w:cs="Times New Roman"/>
                  <w:color w:val="000000" w:themeColor="text1"/>
                  <w:sz w:val="24"/>
                  <w:szCs w:val="24"/>
                  <w:rPrChange w:id="1971" w:author="Euderlan Freire" w:date="2025-06-13T19:10:00Z">
                    <w:rPr>
                      <w:rFonts w:ascii="Times New Roman" w:eastAsia="Times New Roman" w:hAnsi="Times New Roman" w:cs="Times New Roman"/>
                      <w:sz w:val="24"/>
                      <w:szCs w:val="24"/>
                    </w:rPr>
                  </w:rPrChange>
                </w:rPr>
                <w:t>F07</w:t>
              </w:r>
            </w:ins>
          </w:p>
        </w:tc>
        <w:tc>
          <w:tcPr>
            <w:tcW w:w="3345" w:type="dxa"/>
            <w:vAlign w:val="center"/>
          </w:tcPr>
          <w:p w14:paraId="001B775F" w14:textId="59D7B2E7" w:rsidR="194B0DD0" w:rsidRPr="00E203A3" w:rsidRDefault="194B0DD0" w:rsidP="00EC2C2E">
            <w:pPr>
              <w:spacing w:before="40" w:after="240" w:line="360" w:lineRule="auto"/>
              <w:jc w:val="both"/>
              <w:rPr>
                <w:rFonts w:ascii="Times New Roman" w:eastAsia="Times New Roman" w:hAnsi="Times New Roman" w:cs="Times New Roman"/>
                <w:color w:val="000000" w:themeColor="text1"/>
                <w:sz w:val="24"/>
                <w:szCs w:val="24"/>
                <w:rPrChange w:id="1972" w:author="Euderlan Freire" w:date="2025-06-13T19:10:00Z">
                  <w:rPr>
                    <w:rFonts w:ascii="Times New Roman" w:eastAsia="Times New Roman" w:hAnsi="Times New Roman" w:cs="Times New Roman"/>
                    <w:sz w:val="24"/>
                    <w:szCs w:val="24"/>
                  </w:rPr>
                </w:rPrChange>
              </w:rPr>
              <w:pPrChange w:id="1973" w:author="Euderlan Freire" w:date="2025-06-13T19:23:00Z">
                <w:pPr/>
              </w:pPrChange>
            </w:pPr>
            <w:ins w:id="1974" w:author="Yasmin Serejo" w:date="2025-06-13T13:47:00Z">
              <w:r w:rsidRPr="00E203A3">
                <w:rPr>
                  <w:rFonts w:ascii="Times New Roman" w:eastAsia="Times New Roman" w:hAnsi="Times New Roman" w:cs="Times New Roman"/>
                  <w:color w:val="000000" w:themeColor="text1"/>
                  <w:sz w:val="24"/>
                  <w:szCs w:val="24"/>
                  <w:rPrChange w:id="1975" w:author="Euderlan Freire" w:date="2025-06-13T19:10:00Z">
                    <w:rPr>
                      <w:rFonts w:ascii="Arial" w:eastAsia="Arial" w:hAnsi="Arial" w:cs="Arial"/>
                    </w:rPr>
                  </w:rPrChange>
                </w:rPr>
                <w:t xml:space="preserve">Acessibilidade </w:t>
              </w:r>
              <w:proofErr w:type="spellStart"/>
              <w:r w:rsidRPr="00E203A3">
                <w:rPr>
                  <w:rFonts w:ascii="Times New Roman" w:eastAsia="Times New Roman" w:hAnsi="Times New Roman" w:cs="Times New Roman"/>
                  <w:color w:val="000000" w:themeColor="text1"/>
                  <w:sz w:val="24"/>
                  <w:szCs w:val="24"/>
                  <w:rPrChange w:id="1976" w:author="Euderlan Freire" w:date="2025-06-13T19:10:00Z">
                    <w:rPr>
                      <w:rFonts w:ascii="Arial" w:eastAsia="Arial" w:hAnsi="Arial" w:cs="Arial"/>
                    </w:rPr>
                  </w:rPrChange>
                </w:rPr>
                <w:t>eMAG</w:t>
              </w:r>
            </w:ins>
            <w:proofErr w:type="spellEnd"/>
          </w:p>
        </w:tc>
        <w:tc>
          <w:tcPr>
            <w:tcW w:w="3285" w:type="dxa"/>
            <w:vAlign w:val="center"/>
          </w:tcPr>
          <w:p w14:paraId="230471A2" w14:textId="462B3C80" w:rsidR="507ED6E3" w:rsidRPr="00E203A3" w:rsidRDefault="507ED6E3" w:rsidP="00EC2C2E">
            <w:pPr>
              <w:spacing w:before="40" w:after="240" w:line="360" w:lineRule="auto"/>
              <w:jc w:val="both"/>
              <w:rPr>
                <w:rFonts w:ascii="Times New Roman" w:eastAsia="Times New Roman" w:hAnsi="Times New Roman" w:cs="Times New Roman"/>
                <w:color w:val="000000" w:themeColor="text1"/>
                <w:sz w:val="24"/>
                <w:szCs w:val="24"/>
                <w:rPrChange w:id="1977" w:author="Euderlan Freire" w:date="2025-06-13T19:10:00Z">
                  <w:rPr>
                    <w:rFonts w:ascii="Times New Roman" w:eastAsia="Times New Roman" w:hAnsi="Times New Roman" w:cs="Times New Roman"/>
                    <w:sz w:val="24"/>
                    <w:szCs w:val="24"/>
                  </w:rPr>
                </w:rPrChange>
              </w:rPr>
              <w:pPrChange w:id="1978" w:author="Euderlan Freire" w:date="2025-06-13T19:23:00Z">
                <w:pPr/>
              </w:pPrChange>
            </w:pPr>
            <w:ins w:id="1979" w:author="Yasmin Serejo" w:date="2025-06-13T13:56:00Z">
              <w:r w:rsidRPr="00E203A3">
                <w:rPr>
                  <w:rFonts w:ascii="Times New Roman" w:eastAsia="Times New Roman" w:hAnsi="Times New Roman" w:cs="Times New Roman"/>
                  <w:color w:val="000000" w:themeColor="text1"/>
                  <w:sz w:val="24"/>
                  <w:szCs w:val="24"/>
                  <w:rPrChange w:id="1980" w:author="Euderlan Freire" w:date="2025-06-13T19:10:00Z">
                    <w:rPr>
                      <w:rFonts w:ascii="Arial" w:eastAsia="Arial" w:hAnsi="Arial" w:cs="Arial"/>
                    </w:rPr>
                  </w:rPrChange>
                </w:rPr>
                <w:t>Em conformidade</w:t>
              </w:r>
            </w:ins>
            <w:ins w:id="1981" w:author="Yasmin Serejo" w:date="2025-06-13T13:49:00Z">
              <w:r w:rsidR="5DA4C236" w:rsidRPr="00E203A3">
                <w:rPr>
                  <w:rFonts w:ascii="Times New Roman" w:eastAsia="Times New Roman" w:hAnsi="Times New Roman" w:cs="Times New Roman"/>
                  <w:color w:val="000000" w:themeColor="text1"/>
                  <w:sz w:val="24"/>
                  <w:szCs w:val="24"/>
                  <w:rPrChange w:id="1982" w:author="Euderlan Freire" w:date="2025-06-13T19:10:00Z">
                    <w:rPr>
                      <w:rFonts w:ascii="Arial" w:eastAsia="Arial" w:hAnsi="Arial" w:cs="Arial"/>
                    </w:rPr>
                  </w:rPrChange>
                </w:rPr>
                <w:t xml:space="preserve"> </w:t>
              </w:r>
            </w:ins>
            <w:ins w:id="1983" w:author="Yasmin Serejo" w:date="2025-06-13T13:56:00Z">
              <w:r w:rsidR="656573C5" w:rsidRPr="00E203A3">
                <w:rPr>
                  <w:rFonts w:ascii="Times New Roman" w:eastAsia="Times New Roman" w:hAnsi="Times New Roman" w:cs="Times New Roman"/>
                  <w:color w:val="000000" w:themeColor="text1"/>
                  <w:sz w:val="24"/>
                  <w:szCs w:val="24"/>
                  <w:rPrChange w:id="1984" w:author="Euderlan Freire" w:date="2025-06-13T19:10:00Z">
                    <w:rPr>
                      <w:rFonts w:ascii="Arial" w:eastAsia="Arial" w:hAnsi="Arial" w:cs="Arial"/>
                    </w:rPr>
                  </w:rPrChange>
                </w:rPr>
                <w:t xml:space="preserve">com as </w:t>
              </w:r>
            </w:ins>
            <w:ins w:id="1985" w:author="Yasmin Serejo" w:date="2025-06-13T13:49:00Z">
              <w:r w:rsidR="5DA4C236" w:rsidRPr="00E203A3">
                <w:rPr>
                  <w:rFonts w:ascii="Times New Roman" w:eastAsia="Times New Roman" w:hAnsi="Times New Roman" w:cs="Times New Roman"/>
                  <w:color w:val="000000" w:themeColor="text1"/>
                  <w:sz w:val="24"/>
                  <w:szCs w:val="24"/>
                  <w:rPrChange w:id="1986" w:author="Euderlan Freire" w:date="2025-06-13T19:10:00Z">
                    <w:rPr>
                      <w:rFonts w:ascii="Arial" w:eastAsia="Arial" w:hAnsi="Arial" w:cs="Arial"/>
                    </w:rPr>
                  </w:rPrChange>
                </w:rPr>
                <w:t xml:space="preserve">diretrizes do </w:t>
              </w:r>
              <w:proofErr w:type="spellStart"/>
              <w:r w:rsidR="5DA4C236" w:rsidRPr="00E203A3">
                <w:rPr>
                  <w:rFonts w:ascii="Times New Roman" w:eastAsia="Times New Roman" w:hAnsi="Times New Roman" w:cs="Times New Roman"/>
                  <w:color w:val="000000" w:themeColor="text1"/>
                  <w:sz w:val="24"/>
                  <w:szCs w:val="24"/>
                  <w:rPrChange w:id="1987" w:author="Euderlan Freire" w:date="2025-06-13T19:10:00Z">
                    <w:rPr>
                      <w:rFonts w:ascii="Arial" w:eastAsia="Arial" w:hAnsi="Arial" w:cs="Arial"/>
                    </w:rPr>
                  </w:rPrChange>
                </w:rPr>
                <w:t>eMAG</w:t>
              </w:r>
              <w:proofErr w:type="spellEnd"/>
              <w:r w:rsidR="5DA4C236" w:rsidRPr="00E203A3">
                <w:rPr>
                  <w:rFonts w:ascii="Times New Roman" w:eastAsia="Times New Roman" w:hAnsi="Times New Roman" w:cs="Times New Roman"/>
                  <w:color w:val="000000" w:themeColor="text1"/>
                  <w:sz w:val="24"/>
                  <w:szCs w:val="24"/>
                  <w:rPrChange w:id="1988" w:author="Euderlan Freire" w:date="2025-06-13T19:10:00Z">
                    <w:rPr>
                      <w:rFonts w:ascii="Arial" w:eastAsia="Arial" w:hAnsi="Arial" w:cs="Arial"/>
                    </w:rPr>
                  </w:rPrChange>
                </w:rPr>
                <w:t xml:space="preserve">: compatibilidade com leitores de </w:t>
              </w:r>
              <w:r w:rsidR="5DA4C236" w:rsidRPr="00E203A3">
                <w:rPr>
                  <w:rFonts w:ascii="Times New Roman" w:eastAsia="Times New Roman" w:hAnsi="Times New Roman" w:cs="Times New Roman"/>
                  <w:color w:val="000000" w:themeColor="text1"/>
                  <w:sz w:val="24"/>
                  <w:szCs w:val="24"/>
                  <w:rPrChange w:id="1989" w:author="Euderlan Freire" w:date="2025-06-13T19:10:00Z">
                    <w:rPr>
                      <w:rFonts w:ascii="Arial" w:eastAsia="Arial" w:hAnsi="Arial" w:cs="Arial"/>
                    </w:rPr>
                  </w:rPrChange>
                </w:rPr>
                <w:lastRenderedPageBreak/>
                <w:t>tela, navegação por teclado e contraste adequado</w:t>
              </w:r>
            </w:ins>
            <w:ins w:id="1990" w:author="Yasmin Serejo" w:date="2025-06-13T13:57:00Z">
              <w:r w:rsidR="42698230" w:rsidRPr="00E203A3">
                <w:rPr>
                  <w:rFonts w:ascii="Times New Roman" w:eastAsia="Times New Roman" w:hAnsi="Times New Roman" w:cs="Times New Roman"/>
                  <w:color w:val="000000" w:themeColor="text1"/>
                  <w:sz w:val="24"/>
                  <w:szCs w:val="24"/>
                  <w:rPrChange w:id="1991" w:author="Euderlan Freire" w:date="2025-06-13T19:10:00Z">
                    <w:rPr>
                      <w:rFonts w:ascii="Arial" w:eastAsia="Arial" w:hAnsi="Arial" w:cs="Arial"/>
                    </w:rPr>
                  </w:rPrChange>
                </w:rPr>
                <w:t>.</w:t>
              </w:r>
            </w:ins>
          </w:p>
        </w:tc>
      </w:tr>
      <w:tr w:rsidR="00E07258" w:rsidRPr="00E203A3" w14:paraId="6F43C786" w14:textId="77777777" w:rsidTr="66C841F8">
        <w:trPr>
          <w:trHeight w:val="300"/>
          <w:ins w:id="1992" w:author="Yasmin Serejo" w:date="2025-06-13T13:42:00Z"/>
        </w:trPr>
        <w:tc>
          <w:tcPr>
            <w:tcW w:w="1860" w:type="dxa"/>
            <w:vAlign w:val="center"/>
          </w:tcPr>
          <w:p w14:paraId="087ADA08" w14:textId="26809D10" w:rsidR="66C841F8" w:rsidRPr="00E203A3" w:rsidRDefault="66C841F8" w:rsidP="00EC2C2E">
            <w:pPr>
              <w:spacing w:before="40" w:after="240" w:line="360" w:lineRule="auto"/>
              <w:jc w:val="both"/>
              <w:rPr>
                <w:rFonts w:ascii="Times New Roman" w:eastAsia="Times New Roman" w:hAnsi="Times New Roman" w:cs="Times New Roman"/>
                <w:color w:val="000000" w:themeColor="text1"/>
                <w:sz w:val="24"/>
                <w:szCs w:val="24"/>
                <w:rPrChange w:id="1993" w:author="Euderlan Freire" w:date="2025-06-13T19:10:00Z">
                  <w:rPr>
                    <w:rFonts w:ascii="Times New Roman" w:eastAsia="Times New Roman" w:hAnsi="Times New Roman" w:cs="Times New Roman"/>
                    <w:sz w:val="24"/>
                    <w:szCs w:val="24"/>
                  </w:rPr>
                </w:rPrChange>
              </w:rPr>
              <w:pPrChange w:id="1994" w:author="Euderlan Freire" w:date="2025-06-13T19:23:00Z">
                <w:pPr>
                  <w:spacing w:line="360" w:lineRule="auto"/>
                  <w:jc w:val="both"/>
                </w:pPr>
              </w:pPrChange>
            </w:pPr>
            <w:ins w:id="1995" w:author="Yasmin Serejo" w:date="2025-06-13T13:42:00Z">
              <w:r w:rsidRPr="00E203A3">
                <w:rPr>
                  <w:rFonts w:ascii="Times New Roman" w:eastAsia="Times New Roman" w:hAnsi="Times New Roman" w:cs="Times New Roman"/>
                  <w:color w:val="000000" w:themeColor="text1"/>
                  <w:sz w:val="24"/>
                  <w:szCs w:val="24"/>
                  <w:rPrChange w:id="1996" w:author="Euderlan Freire" w:date="2025-06-13T19:10:00Z">
                    <w:rPr>
                      <w:rFonts w:ascii="Times New Roman" w:eastAsia="Times New Roman" w:hAnsi="Times New Roman" w:cs="Times New Roman"/>
                      <w:sz w:val="24"/>
                      <w:szCs w:val="24"/>
                    </w:rPr>
                  </w:rPrChange>
                </w:rPr>
                <w:lastRenderedPageBreak/>
                <w:t>R</w:t>
              </w:r>
            </w:ins>
            <w:ins w:id="1997" w:author="Yasmin Serejo" w:date="2025-06-13T13:43:00Z">
              <w:r w:rsidR="3E5008C2" w:rsidRPr="00E203A3">
                <w:rPr>
                  <w:rFonts w:ascii="Times New Roman" w:eastAsia="Times New Roman" w:hAnsi="Times New Roman" w:cs="Times New Roman"/>
                  <w:color w:val="000000" w:themeColor="text1"/>
                  <w:sz w:val="24"/>
                  <w:szCs w:val="24"/>
                  <w:rPrChange w:id="1998" w:author="Euderlan Freire" w:date="2025-06-13T19:10:00Z">
                    <w:rPr>
                      <w:rFonts w:ascii="Times New Roman" w:eastAsia="Times New Roman" w:hAnsi="Times New Roman" w:cs="Times New Roman"/>
                      <w:sz w:val="24"/>
                      <w:szCs w:val="24"/>
                    </w:rPr>
                  </w:rPrChange>
                </w:rPr>
                <w:t>N</w:t>
              </w:r>
            </w:ins>
            <w:ins w:id="1999" w:author="Yasmin Serejo" w:date="2025-06-13T13:42:00Z">
              <w:r w:rsidRPr="00E203A3">
                <w:rPr>
                  <w:rFonts w:ascii="Times New Roman" w:eastAsia="Times New Roman" w:hAnsi="Times New Roman" w:cs="Times New Roman"/>
                  <w:color w:val="000000" w:themeColor="text1"/>
                  <w:sz w:val="24"/>
                  <w:szCs w:val="24"/>
                  <w:rPrChange w:id="2000" w:author="Euderlan Freire" w:date="2025-06-13T19:10:00Z">
                    <w:rPr>
                      <w:rFonts w:ascii="Times New Roman" w:eastAsia="Times New Roman" w:hAnsi="Times New Roman" w:cs="Times New Roman"/>
                      <w:sz w:val="24"/>
                      <w:szCs w:val="24"/>
                    </w:rPr>
                  </w:rPrChange>
                </w:rPr>
                <w:t>F08</w:t>
              </w:r>
            </w:ins>
          </w:p>
        </w:tc>
        <w:tc>
          <w:tcPr>
            <w:tcW w:w="3345" w:type="dxa"/>
            <w:vAlign w:val="center"/>
          </w:tcPr>
          <w:p w14:paraId="0F687F9E" w14:textId="799FE1BB" w:rsidR="3413DA72" w:rsidRPr="00E203A3" w:rsidRDefault="3413DA72" w:rsidP="00EC2C2E">
            <w:pPr>
              <w:spacing w:before="40" w:after="240" w:line="360" w:lineRule="auto"/>
              <w:jc w:val="both"/>
              <w:rPr>
                <w:rFonts w:ascii="Times New Roman" w:eastAsia="Times New Roman" w:hAnsi="Times New Roman" w:cs="Times New Roman"/>
                <w:color w:val="000000" w:themeColor="text1"/>
                <w:sz w:val="24"/>
                <w:szCs w:val="24"/>
                <w:rPrChange w:id="2001" w:author="Euderlan Freire" w:date="2025-06-13T19:10:00Z">
                  <w:rPr>
                    <w:rFonts w:ascii="Times New Roman" w:eastAsia="Times New Roman" w:hAnsi="Times New Roman" w:cs="Times New Roman"/>
                    <w:sz w:val="24"/>
                    <w:szCs w:val="24"/>
                  </w:rPr>
                </w:rPrChange>
              </w:rPr>
              <w:pPrChange w:id="2002" w:author="Euderlan Freire" w:date="2025-06-13T19:23:00Z">
                <w:pPr/>
              </w:pPrChange>
            </w:pPr>
            <w:ins w:id="2003" w:author="Yasmin Serejo" w:date="2025-06-13T13:47:00Z">
              <w:r w:rsidRPr="00E203A3">
                <w:rPr>
                  <w:rFonts w:ascii="Times New Roman" w:eastAsia="Times New Roman" w:hAnsi="Times New Roman" w:cs="Times New Roman"/>
                  <w:color w:val="000000" w:themeColor="text1"/>
                  <w:sz w:val="24"/>
                  <w:szCs w:val="24"/>
                  <w:rPrChange w:id="2004" w:author="Euderlan Freire" w:date="2025-06-13T19:10:00Z">
                    <w:rPr>
                      <w:rFonts w:ascii="Arial" w:eastAsia="Arial" w:hAnsi="Arial" w:cs="Arial"/>
                    </w:rPr>
                  </w:rPrChange>
                </w:rPr>
                <w:t>Usabilidade Intuitiva</w:t>
              </w:r>
            </w:ins>
          </w:p>
        </w:tc>
        <w:tc>
          <w:tcPr>
            <w:tcW w:w="3285" w:type="dxa"/>
            <w:vAlign w:val="center"/>
          </w:tcPr>
          <w:p w14:paraId="0680FC6A" w14:textId="4CB29BE0" w:rsidR="1BDE0287" w:rsidRPr="00E203A3" w:rsidRDefault="1BDE0287" w:rsidP="00EC2C2E">
            <w:pPr>
              <w:spacing w:before="40" w:after="240" w:line="360" w:lineRule="auto"/>
              <w:jc w:val="both"/>
              <w:rPr>
                <w:rFonts w:ascii="Times New Roman" w:eastAsia="Times New Roman" w:hAnsi="Times New Roman" w:cs="Times New Roman"/>
                <w:color w:val="000000" w:themeColor="text1"/>
                <w:sz w:val="24"/>
                <w:szCs w:val="24"/>
                <w:rPrChange w:id="2005" w:author="Euderlan Freire" w:date="2025-06-13T19:10:00Z">
                  <w:rPr>
                    <w:rFonts w:ascii="Times New Roman" w:eastAsia="Times New Roman" w:hAnsi="Times New Roman" w:cs="Times New Roman"/>
                    <w:sz w:val="24"/>
                    <w:szCs w:val="24"/>
                  </w:rPr>
                </w:rPrChange>
              </w:rPr>
              <w:pPrChange w:id="2006" w:author="Euderlan Freire" w:date="2025-06-13T19:23:00Z">
                <w:pPr/>
              </w:pPrChange>
            </w:pPr>
            <w:ins w:id="2007" w:author="Yasmin Serejo" w:date="2025-06-13T13:57:00Z">
              <w:r w:rsidRPr="00E203A3">
                <w:rPr>
                  <w:rFonts w:ascii="Times New Roman" w:eastAsia="Times New Roman" w:hAnsi="Times New Roman" w:cs="Times New Roman"/>
                  <w:color w:val="000000" w:themeColor="text1"/>
                  <w:sz w:val="24"/>
                  <w:szCs w:val="24"/>
                  <w:rPrChange w:id="2008" w:author="Euderlan Freire" w:date="2025-06-13T19:10:00Z">
                    <w:rPr>
                      <w:rFonts w:ascii="Arial" w:eastAsia="Arial" w:hAnsi="Arial" w:cs="Arial"/>
                    </w:rPr>
                  </w:rPrChange>
                </w:rPr>
                <w:t>A IA não pode "inventar" informações - preferindo informar "não encontrei" do que dar resposta errada.</w:t>
              </w:r>
            </w:ins>
          </w:p>
        </w:tc>
      </w:tr>
    </w:tbl>
    <w:p w14:paraId="79499421" w14:textId="29176FDF" w:rsidR="66C841F8" w:rsidDel="003F1097" w:rsidRDefault="66C841F8" w:rsidP="00B43323">
      <w:pPr>
        <w:pStyle w:val="Ttulo1"/>
        <w:numPr>
          <w:ilvl w:val="0"/>
          <w:numId w:val="0"/>
        </w:numPr>
        <w:spacing w:before="0" w:after="240"/>
        <w:rPr>
          <w:del w:id="2009" w:author="Euderlan Freire" w:date="2025-06-13T19:51:00Z"/>
          <w:rFonts w:ascii="Times New Roman" w:hAnsi="Times New Roman" w:cs="Times New Roman"/>
          <w:b/>
          <w:bCs/>
          <w:color w:val="000000" w:themeColor="text1"/>
          <w:sz w:val="24"/>
          <w:szCs w:val="24"/>
        </w:rPr>
      </w:pPr>
    </w:p>
    <w:p w14:paraId="2BC2F716" w14:textId="3D4D2517" w:rsidR="00A10756" w:rsidDel="003F1097" w:rsidRDefault="00A10756" w:rsidP="00B43323">
      <w:pPr>
        <w:pStyle w:val="Ttulo1"/>
        <w:numPr>
          <w:ilvl w:val="0"/>
          <w:numId w:val="0"/>
        </w:numPr>
        <w:spacing w:before="0" w:after="240"/>
        <w:rPr>
          <w:del w:id="2010" w:author="Euderlan Freire" w:date="2025-06-13T19:50:00Z"/>
          <w:rFonts w:ascii="Times New Roman" w:hAnsi="Times New Roman" w:cs="Times New Roman"/>
          <w:b/>
          <w:bCs/>
          <w:color w:val="000000" w:themeColor="text1"/>
          <w:sz w:val="24"/>
          <w:szCs w:val="24"/>
        </w:rPr>
      </w:pPr>
      <w:ins w:id="2011" w:author="EUDERLAN FREIRE DA SILVA ABREU" w:date="2025-05-28T17:49:00Z">
        <w:del w:id="2012" w:author="Euderlan Freire" w:date="2025-06-13T19:51:00Z">
          <w:r w:rsidRPr="00F92A70" w:rsidDel="0062238B">
            <w:rPr>
              <w:rFonts w:ascii="Times New Roman" w:hAnsi="Times New Roman" w:cs="Times New Roman"/>
              <w:b/>
              <w:bCs/>
              <w:color w:val="000000" w:themeColor="text1"/>
              <w:sz w:val="24"/>
              <w:szCs w:val="24"/>
              <w:rPrChange w:id="2013" w:author="Euderlan Freire" w:date="2025-06-13T19:56:00Z">
                <w:rPr>
                  <w:rFonts w:asciiTheme="minorHAnsi" w:eastAsiaTheme="minorHAnsi" w:hAnsiTheme="minorHAnsi" w:cstheme="minorBidi"/>
                  <w:color w:val="auto"/>
                  <w:sz w:val="22"/>
                  <w:szCs w:val="22"/>
                </w:rPr>
              </w:rPrChange>
            </w:rPr>
            <w:delText>DIAGRAMAS DO SISTEMA</w:delText>
          </w:r>
        </w:del>
      </w:ins>
    </w:p>
    <w:p w14:paraId="5FA53C42" w14:textId="2B421F4E" w:rsidR="292F48FC" w:rsidDel="003F1097" w:rsidRDefault="292F48FC" w:rsidP="00B43323">
      <w:pPr>
        <w:pStyle w:val="Ttulo1"/>
        <w:numPr>
          <w:ilvl w:val="0"/>
          <w:numId w:val="0"/>
        </w:numPr>
        <w:spacing w:before="0" w:after="240"/>
        <w:rPr>
          <w:del w:id="2014" w:author="Euderlan Freire" w:date="2025-06-13T19:23:00Z"/>
        </w:rPr>
      </w:pPr>
      <w:ins w:id="2015" w:author="EUDERLAN FREIRE DA SILVA ABREU" w:date="2025-05-28T18:00:00Z">
        <w:del w:id="2016" w:author="Euderlan Freire" w:date="2025-06-13T19:50:00Z">
          <w:r w:rsidRPr="0062238B" w:rsidDel="006A00C9">
            <w:rPr>
              <w:rPrChange w:id="2017" w:author="Euderlan Freire" w:date="2025-06-13T19:52:00Z">
                <w:rPr>
                  <w:rFonts w:ascii="Times New Roman" w:eastAsiaTheme="minorHAnsi" w:hAnsi="Times New Roman" w:cs="Times New Roman"/>
                  <w:color w:val="auto"/>
                  <w:sz w:val="28"/>
                  <w:szCs w:val="28"/>
                </w:rPr>
              </w:rPrChange>
            </w:rPr>
            <w:delText>Diagramas de Caso de Uso</w:delText>
          </w:r>
        </w:del>
      </w:ins>
      <w:bookmarkStart w:id="2018" w:name="_Toc200736670"/>
      <w:bookmarkEnd w:id="2018"/>
    </w:p>
    <w:p w14:paraId="10A411F1" w14:textId="77777777" w:rsidR="003F1097" w:rsidRPr="00586107" w:rsidRDefault="003F1097" w:rsidP="003F1097">
      <w:pPr>
        <w:rPr>
          <w:ins w:id="2019" w:author="Euderlan Freire" w:date="2025-06-13T20:20:00Z"/>
          <w:color w:val="000000" w:themeColor="text1"/>
          <w:rPrChange w:id="2020" w:author="Euderlan Freire" w:date="2025-06-13T20:21:00Z">
            <w:rPr>
              <w:ins w:id="2021" w:author="Euderlan Freire" w:date="2025-06-13T20:20:00Z"/>
            </w:rPr>
          </w:rPrChange>
        </w:rPr>
        <w:pPrChange w:id="2022" w:author="Euderlan Freire" w:date="2025-06-13T20:20:00Z">
          <w:pPr>
            <w:pStyle w:val="Ttulo2"/>
            <w:spacing w:after="240"/>
          </w:pPr>
        </w:pPrChange>
      </w:pPr>
    </w:p>
    <w:p w14:paraId="75B1ABCE" w14:textId="68AB6E9B" w:rsidR="006A00C9" w:rsidRPr="0079488D" w:rsidRDefault="00D22856" w:rsidP="00586107">
      <w:pPr>
        <w:pStyle w:val="Ttulo1"/>
        <w:spacing w:after="240"/>
        <w:jc w:val="both"/>
        <w:rPr>
          <w:ins w:id="2023" w:author="Euderlan Freire" w:date="2025-06-13T19:50:00Z"/>
          <w:rFonts w:ascii="Times New Roman" w:hAnsi="Times New Roman" w:cs="Times New Roman"/>
          <w:b/>
          <w:bCs/>
          <w:color w:val="000000" w:themeColor="text1"/>
          <w:sz w:val="24"/>
          <w:szCs w:val="24"/>
          <w:rPrChange w:id="2024" w:author="Euderlan Freire" w:date="2025-06-13T20:42:00Z">
            <w:rPr>
              <w:ins w:id="2025" w:author="Euderlan Freire" w:date="2025-06-13T19:50:00Z"/>
              <w:rFonts w:ascii="Times New Roman" w:hAnsi="Times New Roman" w:cs="Times New Roman"/>
              <w:color w:val="000000" w:themeColor="text1"/>
              <w:sz w:val="24"/>
              <w:szCs w:val="24"/>
            </w:rPr>
          </w:rPrChange>
        </w:rPr>
        <w:pPrChange w:id="2026" w:author="Euderlan Freire" w:date="2025-06-13T20:21:00Z">
          <w:pPr>
            <w:numPr>
              <w:ilvl w:val="1"/>
              <w:numId w:val="3"/>
            </w:numPr>
            <w:ind w:left="1140" w:hanging="420"/>
          </w:pPr>
        </w:pPrChange>
      </w:pPr>
      <w:bookmarkStart w:id="2027" w:name="_Toc200739788"/>
      <w:ins w:id="2028" w:author="Euderlan Freire" w:date="2025-06-13T20:21:00Z">
        <w:r w:rsidRPr="0079488D">
          <w:rPr>
            <w:rFonts w:ascii="Times New Roman" w:hAnsi="Times New Roman" w:cs="Times New Roman"/>
            <w:b/>
            <w:bCs/>
            <w:color w:val="000000" w:themeColor="text1"/>
            <w:sz w:val="24"/>
            <w:szCs w:val="24"/>
            <w:rPrChange w:id="2029" w:author="Euderlan Freire" w:date="2025-06-13T20:42:00Z">
              <w:rPr/>
            </w:rPrChange>
          </w:rPr>
          <w:t>DIAGRAMAS DO SISTEMA</w:t>
        </w:r>
      </w:ins>
      <w:bookmarkEnd w:id="2027"/>
    </w:p>
    <w:p w14:paraId="673F58D8" w14:textId="0D069667" w:rsidR="3C7FECDC" w:rsidRPr="00443B50" w:rsidRDefault="006A00C9" w:rsidP="00586107">
      <w:pPr>
        <w:pStyle w:val="Ttulo2"/>
        <w:spacing w:before="0" w:after="240"/>
        <w:jc w:val="both"/>
        <w:rPr>
          <w:ins w:id="2030" w:author="yuram almeida santos" w:date="2025-06-13T20:57:00Z"/>
          <w:rFonts w:ascii="Times New Roman" w:hAnsi="Times New Roman" w:cs="Times New Roman"/>
          <w:color w:val="000000" w:themeColor="text1"/>
          <w:rPrChange w:id="2031" w:author="Euderlan Freire" w:date="2025-06-13T19:44:00Z">
            <w:rPr>
              <w:ins w:id="2032" w:author="yuram almeida santos" w:date="2025-06-13T20:57:00Z"/>
            </w:rPr>
          </w:rPrChange>
        </w:rPr>
        <w:pPrChange w:id="2033" w:author="Euderlan Freire" w:date="2025-06-13T20:21:00Z">
          <w:pPr>
            <w:pStyle w:val="Ttulo2"/>
          </w:pPr>
        </w:pPrChange>
      </w:pPr>
      <w:bookmarkStart w:id="2034" w:name="_Toc200739789"/>
      <w:ins w:id="2035" w:author="Euderlan Freire" w:date="2025-06-13T19:50:00Z">
        <w:r>
          <w:rPr>
            <w:rFonts w:ascii="Times New Roman" w:hAnsi="Times New Roman" w:cs="Times New Roman"/>
            <w:color w:val="000000" w:themeColor="text1"/>
          </w:rPr>
          <w:t>Diagramas de Caso de Uso</w:t>
        </w:r>
      </w:ins>
      <w:bookmarkEnd w:id="2034"/>
    </w:p>
    <w:p w14:paraId="1830F387" w14:textId="2B8AB21A" w:rsidR="6E6E9449" w:rsidRPr="00443B50" w:rsidDel="00B37658" w:rsidRDefault="6E6E9449" w:rsidP="00443B50">
      <w:pPr>
        <w:spacing w:before="40" w:after="240" w:line="360" w:lineRule="auto"/>
        <w:jc w:val="both"/>
        <w:rPr>
          <w:ins w:id="2036" w:author="yuram almeida santos" w:date="2025-06-13T20:58:00Z"/>
          <w:del w:id="2037" w:author="Euderlan Freire" w:date="2025-06-13T19:23:00Z"/>
          <w:rFonts w:ascii="Times New Roman" w:hAnsi="Times New Roman" w:cs="Times New Roman"/>
          <w:color w:val="000000" w:themeColor="text1"/>
          <w:sz w:val="24"/>
          <w:szCs w:val="24"/>
          <w:rPrChange w:id="2038" w:author="Euderlan Freire" w:date="2025-06-13T19:44:00Z">
            <w:rPr>
              <w:ins w:id="2039" w:author="yuram almeida santos" w:date="2025-06-13T20:58:00Z"/>
              <w:del w:id="2040" w:author="Euderlan Freire" w:date="2025-06-13T19:23:00Z"/>
            </w:rPr>
          </w:rPrChange>
        </w:rPr>
        <w:pPrChange w:id="2041" w:author="Euderlan Freire" w:date="2025-06-13T19:44:00Z">
          <w:pPr/>
        </w:pPrChange>
      </w:pPr>
      <w:ins w:id="2042" w:author="yuram almeida santos" w:date="2025-06-13T20:58:00Z">
        <w:r w:rsidRPr="00443B50">
          <w:rPr>
            <w:rFonts w:ascii="Times New Roman" w:hAnsi="Times New Roman" w:cs="Times New Roman"/>
            <w:color w:val="000000" w:themeColor="text1"/>
            <w:sz w:val="24"/>
            <w:szCs w:val="24"/>
            <w:rPrChange w:id="2043" w:author="Euderlan Freire" w:date="2025-06-13T19:44:00Z">
              <w:rPr/>
            </w:rPrChange>
          </w:rPr>
          <w:t>Os diagramas de casos de uso representam as funcionalidades do sistema sob a perspectiva dos usuários, identificando interações entre atores (usuários, administradores) e o sistema. Abaixo estão os casos de uso principais e suas relações:</w:t>
        </w:r>
      </w:ins>
    </w:p>
    <w:p w14:paraId="39C0D180" w14:textId="51FB6C01" w:rsidR="3C7FECDC" w:rsidRPr="0010597A" w:rsidRDefault="3C7FECDC" w:rsidP="00587DB8">
      <w:pPr>
        <w:spacing w:before="40" w:after="240" w:line="360" w:lineRule="auto"/>
        <w:jc w:val="both"/>
        <w:rPr>
          <w:ins w:id="2044" w:author="yuram almeida santos" w:date="2025-06-13T20:58:00Z"/>
          <w:rFonts w:ascii="Times New Roman" w:hAnsi="Times New Roman" w:cs="Times New Roman"/>
          <w:color w:val="000000" w:themeColor="text1"/>
          <w:sz w:val="24"/>
          <w:szCs w:val="24"/>
          <w:rPrChange w:id="2045" w:author="Euderlan Freire" w:date="2025-06-13T19:26:00Z">
            <w:rPr>
              <w:ins w:id="2046" w:author="yuram almeida santos" w:date="2025-06-13T20:58:00Z"/>
            </w:rPr>
          </w:rPrChange>
        </w:rPr>
        <w:pPrChange w:id="2047" w:author="Euderlan Freire" w:date="2025-06-13T19:25:00Z">
          <w:pPr/>
        </w:pPrChange>
      </w:pPr>
    </w:p>
    <w:p w14:paraId="6944E00A" w14:textId="1BA6D1EE" w:rsidR="6E6E9449" w:rsidRPr="0010597A" w:rsidRDefault="6E6E9449" w:rsidP="00587DB8">
      <w:pPr>
        <w:spacing w:before="40" w:after="240" w:line="360" w:lineRule="auto"/>
        <w:jc w:val="both"/>
        <w:rPr>
          <w:ins w:id="2048" w:author="yuram almeida santos" w:date="2025-06-13T20:58:00Z"/>
          <w:rFonts w:ascii="Times New Roman" w:hAnsi="Times New Roman" w:cs="Times New Roman"/>
          <w:color w:val="000000" w:themeColor="text1"/>
          <w:sz w:val="24"/>
          <w:szCs w:val="24"/>
          <w:rPrChange w:id="2049" w:author="Euderlan Freire" w:date="2025-06-13T19:26:00Z">
            <w:rPr>
              <w:ins w:id="2050" w:author="yuram almeida santos" w:date="2025-06-13T20:58:00Z"/>
            </w:rPr>
          </w:rPrChange>
        </w:rPr>
        <w:pPrChange w:id="2051" w:author="Euderlan Freire" w:date="2025-06-13T19:25:00Z">
          <w:pPr/>
        </w:pPrChange>
      </w:pPr>
      <w:ins w:id="2052" w:author="yuram almeida santos" w:date="2025-06-13T20:58:00Z">
        <w:r w:rsidRPr="0010597A">
          <w:rPr>
            <w:rFonts w:ascii="Times New Roman" w:hAnsi="Times New Roman" w:cs="Times New Roman"/>
            <w:color w:val="000000" w:themeColor="text1"/>
            <w:sz w:val="24"/>
            <w:szCs w:val="24"/>
            <w:rPrChange w:id="2053" w:author="Euderlan Freire" w:date="2025-06-13T19:26:00Z">
              <w:rPr/>
            </w:rPrChange>
          </w:rPr>
          <w:t>Atores Identificados</w:t>
        </w:r>
      </w:ins>
    </w:p>
    <w:p w14:paraId="32442769" w14:textId="0076B72C" w:rsidR="6E6E9449" w:rsidRPr="0010597A" w:rsidRDefault="6E6E9449" w:rsidP="00587DB8">
      <w:pPr>
        <w:spacing w:before="40" w:after="240" w:line="360" w:lineRule="auto"/>
        <w:jc w:val="both"/>
        <w:rPr>
          <w:ins w:id="2054" w:author="yuram almeida santos" w:date="2025-06-13T20:58:00Z"/>
          <w:rFonts w:ascii="Times New Roman" w:hAnsi="Times New Roman" w:cs="Times New Roman"/>
          <w:color w:val="000000" w:themeColor="text1"/>
          <w:sz w:val="24"/>
          <w:szCs w:val="24"/>
          <w:rPrChange w:id="2055" w:author="Euderlan Freire" w:date="2025-06-13T19:26:00Z">
            <w:rPr>
              <w:ins w:id="2056" w:author="yuram almeida santos" w:date="2025-06-13T20:58:00Z"/>
            </w:rPr>
          </w:rPrChange>
        </w:rPr>
        <w:pPrChange w:id="2057" w:author="Euderlan Freire" w:date="2025-06-13T19:25:00Z">
          <w:pPr/>
        </w:pPrChange>
      </w:pPr>
      <w:ins w:id="2058" w:author="yuram almeida santos" w:date="2025-06-13T20:58:00Z">
        <w:r w:rsidRPr="0010597A">
          <w:rPr>
            <w:rFonts w:ascii="Times New Roman" w:hAnsi="Times New Roman" w:cs="Times New Roman"/>
            <w:color w:val="000000" w:themeColor="text1"/>
            <w:sz w:val="24"/>
            <w:szCs w:val="24"/>
            <w:rPrChange w:id="2059" w:author="Euderlan Freire" w:date="2025-06-13T19:26:00Z">
              <w:rPr/>
            </w:rPrChange>
          </w:rPr>
          <w:t>Usuário: Alunos, professores ou funcionários que consultam documentos.</w:t>
        </w:r>
      </w:ins>
    </w:p>
    <w:p w14:paraId="5E537923" w14:textId="46668DD5" w:rsidR="6E6E9449" w:rsidRPr="0010597A" w:rsidRDefault="6E6E9449" w:rsidP="00587DB8">
      <w:pPr>
        <w:spacing w:before="40" w:after="240" w:line="360" w:lineRule="auto"/>
        <w:jc w:val="both"/>
        <w:rPr>
          <w:ins w:id="2060" w:author="yuram almeida santos" w:date="2025-06-13T20:58:00Z"/>
          <w:rFonts w:ascii="Times New Roman" w:hAnsi="Times New Roman" w:cs="Times New Roman"/>
          <w:color w:val="000000" w:themeColor="text1"/>
          <w:sz w:val="24"/>
          <w:szCs w:val="24"/>
          <w:rPrChange w:id="2061" w:author="Euderlan Freire" w:date="2025-06-13T19:26:00Z">
            <w:rPr>
              <w:ins w:id="2062" w:author="yuram almeida santos" w:date="2025-06-13T20:58:00Z"/>
            </w:rPr>
          </w:rPrChange>
        </w:rPr>
        <w:pPrChange w:id="2063" w:author="Euderlan Freire" w:date="2025-06-13T19:25:00Z">
          <w:pPr/>
        </w:pPrChange>
      </w:pPr>
      <w:ins w:id="2064" w:author="yuram almeida santos" w:date="2025-06-13T20:58:00Z">
        <w:r w:rsidRPr="0010597A">
          <w:rPr>
            <w:rFonts w:ascii="Times New Roman" w:hAnsi="Times New Roman" w:cs="Times New Roman"/>
            <w:color w:val="000000" w:themeColor="text1"/>
            <w:sz w:val="24"/>
            <w:szCs w:val="24"/>
            <w:rPrChange w:id="2065" w:author="Euderlan Freire" w:date="2025-06-13T19:26:00Z">
              <w:rPr/>
            </w:rPrChange>
          </w:rPr>
          <w:t>Administrador: Responsável por gerenciar a base de documentos (ex.: atualizar resoluções).</w:t>
        </w:r>
      </w:ins>
    </w:p>
    <w:p w14:paraId="721A6CB5" w14:textId="19894DF7" w:rsidR="00DE6CE1" w:rsidRPr="0010597A" w:rsidRDefault="00162D47" w:rsidP="00587DB8">
      <w:pPr>
        <w:pStyle w:val="Ttulo3"/>
        <w:spacing w:after="240" w:line="360" w:lineRule="auto"/>
        <w:jc w:val="both"/>
        <w:rPr>
          <w:ins w:id="2066" w:author="yuram almeida santos" w:date="2025-06-13T21:02:00Z"/>
          <w:rFonts w:ascii="Times New Roman" w:hAnsi="Times New Roman" w:cs="Times New Roman"/>
          <w:color w:val="000000" w:themeColor="text1"/>
          <w:rPrChange w:id="2067" w:author="Euderlan Freire" w:date="2025-06-13T19:26:00Z">
            <w:rPr>
              <w:ins w:id="2068" w:author="yuram almeida santos" w:date="2025-06-13T21:02:00Z"/>
            </w:rPr>
          </w:rPrChange>
        </w:rPr>
        <w:pPrChange w:id="2069" w:author="Euderlan Freire" w:date="2025-06-13T19:25:00Z">
          <w:pPr/>
        </w:pPrChange>
      </w:pPr>
      <w:bookmarkStart w:id="2070" w:name="_Toc200739790"/>
      <w:ins w:id="2071" w:author="Euderlan Freire" w:date="2025-06-13T20:39:00Z">
        <w:r w:rsidRPr="00162D47">
          <w:rPr>
            <w:rFonts w:ascii="Times New Roman" w:hAnsi="Times New Roman" w:cs="Times New Roman"/>
            <w:color w:val="000000" w:themeColor="text1"/>
          </w:rPr>
          <w:t>Diagramas de Caso de Uso</w:t>
        </w:r>
        <w:r>
          <w:rPr>
            <w:rFonts w:ascii="Times New Roman" w:hAnsi="Times New Roman" w:cs="Times New Roman"/>
            <w:color w:val="000000" w:themeColor="text1"/>
          </w:rPr>
          <w:t xml:space="preserve"> </w:t>
        </w:r>
      </w:ins>
      <w:ins w:id="2072" w:author="yuram almeida santos" w:date="2025-06-13T21:02:00Z">
        <w:r w:rsidR="4AE46B88" w:rsidRPr="0010597A">
          <w:rPr>
            <w:rFonts w:ascii="Times New Roman" w:hAnsi="Times New Roman" w:cs="Times New Roman"/>
            <w:color w:val="000000" w:themeColor="text1"/>
            <w:rPrChange w:id="2073" w:author="Euderlan Freire" w:date="2025-06-13T19:26:00Z">
              <w:rPr/>
            </w:rPrChange>
          </w:rPr>
          <w:t>Consultar Documentos via LLM</w:t>
        </w:r>
        <w:bookmarkEnd w:id="2070"/>
      </w:ins>
    </w:p>
    <w:p w14:paraId="303F3923" w14:textId="47B905B8" w:rsidR="4AE46B88" w:rsidRPr="0010597A" w:rsidRDefault="4AE46B88" w:rsidP="00587DB8">
      <w:pPr>
        <w:spacing w:before="40" w:after="240" w:line="360" w:lineRule="auto"/>
        <w:jc w:val="both"/>
        <w:rPr>
          <w:ins w:id="2074" w:author="yuram almeida santos" w:date="2025-06-13T21:02:00Z"/>
          <w:rFonts w:ascii="Times New Roman" w:hAnsi="Times New Roman" w:cs="Times New Roman"/>
          <w:color w:val="000000" w:themeColor="text1"/>
          <w:sz w:val="24"/>
          <w:szCs w:val="24"/>
          <w:rPrChange w:id="2075" w:author="Euderlan Freire" w:date="2025-06-13T19:26:00Z">
            <w:rPr>
              <w:ins w:id="2076" w:author="yuram almeida santos" w:date="2025-06-13T21:02:00Z"/>
            </w:rPr>
          </w:rPrChange>
        </w:rPr>
        <w:pPrChange w:id="2077" w:author="Euderlan Freire" w:date="2025-06-13T19:25:00Z">
          <w:pPr/>
        </w:pPrChange>
      </w:pPr>
      <w:ins w:id="2078" w:author="yuram almeida santos" w:date="2025-06-13T21:02:00Z">
        <w:r w:rsidRPr="0010597A">
          <w:rPr>
            <w:rFonts w:ascii="Times New Roman" w:hAnsi="Times New Roman" w:cs="Times New Roman"/>
            <w:color w:val="000000" w:themeColor="text1"/>
            <w:sz w:val="24"/>
            <w:szCs w:val="24"/>
            <w:rPrChange w:id="2079" w:author="Euderlan Freire" w:date="2025-06-13T19:26:00Z">
              <w:rPr/>
            </w:rPrChange>
          </w:rPr>
          <w:t>Descrição: O usuário faz uma pergunta em linguagem natural e recebe uma resposta contextualizada.</w:t>
        </w:r>
      </w:ins>
    </w:p>
    <w:p w14:paraId="4C3E8F4F" w14:textId="53CCB0A4" w:rsidR="4AE46B88" w:rsidRPr="0010597A" w:rsidRDefault="4AE46B88" w:rsidP="00587DB8">
      <w:pPr>
        <w:spacing w:before="40" w:after="240" w:line="360" w:lineRule="auto"/>
        <w:jc w:val="both"/>
        <w:rPr>
          <w:ins w:id="2080" w:author="yuram almeida santos" w:date="2025-06-13T21:02:00Z"/>
          <w:rFonts w:ascii="Times New Roman" w:hAnsi="Times New Roman" w:cs="Times New Roman"/>
          <w:color w:val="000000" w:themeColor="text1"/>
          <w:sz w:val="24"/>
          <w:szCs w:val="24"/>
          <w:rPrChange w:id="2081" w:author="Euderlan Freire" w:date="2025-06-13T19:26:00Z">
            <w:rPr>
              <w:ins w:id="2082" w:author="yuram almeida santos" w:date="2025-06-13T21:02:00Z"/>
            </w:rPr>
          </w:rPrChange>
        </w:rPr>
        <w:pPrChange w:id="2083" w:author="Euderlan Freire" w:date="2025-06-13T19:25:00Z">
          <w:pPr/>
        </w:pPrChange>
      </w:pPr>
      <w:ins w:id="2084" w:author="yuram almeida santos" w:date="2025-06-13T21:02:00Z">
        <w:r w:rsidRPr="0010597A">
          <w:rPr>
            <w:rFonts w:ascii="Times New Roman" w:hAnsi="Times New Roman" w:cs="Times New Roman"/>
            <w:color w:val="000000" w:themeColor="text1"/>
            <w:sz w:val="24"/>
            <w:szCs w:val="24"/>
            <w:rPrChange w:id="2085" w:author="Euderlan Freire" w:date="2025-06-13T19:26:00Z">
              <w:rPr/>
            </w:rPrChange>
          </w:rPr>
          <w:t>Fluxo:</w:t>
        </w:r>
      </w:ins>
    </w:p>
    <w:p w14:paraId="0EC5CCA9" w14:textId="6E10C7D6" w:rsidR="4AE46B88" w:rsidRPr="0010597A" w:rsidRDefault="4AE46B88" w:rsidP="00587DB8">
      <w:pPr>
        <w:spacing w:before="40" w:after="240" w:line="360" w:lineRule="auto"/>
        <w:jc w:val="both"/>
        <w:rPr>
          <w:ins w:id="2086" w:author="yuram almeida santos" w:date="2025-06-13T21:02:00Z"/>
          <w:rFonts w:ascii="Times New Roman" w:hAnsi="Times New Roman" w:cs="Times New Roman"/>
          <w:color w:val="000000" w:themeColor="text1"/>
          <w:sz w:val="24"/>
          <w:szCs w:val="24"/>
          <w:rPrChange w:id="2087" w:author="Euderlan Freire" w:date="2025-06-13T19:26:00Z">
            <w:rPr>
              <w:ins w:id="2088" w:author="yuram almeida santos" w:date="2025-06-13T21:02:00Z"/>
            </w:rPr>
          </w:rPrChange>
        </w:rPr>
        <w:pPrChange w:id="2089" w:author="Euderlan Freire" w:date="2025-06-13T19:25:00Z">
          <w:pPr/>
        </w:pPrChange>
      </w:pPr>
      <w:ins w:id="2090" w:author="yuram almeida santos" w:date="2025-06-13T21:02:00Z">
        <w:r w:rsidRPr="0010597A">
          <w:rPr>
            <w:rFonts w:ascii="Times New Roman" w:hAnsi="Times New Roman" w:cs="Times New Roman"/>
            <w:color w:val="000000" w:themeColor="text1"/>
            <w:sz w:val="24"/>
            <w:szCs w:val="24"/>
            <w:rPrChange w:id="2091" w:author="Euderlan Freire" w:date="2025-06-13T19:26:00Z">
              <w:rPr/>
            </w:rPrChange>
          </w:rPr>
          <w:t>Usuário digita a pergunta.</w:t>
        </w:r>
      </w:ins>
    </w:p>
    <w:p w14:paraId="50212E08" w14:textId="7D9BDEE1" w:rsidR="4AE46B88" w:rsidRPr="0010597A" w:rsidRDefault="4AE46B88" w:rsidP="00587DB8">
      <w:pPr>
        <w:spacing w:before="40" w:after="240" w:line="360" w:lineRule="auto"/>
        <w:jc w:val="both"/>
        <w:rPr>
          <w:ins w:id="2092" w:author="yuram almeida santos" w:date="2025-06-13T21:02:00Z"/>
          <w:rFonts w:ascii="Times New Roman" w:hAnsi="Times New Roman" w:cs="Times New Roman"/>
          <w:color w:val="000000" w:themeColor="text1"/>
          <w:sz w:val="24"/>
          <w:szCs w:val="24"/>
          <w:rPrChange w:id="2093" w:author="Euderlan Freire" w:date="2025-06-13T19:26:00Z">
            <w:rPr>
              <w:ins w:id="2094" w:author="yuram almeida santos" w:date="2025-06-13T21:02:00Z"/>
            </w:rPr>
          </w:rPrChange>
        </w:rPr>
        <w:pPrChange w:id="2095" w:author="Euderlan Freire" w:date="2025-06-13T19:25:00Z">
          <w:pPr/>
        </w:pPrChange>
      </w:pPr>
      <w:ins w:id="2096" w:author="yuram almeida santos" w:date="2025-06-13T21:02:00Z">
        <w:r w:rsidRPr="0010597A">
          <w:rPr>
            <w:rFonts w:ascii="Times New Roman" w:hAnsi="Times New Roman" w:cs="Times New Roman"/>
            <w:color w:val="000000" w:themeColor="text1"/>
            <w:sz w:val="24"/>
            <w:szCs w:val="24"/>
            <w:rPrChange w:id="2097" w:author="Euderlan Freire" w:date="2025-06-13T19:26:00Z">
              <w:rPr/>
            </w:rPrChange>
          </w:rPr>
          <w:t>Sistema processa a pergunta, consulta a base vetorial e o LLM.</w:t>
        </w:r>
      </w:ins>
    </w:p>
    <w:p w14:paraId="04C2E37B" w14:textId="67335C47" w:rsidR="4AE46B88" w:rsidRPr="0010597A" w:rsidRDefault="4AE46B88" w:rsidP="00587DB8">
      <w:pPr>
        <w:spacing w:before="40" w:after="240" w:line="360" w:lineRule="auto"/>
        <w:jc w:val="both"/>
        <w:rPr>
          <w:ins w:id="2098" w:author="yuram almeida santos" w:date="2025-06-13T21:02:00Z"/>
          <w:rFonts w:ascii="Times New Roman" w:hAnsi="Times New Roman" w:cs="Times New Roman"/>
          <w:color w:val="000000" w:themeColor="text1"/>
          <w:sz w:val="24"/>
          <w:szCs w:val="24"/>
          <w:rPrChange w:id="2099" w:author="Euderlan Freire" w:date="2025-06-13T19:26:00Z">
            <w:rPr>
              <w:ins w:id="2100" w:author="yuram almeida santos" w:date="2025-06-13T21:02:00Z"/>
            </w:rPr>
          </w:rPrChange>
        </w:rPr>
        <w:pPrChange w:id="2101" w:author="Euderlan Freire" w:date="2025-06-13T19:25:00Z">
          <w:pPr/>
        </w:pPrChange>
      </w:pPr>
      <w:ins w:id="2102" w:author="yuram almeida santos" w:date="2025-06-13T21:02:00Z">
        <w:r w:rsidRPr="0010597A">
          <w:rPr>
            <w:rFonts w:ascii="Times New Roman" w:hAnsi="Times New Roman" w:cs="Times New Roman"/>
            <w:color w:val="000000" w:themeColor="text1"/>
            <w:sz w:val="24"/>
            <w:szCs w:val="24"/>
            <w:rPrChange w:id="2103" w:author="Euderlan Freire" w:date="2025-06-13T19:26:00Z">
              <w:rPr/>
            </w:rPrChange>
          </w:rPr>
          <w:t>Retorna a resposta e salva no histórico.</w:t>
        </w:r>
      </w:ins>
    </w:p>
    <w:p w14:paraId="51F55776" w14:textId="7EBD1326" w:rsidR="00644B68" w:rsidRPr="0010597A" w:rsidRDefault="00644B68" w:rsidP="0010597A">
      <w:pPr>
        <w:pStyle w:val="Legenda"/>
        <w:keepNext/>
        <w:spacing w:before="40" w:after="240" w:line="360" w:lineRule="auto"/>
        <w:jc w:val="center"/>
        <w:rPr>
          <w:ins w:id="2104" w:author="Euderlan Freire" w:date="2025-06-13T18:38:00Z"/>
          <w:rFonts w:ascii="Times New Roman" w:hAnsi="Times New Roman" w:cs="Times New Roman"/>
          <w:i w:val="0"/>
          <w:iCs w:val="0"/>
          <w:color w:val="000000" w:themeColor="text1"/>
          <w:sz w:val="24"/>
          <w:szCs w:val="24"/>
          <w:rPrChange w:id="2105" w:author="Euderlan Freire" w:date="2025-06-13T19:26:00Z">
            <w:rPr>
              <w:ins w:id="2106" w:author="Euderlan Freire" w:date="2025-06-13T18:38:00Z"/>
            </w:rPr>
          </w:rPrChange>
        </w:rPr>
        <w:pPrChange w:id="2107" w:author="Euderlan Freire" w:date="2025-06-13T19:26:00Z">
          <w:pPr>
            <w:pStyle w:val="Legenda"/>
          </w:pPr>
        </w:pPrChange>
      </w:pPr>
      <w:ins w:id="2108" w:author="Euderlan Freire" w:date="2025-06-13T18:38:00Z">
        <w:r w:rsidRPr="0010597A">
          <w:rPr>
            <w:rFonts w:ascii="Times New Roman" w:hAnsi="Times New Roman" w:cs="Times New Roman"/>
            <w:i w:val="0"/>
            <w:iCs w:val="0"/>
            <w:color w:val="000000" w:themeColor="text1"/>
            <w:sz w:val="24"/>
            <w:szCs w:val="24"/>
            <w:rPrChange w:id="2109" w:author="Euderlan Freire" w:date="2025-06-13T19:26:00Z">
              <w:rPr/>
            </w:rPrChange>
          </w:rPr>
          <w:lastRenderedPageBreak/>
          <w:t xml:space="preserve">Figura </w:t>
        </w:r>
        <w:r w:rsidRPr="0010597A">
          <w:rPr>
            <w:rFonts w:ascii="Times New Roman" w:hAnsi="Times New Roman" w:cs="Times New Roman"/>
            <w:i w:val="0"/>
            <w:iCs w:val="0"/>
            <w:color w:val="000000" w:themeColor="text1"/>
            <w:sz w:val="24"/>
            <w:szCs w:val="24"/>
            <w:rPrChange w:id="2110" w:author="Euderlan Freire" w:date="2025-06-13T19:26:00Z">
              <w:rPr/>
            </w:rPrChange>
          </w:rPr>
          <w:fldChar w:fldCharType="begin"/>
        </w:r>
        <w:r w:rsidRPr="0010597A">
          <w:rPr>
            <w:rFonts w:ascii="Times New Roman" w:hAnsi="Times New Roman" w:cs="Times New Roman"/>
            <w:i w:val="0"/>
            <w:iCs w:val="0"/>
            <w:color w:val="000000" w:themeColor="text1"/>
            <w:sz w:val="24"/>
            <w:szCs w:val="24"/>
            <w:rPrChange w:id="2111" w:author="Euderlan Freire" w:date="2025-06-13T19:26:00Z">
              <w:rPr/>
            </w:rPrChange>
          </w:rPr>
          <w:instrText xml:space="preserve"> SEQ Figura \* ARABIC </w:instrText>
        </w:r>
      </w:ins>
      <w:r w:rsidRPr="0010597A">
        <w:rPr>
          <w:rFonts w:ascii="Times New Roman" w:hAnsi="Times New Roman" w:cs="Times New Roman"/>
          <w:i w:val="0"/>
          <w:iCs w:val="0"/>
          <w:color w:val="000000" w:themeColor="text1"/>
          <w:sz w:val="24"/>
          <w:szCs w:val="24"/>
          <w:rPrChange w:id="2112" w:author="Euderlan Freire" w:date="2025-06-13T19:26:00Z">
            <w:rPr/>
          </w:rPrChange>
        </w:rPr>
        <w:fldChar w:fldCharType="separate"/>
      </w:r>
      <w:ins w:id="2113" w:author="EUDERLAN FREIRE DA SILVA ABREU" w:date="2025-06-13T21:24:00Z">
        <w:r w:rsidR="00A04EA5">
          <w:rPr>
            <w:rFonts w:ascii="Times New Roman" w:hAnsi="Times New Roman" w:cs="Times New Roman"/>
            <w:i w:val="0"/>
            <w:iCs w:val="0"/>
            <w:noProof/>
            <w:color w:val="000000" w:themeColor="text1"/>
            <w:sz w:val="24"/>
            <w:szCs w:val="24"/>
          </w:rPr>
          <w:t>1</w:t>
        </w:r>
      </w:ins>
      <w:ins w:id="2114" w:author="Euderlan Freire" w:date="2025-06-13T18:38:00Z">
        <w:r w:rsidRPr="0010597A">
          <w:rPr>
            <w:rFonts w:ascii="Times New Roman" w:hAnsi="Times New Roman" w:cs="Times New Roman"/>
            <w:i w:val="0"/>
            <w:iCs w:val="0"/>
            <w:color w:val="000000" w:themeColor="text1"/>
            <w:sz w:val="24"/>
            <w:szCs w:val="24"/>
            <w:rPrChange w:id="2115" w:author="Euderlan Freire" w:date="2025-06-13T19:26:00Z">
              <w:rPr/>
            </w:rPrChange>
          </w:rPr>
          <w:fldChar w:fldCharType="end"/>
        </w:r>
      </w:ins>
      <w:ins w:id="2116" w:author="Euderlan Freire" w:date="2025-06-13T18:40:00Z">
        <w:r w:rsidR="00AA0A78" w:rsidRPr="0010597A">
          <w:rPr>
            <w:rFonts w:ascii="Times New Roman" w:hAnsi="Times New Roman" w:cs="Times New Roman"/>
            <w:i w:val="0"/>
            <w:iCs w:val="0"/>
            <w:color w:val="000000" w:themeColor="text1"/>
            <w:sz w:val="24"/>
            <w:szCs w:val="24"/>
            <w:rPrChange w:id="2117" w:author="Euderlan Freire" w:date="2025-06-13T19:26:00Z">
              <w:rPr>
                <w:color w:val="auto"/>
              </w:rPr>
            </w:rPrChange>
          </w:rPr>
          <w:t xml:space="preserve"> – Caso de Uso Fazer pergunta</w:t>
        </w:r>
      </w:ins>
    </w:p>
    <w:p w14:paraId="260C1392" w14:textId="77777777" w:rsidR="00024215" w:rsidRPr="0010597A" w:rsidRDefault="4AE46B88" w:rsidP="0010597A">
      <w:pPr>
        <w:keepNext/>
        <w:spacing w:before="40" w:after="240" w:line="360" w:lineRule="auto"/>
        <w:jc w:val="center"/>
        <w:rPr>
          <w:ins w:id="2118" w:author="Euderlan Freire" w:date="2025-06-13T18:35:00Z"/>
          <w:rFonts w:ascii="Times New Roman" w:hAnsi="Times New Roman" w:cs="Times New Roman"/>
          <w:color w:val="000000" w:themeColor="text1"/>
          <w:sz w:val="24"/>
          <w:szCs w:val="24"/>
          <w:rPrChange w:id="2119" w:author="Euderlan Freire" w:date="2025-06-13T19:26:00Z">
            <w:rPr>
              <w:ins w:id="2120" w:author="Euderlan Freire" w:date="2025-06-13T18:35:00Z"/>
            </w:rPr>
          </w:rPrChange>
        </w:rPr>
        <w:pPrChange w:id="2121" w:author="Euderlan Freire" w:date="2025-06-13T19:26:00Z">
          <w:pPr/>
        </w:pPrChange>
      </w:pPr>
      <w:ins w:id="2122" w:author="yuram almeida santos" w:date="2025-06-13T21:02:00Z">
        <w:r w:rsidRPr="0010597A">
          <w:rPr>
            <w:rFonts w:ascii="Times New Roman" w:hAnsi="Times New Roman" w:cs="Times New Roman"/>
            <w:noProof/>
            <w:color w:val="000000" w:themeColor="text1"/>
            <w:sz w:val="24"/>
            <w:szCs w:val="24"/>
            <w:rPrChange w:id="2123" w:author="Euderlan Freire" w:date="2025-06-13T19:26:00Z">
              <w:rPr>
                <w:noProof/>
              </w:rPr>
            </w:rPrChange>
          </w:rPr>
          <w:drawing>
            <wp:inline distT="0" distB="0" distL="0" distR="0" wp14:anchorId="0AE32CD8" wp14:editId="354BBD80">
              <wp:extent cx="4572000" cy="1076325"/>
              <wp:effectExtent l="0" t="0" r="0" b="0"/>
              <wp:docPr id="43283759" name="Imagem 43283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1076325"/>
                      </a:xfrm>
                      <a:prstGeom prst="rect">
                        <a:avLst/>
                      </a:prstGeom>
                    </pic:spPr>
                  </pic:pic>
                </a:graphicData>
              </a:graphic>
            </wp:inline>
          </w:drawing>
        </w:r>
      </w:ins>
    </w:p>
    <w:p w14:paraId="4C0A644F" w14:textId="76E3F7C6" w:rsidR="4AE46B88" w:rsidRPr="0010597A" w:rsidRDefault="00024215" w:rsidP="0010597A">
      <w:pPr>
        <w:pStyle w:val="Legenda"/>
        <w:spacing w:before="40" w:after="240" w:line="360" w:lineRule="auto"/>
        <w:jc w:val="center"/>
        <w:rPr>
          <w:ins w:id="2124" w:author="yuram almeida santos" w:date="2025-06-13T20:58:00Z"/>
          <w:rFonts w:ascii="Times New Roman" w:hAnsi="Times New Roman" w:cs="Times New Roman"/>
          <w:color w:val="000000" w:themeColor="text1"/>
          <w:sz w:val="24"/>
          <w:szCs w:val="24"/>
          <w:rPrChange w:id="2125" w:author="Euderlan Freire" w:date="2025-06-13T19:26:00Z">
            <w:rPr>
              <w:ins w:id="2126" w:author="yuram almeida santos" w:date="2025-06-13T20:58:00Z"/>
            </w:rPr>
          </w:rPrChange>
        </w:rPr>
        <w:pPrChange w:id="2127" w:author="Euderlan Freire" w:date="2025-06-13T19:26:00Z">
          <w:pPr/>
        </w:pPrChange>
      </w:pPr>
      <w:ins w:id="2128" w:author="Euderlan Freire" w:date="2025-06-13T18:35:00Z">
        <w:r w:rsidRPr="0010597A">
          <w:rPr>
            <w:rFonts w:ascii="Times New Roman" w:hAnsi="Times New Roman" w:cs="Times New Roman"/>
            <w:i w:val="0"/>
            <w:iCs w:val="0"/>
            <w:color w:val="000000" w:themeColor="text1"/>
            <w:sz w:val="24"/>
            <w:szCs w:val="24"/>
            <w:rPrChange w:id="2129" w:author="Euderlan Freire" w:date="2025-06-13T19:26:00Z">
              <w:rPr/>
            </w:rPrChange>
          </w:rPr>
          <w:t>Fonte: Autoria Própria (2025)</w:t>
        </w:r>
      </w:ins>
    </w:p>
    <w:p w14:paraId="77BD1B8D" w14:textId="3D2DD72A" w:rsidR="00DE6CE1" w:rsidRPr="0010597A" w:rsidRDefault="0008571F" w:rsidP="00587DB8">
      <w:pPr>
        <w:pStyle w:val="Ttulo3"/>
        <w:spacing w:after="240" w:line="360" w:lineRule="auto"/>
        <w:jc w:val="both"/>
        <w:rPr>
          <w:ins w:id="2130" w:author="yuram almeida santos" w:date="2025-06-13T21:04:00Z"/>
          <w:rFonts w:ascii="Times New Roman" w:hAnsi="Times New Roman" w:cs="Times New Roman"/>
          <w:color w:val="000000" w:themeColor="text1"/>
          <w:rPrChange w:id="2131" w:author="Euderlan Freire" w:date="2025-06-13T19:26:00Z">
            <w:rPr>
              <w:ins w:id="2132" w:author="yuram almeida santos" w:date="2025-06-13T21:04:00Z"/>
            </w:rPr>
          </w:rPrChange>
        </w:rPr>
        <w:pPrChange w:id="2133" w:author="Euderlan Freire" w:date="2025-06-13T19:25:00Z">
          <w:pPr/>
        </w:pPrChange>
      </w:pPr>
      <w:bookmarkStart w:id="2134" w:name="_Toc200739791"/>
      <w:ins w:id="2135" w:author="Euderlan Freire" w:date="2025-06-13T20:39:00Z">
        <w:r w:rsidRPr="0008571F">
          <w:rPr>
            <w:rFonts w:ascii="Times New Roman" w:hAnsi="Times New Roman" w:cs="Times New Roman"/>
            <w:color w:val="000000" w:themeColor="text1"/>
          </w:rPr>
          <w:t>Diagramas de Caso de Uso</w:t>
        </w:r>
        <w:r>
          <w:rPr>
            <w:rFonts w:ascii="Times New Roman" w:hAnsi="Times New Roman" w:cs="Times New Roman"/>
            <w:color w:val="000000" w:themeColor="text1"/>
          </w:rPr>
          <w:t xml:space="preserve"> </w:t>
        </w:r>
      </w:ins>
      <w:ins w:id="2136" w:author="yuram almeida santos" w:date="2025-06-13T21:04:00Z">
        <w:r w:rsidR="1D431145" w:rsidRPr="0010597A">
          <w:rPr>
            <w:rFonts w:ascii="Times New Roman" w:hAnsi="Times New Roman" w:cs="Times New Roman"/>
            <w:color w:val="000000" w:themeColor="text1"/>
            <w:rPrChange w:id="2137" w:author="Euderlan Freire" w:date="2025-06-13T19:26:00Z">
              <w:rPr/>
            </w:rPrChange>
          </w:rPr>
          <w:t>Gerenciar Resoluções (Admin)</w:t>
        </w:r>
        <w:bookmarkEnd w:id="2134"/>
      </w:ins>
    </w:p>
    <w:p w14:paraId="5901CCDC" w14:textId="583B705D" w:rsidR="1D431145" w:rsidRPr="0010597A" w:rsidRDefault="1D431145" w:rsidP="00587DB8">
      <w:pPr>
        <w:spacing w:before="40" w:after="240" w:line="360" w:lineRule="auto"/>
        <w:jc w:val="both"/>
        <w:rPr>
          <w:ins w:id="2138" w:author="yuram almeida santos" w:date="2025-06-13T21:04:00Z"/>
          <w:rFonts w:ascii="Times New Roman" w:hAnsi="Times New Roman" w:cs="Times New Roman"/>
          <w:color w:val="000000" w:themeColor="text1"/>
          <w:sz w:val="24"/>
          <w:szCs w:val="24"/>
          <w:rPrChange w:id="2139" w:author="Euderlan Freire" w:date="2025-06-13T19:26:00Z">
            <w:rPr>
              <w:ins w:id="2140" w:author="yuram almeida santos" w:date="2025-06-13T21:04:00Z"/>
            </w:rPr>
          </w:rPrChange>
        </w:rPr>
        <w:pPrChange w:id="2141" w:author="Euderlan Freire" w:date="2025-06-13T19:25:00Z">
          <w:pPr/>
        </w:pPrChange>
      </w:pPr>
      <w:ins w:id="2142" w:author="yuram almeida santos" w:date="2025-06-13T21:04:00Z">
        <w:r w:rsidRPr="0010597A">
          <w:rPr>
            <w:rFonts w:ascii="Times New Roman" w:hAnsi="Times New Roman" w:cs="Times New Roman"/>
            <w:color w:val="000000" w:themeColor="text1"/>
            <w:sz w:val="24"/>
            <w:szCs w:val="24"/>
            <w:rPrChange w:id="2143" w:author="Euderlan Freire" w:date="2025-06-13T19:26:00Z">
              <w:rPr/>
            </w:rPrChange>
          </w:rPr>
          <w:t>Descrição: O administrador atualiza ou substitui documentos na base do sistema.</w:t>
        </w:r>
      </w:ins>
    </w:p>
    <w:p w14:paraId="4976C10D" w14:textId="5F8A0C89" w:rsidR="1D431145" w:rsidRPr="0010597A" w:rsidRDefault="1D431145" w:rsidP="00587DB8">
      <w:pPr>
        <w:spacing w:before="40" w:after="240" w:line="360" w:lineRule="auto"/>
        <w:jc w:val="both"/>
        <w:rPr>
          <w:ins w:id="2144" w:author="yuram almeida santos" w:date="2025-06-13T21:04:00Z"/>
          <w:rFonts w:ascii="Times New Roman" w:hAnsi="Times New Roman" w:cs="Times New Roman"/>
          <w:color w:val="000000" w:themeColor="text1"/>
          <w:sz w:val="24"/>
          <w:szCs w:val="24"/>
          <w:rPrChange w:id="2145" w:author="Euderlan Freire" w:date="2025-06-13T19:26:00Z">
            <w:rPr>
              <w:ins w:id="2146" w:author="yuram almeida santos" w:date="2025-06-13T21:04:00Z"/>
            </w:rPr>
          </w:rPrChange>
        </w:rPr>
        <w:pPrChange w:id="2147" w:author="Euderlan Freire" w:date="2025-06-13T19:25:00Z">
          <w:pPr/>
        </w:pPrChange>
      </w:pPr>
      <w:ins w:id="2148" w:author="yuram almeida santos" w:date="2025-06-13T21:04:00Z">
        <w:r w:rsidRPr="0010597A">
          <w:rPr>
            <w:rFonts w:ascii="Times New Roman" w:hAnsi="Times New Roman" w:cs="Times New Roman"/>
            <w:color w:val="000000" w:themeColor="text1"/>
            <w:sz w:val="24"/>
            <w:szCs w:val="24"/>
            <w:rPrChange w:id="2149" w:author="Euderlan Freire" w:date="2025-06-13T19:26:00Z">
              <w:rPr/>
            </w:rPrChange>
          </w:rPr>
          <w:t>Fluxo:</w:t>
        </w:r>
      </w:ins>
    </w:p>
    <w:p w14:paraId="6D19EB1E" w14:textId="001FD934" w:rsidR="1D431145" w:rsidRPr="0010597A" w:rsidRDefault="1D431145" w:rsidP="00587DB8">
      <w:pPr>
        <w:spacing w:before="40" w:after="240" w:line="360" w:lineRule="auto"/>
        <w:jc w:val="both"/>
        <w:rPr>
          <w:ins w:id="2150" w:author="yuram almeida santos" w:date="2025-06-13T21:04:00Z"/>
          <w:rFonts w:ascii="Times New Roman" w:hAnsi="Times New Roman" w:cs="Times New Roman"/>
          <w:color w:val="000000" w:themeColor="text1"/>
          <w:sz w:val="24"/>
          <w:szCs w:val="24"/>
          <w:rPrChange w:id="2151" w:author="Euderlan Freire" w:date="2025-06-13T19:26:00Z">
            <w:rPr>
              <w:ins w:id="2152" w:author="yuram almeida santos" w:date="2025-06-13T21:04:00Z"/>
            </w:rPr>
          </w:rPrChange>
        </w:rPr>
        <w:pPrChange w:id="2153" w:author="Euderlan Freire" w:date="2025-06-13T19:25:00Z">
          <w:pPr/>
        </w:pPrChange>
      </w:pPr>
      <w:ins w:id="2154" w:author="yuram almeida santos" w:date="2025-06-13T21:04:00Z">
        <w:r w:rsidRPr="0010597A">
          <w:rPr>
            <w:rFonts w:ascii="Times New Roman" w:hAnsi="Times New Roman" w:cs="Times New Roman"/>
            <w:color w:val="000000" w:themeColor="text1"/>
            <w:sz w:val="24"/>
            <w:szCs w:val="24"/>
            <w:rPrChange w:id="2155" w:author="Euderlan Freire" w:date="2025-06-13T19:26:00Z">
              <w:rPr/>
            </w:rPrChange>
          </w:rPr>
          <w:t>Administrador envia um novo PDF.</w:t>
        </w:r>
      </w:ins>
    </w:p>
    <w:p w14:paraId="0506DB25" w14:textId="69055E15" w:rsidR="1D431145" w:rsidRPr="0010597A" w:rsidRDefault="1D431145" w:rsidP="00587DB8">
      <w:pPr>
        <w:spacing w:before="40" w:after="240" w:line="360" w:lineRule="auto"/>
        <w:jc w:val="both"/>
        <w:rPr>
          <w:ins w:id="2156" w:author="yuram almeida santos" w:date="2025-06-13T21:04:00Z"/>
          <w:rFonts w:ascii="Times New Roman" w:hAnsi="Times New Roman" w:cs="Times New Roman"/>
          <w:color w:val="000000" w:themeColor="text1"/>
          <w:sz w:val="24"/>
          <w:szCs w:val="24"/>
          <w:rPrChange w:id="2157" w:author="Euderlan Freire" w:date="2025-06-13T19:26:00Z">
            <w:rPr>
              <w:ins w:id="2158" w:author="yuram almeida santos" w:date="2025-06-13T21:04:00Z"/>
            </w:rPr>
          </w:rPrChange>
        </w:rPr>
        <w:pPrChange w:id="2159" w:author="Euderlan Freire" w:date="2025-06-13T19:25:00Z">
          <w:pPr/>
        </w:pPrChange>
      </w:pPr>
      <w:ins w:id="2160" w:author="yuram almeida santos" w:date="2025-06-13T21:04:00Z">
        <w:r w:rsidRPr="0010597A">
          <w:rPr>
            <w:rFonts w:ascii="Times New Roman" w:hAnsi="Times New Roman" w:cs="Times New Roman"/>
            <w:color w:val="000000" w:themeColor="text1"/>
            <w:sz w:val="24"/>
            <w:szCs w:val="24"/>
            <w:rPrChange w:id="2161" w:author="Euderlan Freire" w:date="2025-06-13T19:26:00Z">
              <w:rPr/>
            </w:rPrChange>
          </w:rPr>
          <w:t>Sistema processa o documento e atualiza a base vetorial.</w:t>
        </w:r>
      </w:ins>
    </w:p>
    <w:p w14:paraId="20523E50" w14:textId="1458F1DF" w:rsidR="00644B68" w:rsidRPr="0010597A" w:rsidRDefault="00644B68" w:rsidP="0010597A">
      <w:pPr>
        <w:pStyle w:val="Legenda"/>
        <w:keepNext/>
        <w:spacing w:before="40" w:after="240" w:line="360" w:lineRule="auto"/>
        <w:jc w:val="center"/>
        <w:rPr>
          <w:ins w:id="2162" w:author="Euderlan Freire" w:date="2025-06-13T18:38:00Z"/>
          <w:rFonts w:ascii="Times New Roman" w:hAnsi="Times New Roman" w:cs="Times New Roman"/>
          <w:i w:val="0"/>
          <w:iCs w:val="0"/>
          <w:color w:val="000000" w:themeColor="text1"/>
          <w:sz w:val="24"/>
          <w:szCs w:val="24"/>
          <w:rPrChange w:id="2163" w:author="Euderlan Freire" w:date="2025-06-13T19:26:00Z">
            <w:rPr>
              <w:ins w:id="2164" w:author="Euderlan Freire" w:date="2025-06-13T18:38:00Z"/>
            </w:rPr>
          </w:rPrChange>
        </w:rPr>
        <w:pPrChange w:id="2165" w:author="Euderlan Freire" w:date="2025-06-13T19:26:00Z">
          <w:pPr>
            <w:pStyle w:val="Legenda"/>
          </w:pPr>
        </w:pPrChange>
      </w:pPr>
      <w:ins w:id="2166" w:author="Euderlan Freire" w:date="2025-06-13T18:38:00Z">
        <w:r w:rsidRPr="0010597A">
          <w:rPr>
            <w:rFonts w:ascii="Times New Roman" w:hAnsi="Times New Roman" w:cs="Times New Roman"/>
            <w:i w:val="0"/>
            <w:iCs w:val="0"/>
            <w:color w:val="000000" w:themeColor="text1"/>
            <w:sz w:val="24"/>
            <w:szCs w:val="24"/>
            <w:rPrChange w:id="2167" w:author="Euderlan Freire" w:date="2025-06-13T19:26:00Z">
              <w:rPr/>
            </w:rPrChange>
          </w:rPr>
          <w:t xml:space="preserve">Figura </w:t>
        </w:r>
        <w:r w:rsidRPr="0010597A">
          <w:rPr>
            <w:rFonts w:ascii="Times New Roman" w:hAnsi="Times New Roman" w:cs="Times New Roman"/>
            <w:i w:val="0"/>
            <w:iCs w:val="0"/>
            <w:color w:val="000000" w:themeColor="text1"/>
            <w:sz w:val="24"/>
            <w:szCs w:val="24"/>
            <w:rPrChange w:id="2168" w:author="Euderlan Freire" w:date="2025-06-13T19:26:00Z">
              <w:rPr/>
            </w:rPrChange>
          </w:rPr>
          <w:fldChar w:fldCharType="begin"/>
        </w:r>
        <w:r w:rsidRPr="0010597A">
          <w:rPr>
            <w:rFonts w:ascii="Times New Roman" w:hAnsi="Times New Roman" w:cs="Times New Roman"/>
            <w:i w:val="0"/>
            <w:iCs w:val="0"/>
            <w:color w:val="000000" w:themeColor="text1"/>
            <w:sz w:val="24"/>
            <w:szCs w:val="24"/>
            <w:rPrChange w:id="2169" w:author="Euderlan Freire" w:date="2025-06-13T19:26:00Z">
              <w:rPr/>
            </w:rPrChange>
          </w:rPr>
          <w:instrText xml:space="preserve"> SEQ Figura \* ARABIC </w:instrText>
        </w:r>
      </w:ins>
      <w:r w:rsidRPr="0010597A">
        <w:rPr>
          <w:rFonts w:ascii="Times New Roman" w:hAnsi="Times New Roman" w:cs="Times New Roman"/>
          <w:i w:val="0"/>
          <w:iCs w:val="0"/>
          <w:color w:val="000000" w:themeColor="text1"/>
          <w:sz w:val="24"/>
          <w:szCs w:val="24"/>
          <w:rPrChange w:id="2170" w:author="Euderlan Freire" w:date="2025-06-13T19:26:00Z">
            <w:rPr/>
          </w:rPrChange>
        </w:rPr>
        <w:fldChar w:fldCharType="separate"/>
      </w:r>
      <w:ins w:id="2171" w:author="EUDERLAN FREIRE DA SILVA ABREU" w:date="2025-06-13T21:24:00Z">
        <w:r w:rsidR="00A04EA5">
          <w:rPr>
            <w:rFonts w:ascii="Times New Roman" w:hAnsi="Times New Roman" w:cs="Times New Roman"/>
            <w:i w:val="0"/>
            <w:iCs w:val="0"/>
            <w:noProof/>
            <w:color w:val="000000" w:themeColor="text1"/>
            <w:sz w:val="24"/>
            <w:szCs w:val="24"/>
          </w:rPr>
          <w:t>2</w:t>
        </w:r>
      </w:ins>
      <w:ins w:id="2172" w:author="Euderlan Freire" w:date="2025-06-13T18:38:00Z">
        <w:r w:rsidRPr="0010597A">
          <w:rPr>
            <w:rFonts w:ascii="Times New Roman" w:hAnsi="Times New Roman" w:cs="Times New Roman"/>
            <w:i w:val="0"/>
            <w:iCs w:val="0"/>
            <w:color w:val="000000" w:themeColor="text1"/>
            <w:sz w:val="24"/>
            <w:szCs w:val="24"/>
            <w:rPrChange w:id="2173" w:author="Euderlan Freire" w:date="2025-06-13T19:26:00Z">
              <w:rPr/>
            </w:rPrChange>
          </w:rPr>
          <w:fldChar w:fldCharType="end"/>
        </w:r>
        <w:r w:rsidR="00D74E85" w:rsidRPr="0010597A">
          <w:rPr>
            <w:rFonts w:ascii="Times New Roman" w:hAnsi="Times New Roman" w:cs="Times New Roman"/>
            <w:i w:val="0"/>
            <w:iCs w:val="0"/>
            <w:color w:val="000000" w:themeColor="text1"/>
            <w:sz w:val="24"/>
            <w:szCs w:val="24"/>
            <w:rPrChange w:id="2174" w:author="Euderlan Freire" w:date="2025-06-13T19:26:00Z">
              <w:rPr/>
            </w:rPrChange>
          </w:rPr>
          <w:t xml:space="preserve"> – Caso de Uso Gerenciar Resoluções</w:t>
        </w:r>
      </w:ins>
    </w:p>
    <w:p w14:paraId="18AC0050" w14:textId="77777777" w:rsidR="00024215" w:rsidRPr="0010597A" w:rsidRDefault="387914F9" w:rsidP="0010597A">
      <w:pPr>
        <w:keepNext/>
        <w:spacing w:before="40" w:after="240" w:line="360" w:lineRule="auto"/>
        <w:jc w:val="center"/>
        <w:rPr>
          <w:ins w:id="2175" w:author="Euderlan Freire" w:date="2025-06-13T18:35:00Z"/>
          <w:rFonts w:ascii="Times New Roman" w:hAnsi="Times New Roman" w:cs="Times New Roman"/>
          <w:color w:val="000000" w:themeColor="text1"/>
          <w:sz w:val="24"/>
          <w:szCs w:val="24"/>
          <w:rPrChange w:id="2176" w:author="Euderlan Freire" w:date="2025-06-13T19:26:00Z">
            <w:rPr>
              <w:ins w:id="2177" w:author="Euderlan Freire" w:date="2025-06-13T18:35:00Z"/>
            </w:rPr>
          </w:rPrChange>
        </w:rPr>
        <w:pPrChange w:id="2178" w:author="Euderlan Freire" w:date="2025-06-13T19:26:00Z">
          <w:pPr/>
        </w:pPrChange>
      </w:pPr>
      <w:ins w:id="2179" w:author="yuram almeida santos" w:date="2025-06-13T21:06:00Z">
        <w:r w:rsidRPr="0010597A">
          <w:rPr>
            <w:rFonts w:ascii="Times New Roman" w:hAnsi="Times New Roman" w:cs="Times New Roman"/>
            <w:noProof/>
            <w:color w:val="000000" w:themeColor="text1"/>
            <w:sz w:val="24"/>
            <w:szCs w:val="24"/>
            <w:rPrChange w:id="2180" w:author="Euderlan Freire" w:date="2025-06-13T19:26:00Z">
              <w:rPr>
                <w:noProof/>
              </w:rPr>
            </w:rPrChange>
          </w:rPr>
          <w:drawing>
            <wp:inline distT="0" distB="0" distL="0" distR="0" wp14:anchorId="47B8D49D" wp14:editId="237FC21E">
              <wp:extent cx="3476625" cy="1943100"/>
              <wp:effectExtent l="0" t="0" r="0" b="0"/>
              <wp:docPr id="338282568" name="Imagem 338282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476625" cy="1943100"/>
                      </a:xfrm>
                      <a:prstGeom prst="rect">
                        <a:avLst/>
                      </a:prstGeom>
                    </pic:spPr>
                  </pic:pic>
                </a:graphicData>
              </a:graphic>
            </wp:inline>
          </w:drawing>
        </w:r>
      </w:ins>
    </w:p>
    <w:p w14:paraId="00B081B5" w14:textId="3F13D520" w:rsidR="387914F9" w:rsidRPr="0010597A" w:rsidRDefault="00024215" w:rsidP="0010597A">
      <w:pPr>
        <w:pStyle w:val="Legenda"/>
        <w:spacing w:before="40" w:after="240" w:line="360" w:lineRule="auto"/>
        <w:jc w:val="center"/>
        <w:rPr>
          <w:ins w:id="2181" w:author="yuram almeida santos" w:date="2025-06-13T20:58:00Z"/>
          <w:rFonts w:ascii="Times New Roman" w:hAnsi="Times New Roman" w:cs="Times New Roman"/>
          <w:color w:val="000000" w:themeColor="text1"/>
          <w:sz w:val="24"/>
          <w:szCs w:val="24"/>
          <w:rPrChange w:id="2182" w:author="Euderlan Freire" w:date="2025-06-13T19:26:00Z">
            <w:rPr>
              <w:ins w:id="2183" w:author="yuram almeida santos" w:date="2025-06-13T20:58:00Z"/>
            </w:rPr>
          </w:rPrChange>
        </w:rPr>
        <w:pPrChange w:id="2184" w:author="Euderlan Freire" w:date="2025-06-13T19:26:00Z">
          <w:pPr/>
        </w:pPrChange>
      </w:pPr>
      <w:ins w:id="2185" w:author="Euderlan Freire" w:date="2025-06-13T18:35:00Z">
        <w:r w:rsidRPr="0010597A">
          <w:rPr>
            <w:rFonts w:ascii="Times New Roman" w:hAnsi="Times New Roman" w:cs="Times New Roman"/>
            <w:i w:val="0"/>
            <w:iCs w:val="0"/>
            <w:color w:val="000000" w:themeColor="text1"/>
            <w:sz w:val="24"/>
            <w:szCs w:val="24"/>
            <w:rPrChange w:id="2186" w:author="Euderlan Freire" w:date="2025-06-13T19:26:00Z">
              <w:rPr/>
            </w:rPrChange>
          </w:rPr>
          <w:t>Fonte: Autoria Própria (2025)</w:t>
        </w:r>
      </w:ins>
    </w:p>
    <w:p w14:paraId="4A8A2050" w14:textId="7C6456B4" w:rsidR="00DE6CE1" w:rsidRPr="008F3CC1" w:rsidRDefault="0008571F" w:rsidP="00587DB8">
      <w:pPr>
        <w:pStyle w:val="Ttulo3"/>
        <w:spacing w:after="240" w:line="360" w:lineRule="auto"/>
        <w:jc w:val="both"/>
        <w:rPr>
          <w:ins w:id="2187" w:author="yuram almeida santos" w:date="2025-06-13T21:07:00Z"/>
          <w:rFonts w:ascii="Times New Roman" w:hAnsi="Times New Roman" w:cs="Times New Roman"/>
          <w:color w:val="000000" w:themeColor="text1"/>
          <w:rPrChange w:id="2188" w:author="Euderlan Freire" w:date="2025-06-13T19:38:00Z">
            <w:rPr>
              <w:ins w:id="2189" w:author="yuram almeida santos" w:date="2025-06-13T21:07:00Z"/>
              <w:b/>
              <w:bCs/>
            </w:rPr>
          </w:rPrChange>
        </w:rPr>
        <w:pPrChange w:id="2190" w:author="Euderlan Freire" w:date="2025-06-13T19:25:00Z">
          <w:pPr/>
        </w:pPrChange>
      </w:pPr>
      <w:bookmarkStart w:id="2191" w:name="_Toc200739792"/>
      <w:ins w:id="2192" w:author="Euderlan Freire" w:date="2025-06-13T20:39:00Z">
        <w:r w:rsidRPr="0008571F">
          <w:rPr>
            <w:rFonts w:ascii="Times New Roman" w:hAnsi="Times New Roman" w:cs="Times New Roman"/>
            <w:color w:val="000000" w:themeColor="text1"/>
          </w:rPr>
          <w:t>Diagramas de Caso de Uso</w:t>
        </w:r>
        <w:r>
          <w:rPr>
            <w:rFonts w:ascii="Times New Roman" w:hAnsi="Times New Roman" w:cs="Times New Roman"/>
            <w:color w:val="000000" w:themeColor="text1"/>
          </w:rPr>
          <w:t xml:space="preserve"> </w:t>
        </w:r>
      </w:ins>
      <w:ins w:id="2193" w:author="yuram almeida santos" w:date="2025-06-13T21:07:00Z">
        <w:r w:rsidR="387914F9" w:rsidRPr="0010597A">
          <w:rPr>
            <w:rFonts w:ascii="Times New Roman" w:hAnsi="Times New Roman" w:cs="Times New Roman"/>
            <w:color w:val="000000" w:themeColor="text1"/>
            <w:rPrChange w:id="2194" w:author="Euderlan Freire" w:date="2025-06-13T19:26:00Z">
              <w:rPr/>
            </w:rPrChange>
          </w:rPr>
          <w:t>Avaliar Resposta</w:t>
        </w:r>
        <w:bookmarkEnd w:id="2191"/>
      </w:ins>
    </w:p>
    <w:p w14:paraId="696A835F" w14:textId="2888EBC7" w:rsidR="387914F9" w:rsidRPr="0010597A" w:rsidRDefault="387914F9" w:rsidP="00587DB8">
      <w:pPr>
        <w:spacing w:before="40" w:after="240" w:line="360" w:lineRule="auto"/>
        <w:jc w:val="both"/>
        <w:rPr>
          <w:ins w:id="2195" w:author="yuram almeida santos" w:date="2025-06-13T21:07:00Z"/>
          <w:rFonts w:ascii="Times New Roman" w:hAnsi="Times New Roman" w:cs="Times New Roman"/>
          <w:color w:val="000000" w:themeColor="text1"/>
          <w:sz w:val="24"/>
          <w:szCs w:val="24"/>
          <w:rPrChange w:id="2196" w:author="Euderlan Freire" w:date="2025-06-13T19:26:00Z">
            <w:rPr>
              <w:ins w:id="2197" w:author="yuram almeida santos" w:date="2025-06-13T21:07:00Z"/>
            </w:rPr>
          </w:rPrChange>
        </w:rPr>
        <w:pPrChange w:id="2198" w:author="Euderlan Freire" w:date="2025-06-13T19:25:00Z">
          <w:pPr/>
        </w:pPrChange>
      </w:pPr>
      <w:ins w:id="2199" w:author="yuram almeida santos" w:date="2025-06-13T21:07:00Z">
        <w:r w:rsidRPr="0010597A">
          <w:rPr>
            <w:rFonts w:ascii="Times New Roman" w:hAnsi="Times New Roman" w:cs="Times New Roman"/>
            <w:color w:val="000000" w:themeColor="text1"/>
            <w:sz w:val="24"/>
            <w:szCs w:val="24"/>
            <w:rPrChange w:id="2200" w:author="Euderlan Freire" w:date="2025-06-13T19:26:00Z">
              <w:rPr/>
            </w:rPrChange>
          </w:rPr>
          <w:t>Descrição: Usuário classifica a utilidade da resposta recebida.</w:t>
        </w:r>
      </w:ins>
    </w:p>
    <w:p w14:paraId="1DCA0053" w14:textId="596CFBC4" w:rsidR="387914F9" w:rsidRPr="0010597A" w:rsidRDefault="387914F9" w:rsidP="00587DB8">
      <w:pPr>
        <w:spacing w:before="40" w:after="240" w:line="360" w:lineRule="auto"/>
        <w:jc w:val="both"/>
        <w:rPr>
          <w:ins w:id="2201" w:author="yuram almeida santos" w:date="2025-06-13T21:07:00Z"/>
          <w:rFonts w:ascii="Times New Roman" w:hAnsi="Times New Roman" w:cs="Times New Roman"/>
          <w:color w:val="000000" w:themeColor="text1"/>
          <w:sz w:val="24"/>
          <w:szCs w:val="24"/>
          <w:rPrChange w:id="2202" w:author="Euderlan Freire" w:date="2025-06-13T19:26:00Z">
            <w:rPr>
              <w:ins w:id="2203" w:author="yuram almeida santos" w:date="2025-06-13T21:07:00Z"/>
            </w:rPr>
          </w:rPrChange>
        </w:rPr>
        <w:pPrChange w:id="2204" w:author="Euderlan Freire" w:date="2025-06-13T19:25:00Z">
          <w:pPr/>
        </w:pPrChange>
      </w:pPr>
      <w:ins w:id="2205" w:author="yuram almeida santos" w:date="2025-06-13T21:07:00Z">
        <w:r w:rsidRPr="0010597A">
          <w:rPr>
            <w:rFonts w:ascii="Times New Roman" w:hAnsi="Times New Roman" w:cs="Times New Roman"/>
            <w:color w:val="000000" w:themeColor="text1"/>
            <w:sz w:val="24"/>
            <w:szCs w:val="24"/>
            <w:rPrChange w:id="2206" w:author="Euderlan Freire" w:date="2025-06-13T19:26:00Z">
              <w:rPr/>
            </w:rPrChange>
          </w:rPr>
          <w:t>Fluxo:</w:t>
        </w:r>
      </w:ins>
    </w:p>
    <w:p w14:paraId="4FD74BF9" w14:textId="3B200D1D" w:rsidR="387914F9" w:rsidRPr="0010597A" w:rsidRDefault="387914F9" w:rsidP="00587DB8">
      <w:pPr>
        <w:spacing w:before="40" w:after="240" w:line="360" w:lineRule="auto"/>
        <w:jc w:val="both"/>
        <w:rPr>
          <w:ins w:id="2207" w:author="yuram almeida santos" w:date="2025-06-13T21:07:00Z"/>
          <w:rFonts w:ascii="Times New Roman" w:hAnsi="Times New Roman" w:cs="Times New Roman"/>
          <w:color w:val="000000" w:themeColor="text1"/>
          <w:sz w:val="24"/>
          <w:szCs w:val="24"/>
          <w:rPrChange w:id="2208" w:author="Euderlan Freire" w:date="2025-06-13T19:26:00Z">
            <w:rPr>
              <w:ins w:id="2209" w:author="yuram almeida santos" w:date="2025-06-13T21:07:00Z"/>
            </w:rPr>
          </w:rPrChange>
        </w:rPr>
        <w:pPrChange w:id="2210" w:author="Euderlan Freire" w:date="2025-06-13T19:25:00Z">
          <w:pPr/>
        </w:pPrChange>
      </w:pPr>
      <w:ins w:id="2211" w:author="yuram almeida santos" w:date="2025-06-13T21:07:00Z">
        <w:r w:rsidRPr="0010597A">
          <w:rPr>
            <w:rFonts w:ascii="Times New Roman" w:hAnsi="Times New Roman" w:cs="Times New Roman"/>
            <w:color w:val="000000" w:themeColor="text1"/>
            <w:sz w:val="24"/>
            <w:szCs w:val="24"/>
            <w:rPrChange w:id="2212" w:author="Euderlan Freire" w:date="2025-06-13T19:26:00Z">
              <w:rPr/>
            </w:rPrChange>
          </w:rPr>
          <w:t>Usuário clica em "útil" ou "não ajudou".</w:t>
        </w:r>
      </w:ins>
    </w:p>
    <w:p w14:paraId="41F8CCF2" w14:textId="0BA52DC3" w:rsidR="387914F9" w:rsidRPr="0010597A" w:rsidRDefault="387914F9" w:rsidP="00587DB8">
      <w:pPr>
        <w:spacing w:before="40" w:after="240" w:line="360" w:lineRule="auto"/>
        <w:jc w:val="both"/>
        <w:rPr>
          <w:ins w:id="2213" w:author="yuram almeida santos" w:date="2025-06-13T21:07:00Z"/>
          <w:rFonts w:ascii="Times New Roman" w:hAnsi="Times New Roman" w:cs="Times New Roman"/>
          <w:color w:val="000000" w:themeColor="text1"/>
          <w:sz w:val="24"/>
          <w:szCs w:val="24"/>
          <w:rPrChange w:id="2214" w:author="Euderlan Freire" w:date="2025-06-13T19:26:00Z">
            <w:rPr>
              <w:ins w:id="2215" w:author="yuram almeida santos" w:date="2025-06-13T21:07:00Z"/>
            </w:rPr>
          </w:rPrChange>
        </w:rPr>
        <w:pPrChange w:id="2216" w:author="Euderlan Freire" w:date="2025-06-13T19:25:00Z">
          <w:pPr/>
        </w:pPrChange>
      </w:pPr>
      <w:ins w:id="2217" w:author="yuram almeida santos" w:date="2025-06-13T21:07:00Z">
        <w:r w:rsidRPr="0010597A">
          <w:rPr>
            <w:rFonts w:ascii="Times New Roman" w:hAnsi="Times New Roman" w:cs="Times New Roman"/>
            <w:color w:val="000000" w:themeColor="text1"/>
            <w:sz w:val="24"/>
            <w:szCs w:val="24"/>
            <w:rPrChange w:id="2218" w:author="Euderlan Freire" w:date="2025-06-13T19:26:00Z">
              <w:rPr/>
            </w:rPrChange>
          </w:rPr>
          <w:lastRenderedPageBreak/>
          <w:t>Sistema registra o feedback e marca respostas para revisão (se negativo).</w:t>
        </w:r>
      </w:ins>
    </w:p>
    <w:p w14:paraId="7613E275" w14:textId="55DCC5DF" w:rsidR="3C7FECDC" w:rsidRPr="0010597A" w:rsidRDefault="3C7FECDC" w:rsidP="00587DB8">
      <w:pPr>
        <w:spacing w:before="40" w:after="240" w:line="360" w:lineRule="auto"/>
        <w:jc w:val="both"/>
        <w:rPr>
          <w:ins w:id="2219" w:author="yuram almeida santos" w:date="2025-06-13T21:07:00Z"/>
          <w:rFonts w:ascii="Times New Roman" w:hAnsi="Times New Roman" w:cs="Times New Roman"/>
          <w:color w:val="000000" w:themeColor="text1"/>
          <w:sz w:val="24"/>
          <w:szCs w:val="24"/>
          <w:rPrChange w:id="2220" w:author="Euderlan Freire" w:date="2025-06-13T19:26:00Z">
            <w:rPr>
              <w:ins w:id="2221" w:author="yuram almeida santos" w:date="2025-06-13T21:07:00Z"/>
            </w:rPr>
          </w:rPrChange>
        </w:rPr>
        <w:pPrChange w:id="2222" w:author="Euderlan Freire" w:date="2025-06-13T19:25:00Z">
          <w:pPr/>
        </w:pPrChange>
      </w:pPr>
    </w:p>
    <w:p w14:paraId="180120C5" w14:textId="5E7013C5" w:rsidR="003B1483" w:rsidRPr="0010597A" w:rsidRDefault="003B1483" w:rsidP="0010597A">
      <w:pPr>
        <w:pStyle w:val="Legenda"/>
        <w:keepNext/>
        <w:spacing w:before="40" w:after="240" w:line="360" w:lineRule="auto"/>
        <w:jc w:val="center"/>
        <w:rPr>
          <w:ins w:id="2223" w:author="Euderlan Freire" w:date="2025-06-13T18:41:00Z"/>
          <w:rFonts w:ascii="Times New Roman" w:hAnsi="Times New Roman" w:cs="Times New Roman"/>
          <w:i w:val="0"/>
          <w:iCs w:val="0"/>
          <w:color w:val="000000" w:themeColor="text1"/>
          <w:sz w:val="24"/>
          <w:szCs w:val="24"/>
          <w:rPrChange w:id="2224" w:author="Euderlan Freire" w:date="2025-06-13T19:26:00Z">
            <w:rPr>
              <w:ins w:id="2225" w:author="Euderlan Freire" w:date="2025-06-13T18:41:00Z"/>
            </w:rPr>
          </w:rPrChange>
        </w:rPr>
        <w:pPrChange w:id="2226" w:author="Euderlan Freire" w:date="2025-06-13T19:26:00Z">
          <w:pPr>
            <w:pStyle w:val="Legenda"/>
          </w:pPr>
        </w:pPrChange>
      </w:pPr>
      <w:ins w:id="2227" w:author="Euderlan Freire" w:date="2025-06-13T18:41:00Z">
        <w:r w:rsidRPr="0010597A">
          <w:rPr>
            <w:rFonts w:ascii="Times New Roman" w:hAnsi="Times New Roman" w:cs="Times New Roman"/>
            <w:i w:val="0"/>
            <w:iCs w:val="0"/>
            <w:color w:val="000000" w:themeColor="text1"/>
            <w:sz w:val="24"/>
            <w:szCs w:val="24"/>
            <w:rPrChange w:id="2228" w:author="Euderlan Freire" w:date="2025-06-13T19:26:00Z">
              <w:rPr/>
            </w:rPrChange>
          </w:rPr>
          <w:t xml:space="preserve">Figura </w:t>
        </w:r>
        <w:r w:rsidRPr="0010597A">
          <w:rPr>
            <w:rFonts w:ascii="Times New Roman" w:hAnsi="Times New Roman" w:cs="Times New Roman"/>
            <w:i w:val="0"/>
            <w:iCs w:val="0"/>
            <w:color w:val="000000" w:themeColor="text1"/>
            <w:sz w:val="24"/>
            <w:szCs w:val="24"/>
            <w:rPrChange w:id="2229" w:author="Euderlan Freire" w:date="2025-06-13T19:26:00Z">
              <w:rPr/>
            </w:rPrChange>
          </w:rPr>
          <w:fldChar w:fldCharType="begin"/>
        </w:r>
        <w:r w:rsidRPr="0010597A">
          <w:rPr>
            <w:rFonts w:ascii="Times New Roman" w:hAnsi="Times New Roman" w:cs="Times New Roman"/>
            <w:i w:val="0"/>
            <w:iCs w:val="0"/>
            <w:color w:val="000000" w:themeColor="text1"/>
            <w:sz w:val="24"/>
            <w:szCs w:val="24"/>
            <w:rPrChange w:id="2230" w:author="Euderlan Freire" w:date="2025-06-13T19:26:00Z">
              <w:rPr/>
            </w:rPrChange>
          </w:rPr>
          <w:instrText xml:space="preserve"> SEQ Figura \* ARABIC </w:instrText>
        </w:r>
      </w:ins>
      <w:r w:rsidRPr="0010597A">
        <w:rPr>
          <w:rFonts w:ascii="Times New Roman" w:hAnsi="Times New Roman" w:cs="Times New Roman"/>
          <w:i w:val="0"/>
          <w:iCs w:val="0"/>
          <w:color w:val="000000" w:themeColor="text1"/>
          <w:sz w:val="24"/>
          <w:szCs w:val="24"/>
          <w:rPrChange w:id="2231" w:author="Euderlan Freire" w:date="2025-06-13T19:26:00Z">
            <w:rPr/>
          </w:rPrChange>
        </w:rPr>
        <w:fldChar w:fldCharType="separate"/>
      </w:r>
      <w:ins w:id="2232" w:author="EUDERLAN FREIRE DA SILVA ABREU" w:date="2025-06-13T21:24:00Z">
        <w:r w:rsidR="00A04EA5">
          <w:rPr>
            <w:rFonts w:ascii="Times New Roman" w:hAnsi="Times New Roman" w:cs="Times New Roman"/>
            <w:i w:val="0"/>
            <w:iCs w:val="0"/>
            <w:noProof/>
            <w:color w:val="000000" w:themeColor="text1"/>
            <w:sz w:val="24"/>
            <w:szCs w:val="24"/>
          </w:rPr>
          <w:t>3</w:t>
        </w:r>
      </w:ins>
      <w:ins w:id="2233" w:author="Euderlan Freire" w:date="2025-06-13T18:41:00Z">
        <w:r w:rsidRPr="0010597A">
          <w:rPr>
            <w:rFonts w:ascii="Times New Roman" w:hAnsi="Times New Roman" w:cs="Times New Roman"/>
            <w:i w:val="0"/>
            <w:iCs w:val="0"/>
            <w:color w:val="000000" w:themeColor="text1"/>
            <w:sz w:val="24"/>
            <w:szCs w:val="24"/>
            <w:rPrChange w:id="2234" w:author="Euderlan Freire" w:date="2025-06-13T19:26:00Z">
              <w:rPr/>
            </w:rPrChange>
          </w:rPr>
          <w:fldChar w:fldCharType="end"/>
        </w:r>
        <w:r w:rsidRPr="0010597A">
          <w:rPr>
            <w:rFonts w:ascii="Times New Roman" w:hAnsi="Times New Roman" w:cs="Times New Roman"/>
            <w:i w:val="0"/>
            <w:iCs w:val="0"/>
            <w:color w:val="000000" w:themeColor="text1"/>
            <w:sz w:val="24"/>
            <w:szCs w:val="24"/>
            <w:rPrChange w:id="2235" w:author="Euderlan Freire" w:date="2025-06-13T19:26:00Z">
              <w:rPr/>
            </w:rPrChange>
          </w:rPr>
          <w:t xml:space="preserve"> - Caso de Uso Avaliar Respostas</w:t>
        </w:r>
      </w:ins>
    </w:p>
    <w:p w14:paraId="7D5CADF2" w14:textId="77777777" w:rsidR="00024215" w:rsidRPr="0010597A" w:rsidRDefault="387914F9" w:rsidP="0010597A">
      <w:pPr>
        <w:keepNext/>
        <w:spacing w:before="40" w:after="240" w:line="360" w:lineRule="auto"/>
        <w:jc w:val="center"/>
        <w:rPr>
          <w:ins w:id="2236" w:author="Euderlan Freire" w:date="2025-06-13T18:34:00Z"/>
          <w:rFonts w:ascii="Times New Roman" w:hAnsi="Times New Roman" w:cs="Times New Roman"/>
          <w:color w:val="000000" w:themeColor="text1"/>
          <w:sz w:val="24"/>
          <w:szCs w:val="24"/>
          <w:rPrChange w:id="2237" w:author="Euderlan Freire" w:date="2025-06-13T19:26:00Z">
            <w:rPr>
              <w:ins w:id="2238" w:author="Euderlan Freire" w:date="2025-06-13T18:34:00Z"/>
            </w:rPr>
          </w:rPrChange>
        </w:rPr>
        <w:pPrChange w:id="2239" w:author="Euderlan Freire" w:date="2025-06-13T19:26:00Z">
          <w:pPr/>
        </w:pPrChange>
      </w:pPr>
      <w:ins w:id="2240" w:author="yuram almeida santos" w:date="2025-06-13T21:08:00Z">
        <w:r w:rsidRPr="0010597A">
          <w:rPr>
            <w:rFonts w:ascii="Times New Roman" w:hAnsi="Times New Roman" w:cs="Times New Roman"/>
            <w:noProof/>
            <w:color w:val="000000" w:themeColor="text1"/>
            <w:sz w:val="24"/>
            <w:szCs w:val="24"/>
            <w:rPrChange w:id="2241" w:author="Euderlan Freire" w:date="2025-06-13T19:26:00Z">
              <w:rPr>
                <w:noProof/>
              </w:rPr>
            </w:rPrChange>
          </w:rPr>
          <w:drawing>
            <wp:inline distT="0" distB="0" distL="0" distR="0" wp14:anchorId="5AE42B89" wp14:editId="2946B602">
              <wp:extent cx="4572000" cy="1628775"/>
              <wp:effectExtent l="0" t="0" r="0" b="0"/>
              <wp:docPr id="824601253" name="Imagem 824601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1628775"/>
                      </a:xfrm>
                      <a:prstGeom prst="rect">
                        <a:avLst/>
                      </a:prstGeom>
                    </pic:spPr>
                  </pic:pic>
                </a:graphicData>
              </a:graphic>
            </wp:inline>
          </w:drawing>
        </w:r>
      </w:ins>
    </w:p>
    <w:p w14:paraId="61A33044" w14:textId="356CA726" w:rsidR="387914F9" w:rsidRPr="0010597A" w:rsidDel="008F3CC1" w:rsidRDefault="00024215" w:rsidP="0010597A">
      <w:pPr>
        <w:pStyle w:val="Legenda"/>
        <w:spacing w:before="40" w:after="240" w:line="360" w:lineRule="auto"/>
        <w:jc w:val="center"/>
        <w:rPr>
          <w:ins w:id="2242" w:author="yuram almeida santos" w:date="2025-06-13T21:08:00Z"/>
          <w:del w:id="2243" w:author="Euderlan Freire" w:date="2025-06-13T19:38:00Z"/>
          <w:rFonts w:ascii="Times New Roman" w:hAnsi="Times New Roman" w:cs="Times New Roman"/>
          <w:color w:val="000000" w:themeColor="text1"/>
          <w:sz w:val="24"/>
          <w:szCs w:val="24"/>
          <w:rPrChange w:id="2244" w:author="Euderlan Freire" w:date="2025-06-13T19:26:00Z">
            <w:rPr>
              <w:ins w:id="2245" w:author="yuram almeida santos" w:date="2025-06-13T21:08:00Z"/>
              <w:del w:id="2246" w:author="Euderlan Freire" w:date="2025-06-13T19:38:00Z"/>
            </w:rPr>
          </w:rPrChange>
        </w:rPr>
        <w:pPrChange w:id="2247" w:author="Euderlan Freire" w:date="2025-06-13T19:26:00Z">
          <w:pPr/>
        </w:pPrChange>
      </w:pPr>
      <w:ins w:id="2248" w:author="Euderlan Freire" w:date="2025-06-13T18:34:00Z">
        <w:r w:rsidRPr="000437CE">
          <w:rPr>
            <w:rFonts w:ascii="Times New Roman" w:hAnsi="Times New Roman" w:cs="Times New Roman"/>
            <w:i w:val="0"/>
            <w:iCs w:val="0"/>
            <w:color w:val="000000" w:themeColor="text1"/>
            <w:sz w:val="24"/>
            <w:szCs w:val="24"/>
            <w:rPrChange w:id="2249" w:author="Euderlan Freire" w:date="2025-06-13T20:35:00Z">
              <w:rPr/>
            </w:rPrChange>
          </w:rPr>
          <w:t>Fonte: Autoria Própria (2025</w:t>
        </w:r>
        <w:r w:rsidRPr="0010597A">
          <w:rPr>
            <w:rFonts w:ascii="Times New Roman" w:hAnsi="Times New Roman" w:cs="Times New Roman"/>
            <w:color w:val="000000" w:themeColor="text1"/>
            <w:sz w:val="24"/>
            <w:szCs w:val="24"/>
            <w:rPrChange w:id="2250" w:author="Euderlan Freire" w:date="2025-06-13T19:26:00Z">
              <w:rPr/>
            </w:rPrChange>
          </w:rPr>
          <w:t>)</w:t>
        </w:r>
      </w:ins>
    </w:p>
    <w:p w14:paraId="6CF932AD" w14:textId="321DF42E" w:rsidR="3C7FECDC" w:rsidRPr="0010597A" w:rsidRDefault="3C7FECDC" w:rsidP="008F3CC1">
      <w:pPr>
        <w:pStyle w:val="Legenda"/>
        <w:spacing w:before="40" w:after="240" w:line="360" w:lineRule="auto"/>
        <w:jc w:val="center"/>
        <w:rPr>
          <w:ins w:id="2251" w:author="yuram almeida santos" w:date="2025-06-13T21:08:00Z"/>
          <w:rPrChange w:id="2252" w:author="Euderlan Freire" w:date="2025-06-13T19:26:00Z">
            <w:rPr>
              <w:ins w:id="2253" w:author="yuram almeida santos" w:date="2025-06-13T21:08:00Z"/>
            </w:rPr>
          </w:rPrChange>
        </w:rPr>
        <w:pPrChange w:id="2254" w:author="Euderlan Freire" w:date="2025-06-13T19:38:00Z">
          <w:pPr/>
        </w:pPrChange>
      </w:pPr>
    </w:p>
    <w:p w14:paraId="03D3AF3B" w14:textId="02ECFB6D" w:rsidR="00DE6CE1" w:rsidRPr="0010597A" w:rsidRDefault="0008571F" w:rsidP="00587DB8">
      <w:pPr>
        <w:pStyle w:val="Ttulo3"/>
        <w:spacing w:after="240" w:line="360" w:lineRule="auto"/>
        <w:jc w:val="both"/>
        <w:rPr>
          <w:ins w:id="2255" w:author="yuram almeida santos" w:date="2025-06-13T21:08:00Z"/>
          <w:rFonts w:ascii="Times New Roman" w:hAnsi="Times New Roman" w:cs="Times New Roman"/>
          <w:color w:val="000000" w:themeColor="text1"/>
          <w:rPrChange w:id="2256" w:author="Euderlan Freire" w:date="2025-06-13T19:26:00Z">
            <w:rPr>
              <w:ins w:id="2257" w:author="yuram almeida santos" w:date="2025-06-13T21:08:00Z"/>
              <w:b/>
              <w:bCs/>
            </w:rPr>
          </w:rPrChange>
        </w:rPr>
        <w:pPrChange w:id="2258" w:author="Euderlan Freire" w:date="2025-06-13T19:25:00Z">
          <w:pPr/>
        </w:pPrChange>
      </w:pPr>
      <w:bookmarkStart w:id="2259" w:name="_Toc200739793"/>
      <w:ins w:id="2260" w:author="Euderlan Freire" w:date="2025-06-13T20:39:00Z">
        <w:r w:rsidRPr="0008571F">
          <w:rPr>
            <w:rFonts w:ascii="Times New Roman" w:hAnsi="Times New Roman" w:cs="Times New Roman"/>
            <w:color w:val="000000" w:themeColor="text1"/>
          </w:rPr>
          <w:t>Diagramas de Caso de Uso</w:t>
        </w:r>
        <w:r>
          <w:rPr>
            <w:rFonts w:ascii="Times New Roman" w:hAnsi="Times New Roman" w:cs="Times New Roman"/>
            <w:color w:val="000000" w:themeColor="text1"/>
          </w:rPr>
          <w:t xml:space="preserve"> </w:t>
        </w:r>
      </w:ins>
      <w:ins w:id="2261" w:author="yuram almeida santos" w:date="2025-06-13T21:08:00Z">
        <w:r w:rsidR="387914F9" w:rsidRPr="0010597A">
          <w:rPr>
            <w:rFonts w:ascii="Times New Roman" w:hAnsi="Times New Roman" w:cs="Times New Roman"/>
            <w:color w:val="000000" w:themeColor="text1"/>
            <w:rPrChange w:id="2262" w:author="Euderlan Freire" w:date="2025-06-13T19:26:00Z">
              <w:rPr/>
            </w:rPrChange>
          </w:rPr>
          <w:t>Gerenciar Histórico</w:t>
        </w:r>
        <w:bookmarkEnd w:id="2259"/>
      </w:ins>
    </w:p>
    <w:p w14:paraId="79F4B199" w14:textId="7EEE7B8C" w:rsidR="387914F9" w:rsidRPr="0010597A" w:rsidRDefault="387914F9" w:rsidP="00587DB8">
      <w:pPr>
        <w:spacing w:before="40" w:after="240" w:line="360" w:lineRule="auto"/>
        <w:jc w:val="both"/>
        <w:rPr>
          <w:ins w:id="2263" w:author="yuram almeida santos" w:date="2025-06-13T21:08:00Z"/>
          <w:rFonts w:ascii="Times New Roman" w:hAnsi="Times New Roman" w:cs="Times New Roman"/>
          <w:color w:val="000000" w:themeColor="text1"/>
          <w:sz w:val="24"/>
          <w:szCs w:val="24"/>
          <w:rPrChange w:id="2264" w:author="Euderlan Freire" w:date="2025-06-13T19:26:00Z">
            <w:rPr>
              <w:ins w:id="2265" w:author="yuram almeida santos" w:date="2025-06-13T21:08:00Z"/>
            </w:rPr>
          </w:rPrChange>
        </w:rPr>
        <w:pPrChange w:id="2266" w:author="Euderlan Freire" w:date="2025-06-13T19:25:00Z">
          <w:pPr/>
        </w:pPrChange>
      </w:pPr>
      <w:ins w:id="2267" w:author="yuram almeida santos" w:date="2025-06-13T21:08:00Z">
        <w:r w:rsidRPr="0010597A">
          <w:rPr>
            <w:rFonts w:ascii="Times New Roman" w:hAnsi="Times New Roman" w:cs="Times New Roman"/>
            <w:color w:val="000000" w:themeColor="text1"/>
            <w:sz w:val="24"/>
            <w:szCs w:val="24"/>
            <w:rPrChange w:id="2268" w:author="Euderlan Freire" w:date="2025-06-13T19:26:00Z">
              <w:rPr/>
            </w:rPrChange>
          </w:rPr>
          <w:t>Descrição: Usuário visualiza, repete ou exclui consultas anteriores.</w:t>
        </w:r>
      </w:ins>
    </w:p>
    <w:p w14:paraId="7F73B885" w14:textId="63F61FEA" w:rsidR="387914F9" w:rsidRPr="0010597A" w:rsidRDefault="387914F9" w:rsidP="00587DB8">
      <w:pPr>
        <w:spacing w:before="40" w:after="240" w:line="360" w:lineRule="auto"/>
        <w:jc w:val="both"/>
        <w:rPr>
          <w:ins w:id="2269" w:author="yuram almeida santos" w:date="2025-06-13T21:08:00Z"/>
          <w:rFonts w:ascii="Times New Roman" w:hAnsi="Times New Roman" w:cs="Times New Roman"/>
          <w:color w:val="000000" w:themeColor="text1"/>
          <w:sz w:val="24"/>
          <w:szCs w:val="24"/>
          <w:rPrChange w:id="2270" w:author="Euderlan Freire" w:date="2025-06-13T19:26:00Z">
            <w:rPr>
              <w:ins w:id="2271" w:author="yuram almeida santos" w:date="2025-06-13T21:08:00Z"/>
            </w:rPr>
          </w:rPrChange>
        </w:rPr>
        <w:pPrChange w:id="2272" w:author="Euderlan Freire" w:date="2025-06-13T19:25:00Z">
          <w:pPr/>
        </w:pPrChange>
      </w:pPr>
      <w:ins w:id="2273" w:author="yuram almeida santos" w:date="2025-06-13T21:08:00Z">
        <w:r w:rsidRPr="0010597A">
          <w:rPr>
            <w:rFonts w:ascii="Times New Roman" w:hAnsi="Times New Roman" w:cs="Times New Roman"/>
            <w:color w:val="000000" w:themeColor="text1"/>
            <w:sz w:val="24"/>
            <w:szCs w:val="24"/>
            <w:rPrChange w:id="2274" w:author="Euderlan Freire" w:date="2025-06-13T19:26:00Z">
              <w:rPr/>
            </w:rPrChange>
          </w:rPr>
          <w:t>Fluxo:</w:t>
        </w:r>
      </w:ins>
    </w:p>
    <w:p w14:paraId="07C833D7" w14:textId="3839ED74" w:rsidR="387914F9" w:rsidRPr="0010597A" w:rsidRDefault="387914F9" w:rsidP="00587DB8">
      <w:pPr>
        <w:spacing w:before="40" w:after="240" w:line="360" w:lineRule="auto"/>
        <w:jc w:val="both"/>
        <w:rPr>
          <w:ins w:id="2275" w:author="yuram almeida santos" w:date="2025-06-13T21:08:00Z"/>
          <w:rFonts w:ascii="Times New Roman" w:hAnsi="Times New Roman" w:cs="Times New Roman"/>
          <w:color w:val="000000" w:themeColor="text1"/>
          <w:sz w:val="24"/>
          <w:szCs w:val="24"/>
          <w:rPrChange w:id="2276" w:author="Euderlan Freire" w:date="2025-06-13T19:26:00Z">
            <w:rPr>
              <w:ins w:id="2277" w:author="yuram almeida santos" w:date="2025-06-13T21:08:00Z"/>
            </w:rPr>
          </w:rPrChange>
        </w:rPr>
        <w:pPrChange w:id="2278" w:author="Euderlan Freire" w:date="2025-06-13T19:25:00Z">
          <w:pPr/>
        </w:pPrChange>
      </w:pPr>
      <w:ins w:id="2279" w:author="yuram almeida santos" w:date="2025-06-13T21:08:00Z">
        <w:r w:rsidRPr="0010597A">
          <w:rPr>
            <w:rFonts w:ascii="Times New Roman" w:hAnsi="Times New Roman" w:cs="Times New Roman"/>
            <w:color w:val="000000" w:themeColor="text1"/>
            <w:sz w:val="24"/>
            <w:szCs w:val="24"/>
            <w:rPrChange w:id="2280" w:author="Euderlan Freire" w:date="2025-06-13T19:26:00Z">
              <w:rPr/>
            </w:rPrChange>
          </w:rPr>
          <w:t>Usuário acessa o histórico.</w:t>
        </w:r>
      </w:ins>
    </w:p>
    <w:p w14:paraId="10431CAB" w14:textId="6CC3545E" w:rsidR="387914F9" w:rsidRPr="0010597A" w:rsidRDefault="387914F9" w:rsidP="00587DB8">
      <w:pPr>
        <w:spacing w:before="40" w:after="240" w:line="360" w:lineRule="auto"/>
        <w:jc w:val="both"/>
        <w:rPr>
          <w:ins w:id="2281" w:author="yuram almeida santos" w:date="2025-06-13T21:08:00Z"/>
          <w:rFonts w:ascii="Times New Roman" w:hAnsi="Times New Roman" w:cs="Times New Roman"/>
          <w:color w:val="000000" w:themeColor="text1"/>
          <w:sz w:val="24"/>
          <w:szCs w:val="24"/>
          <w:rPrChange w:id="2282" w:author="Euderlan Freire" w:date="2025-06-13T19:26:00Z">
            <w:rPr>
              <w:ins w:id="2283" w:author="yuram almeida santos" w:date="2025-06-13T21:08:00Z"/>
            </w:rPr>
          </w:rPrChange>
        </w:rPr>
        <w:pPrChange w:id="2284" w:author="Euderlan Freire" w:date="2025-06-13T19:25:00Z">
          <w:pPr/>
        </w:pPrChange>
      </w:pPr>
      <w:ins w:id="2285" w:author="yuram almeida santos" w:date="2025-06-13T21:08:00Z">
        <w:r w:rsidRPr="0010597A">
          <w:rPr>
            <w:rFonts w:ascii="Times New Roman" w:hAnsi="Times New Roman" w:cs="Times New Roman"/>
            <w:color w:val="000000" w:themeColor="text1"/>
            <w:sz w:val="24"/>
            <w:szCs w:val="24"/>
            <w:rPrChange w:id="2286" w:author="Euderlan Freire" w:date="2025-06-13T19:26:00Z">
              <w:rPr/>
            </w:rPrChange>
          </w:rPr>
          <w:t>Pode repetir a pergunta ou excluí-la do registro.</w:t>
        </w:r>
      </w:ins>
    </w:p>
    <w:p w14:paraId="2FAD08E6" w14:textId="349AD5F9" w:rsidR="00B40541" w:rsidRPr="0010597A" w:rsidRDefault="00B40541" w:rsidP="0010597A">
      <w:pPr>
        <w:pStyle w:val="Legenda"/>
        <w:keepNext/>
        <w:spacing w:before="40" w:after="240" w:line="360" w:lineRule="auto"/>
        <w:jc w:val="center"/>
        <w:rPr>
          <w:ins w:id="2287" w:author="Euderlan Freire" w:date="2025-06-13T18:42:00Z"/>
          <w:rFonts w:ascii="Times New Roman" w:hAnsi="Times New Roman" w:cs="Times New Roman"/>
          <w:i w:val="0"/>
          <w:iCs w:val="0"/>
          <w:color w:val="000000" w:themeColor="text1"/>
          <w:sz w:val="24"/>
          <w:szCs w:val="24"/>
          <w:rPrChange w:id="2288" w:author="Euderlan Freire" w:date="2025-06-13T19:26:00Z">
            <w:rPr>
              <w:ins w:id="2289" w:author="Euderlan Freire" w:date="2025-06-13T18:42:00Z"/>
            </w:rPr>
          </w:rPrChange>
        </w:rPr>
        <w:pPrChange w:id="2290" w:author="Euderlan Freire" w:date="2025-06-13T19:26:00Z">
          <w:pPr>
            <w:pStyle w:val="Legenda"/>
          </w:pPr>
        </w:pPrChange>
      </w:pPr>
      <w:ins w:id="2291" w:author="Euderlan Freire" w:date="2025-06-13T18:42:00Z">
        <w:r w:rsidRPr="0010597A">
          <w:rPr>
            <w:rFonts w:ascii="Times New Roman" w:hAnsi="Times New Roman" w:cs="Times New Roman"/>
            <w:i w:val="0"/>
            <w:iCs w:val="0"/>
            <w:color w:val="000000" w:themeColor="text1"/>
            <w:sz w:val="24"/>
            <w:szCs w:val="24"/>
            <w:rPrChange w:id="2292" w:author="Euderlan Freire" w:date="2025-06-13T19:26:00Z">
              <w:rPr/>
            </w:rPrChange>
          </w:rPr>
          <w:t xml:space="preserve">Figura </w:t>
        </w:r>
        <w:r w:rsidRPr="0010597A">
          <w:rPr>
            <w:rFonts w:ascii="Times New Roman" w:hAnsi="Times New Roman" w:cs="Times New Roman"/>
            <w:i w:val="0"/>
            <w:iCs w:val="0"/>
            <w:color w:val="000000" w:themeColor="text1"/>
            <w:sz w:val="24"/>
            <w:szCs w:val="24"/>
            <w:rPrChange w:id="2293" w:author="Euderlan Freire" w:date="2025-06-13T19:26:00Z">
              <w:rPr/>
            </w:rPrChange>
          </w:rPr>
          <w:fldChar w:fldCharType="begin"/>
        </w:r>
        <w:r w:rsidRPr="0010597A">
          <w:rPr>
            <w:rFonts w:ascii="Times New Roman" w:hAnsi="Times New Roman" w:cs="Times New Roman"/>
            <w:i w:val="0"/>
            <w:iCs w:val="0"/>
            <w:color w:val="000000" w:themeColor="text1"/>
            <w:sz w:val="24"/>
            <w:szCs w:val="24"/>
            <w:rPrChange w:id="2294" w:author="Euderlan Freire" w:date="2025-06-13T19:26:00Z">
              <w:rPr/>
            </w:rPrChange>
          </w:rPr>
          <w:instrText xml:space="preserve"> SEQ Figura \* ARABIC </w:instrText>
        </w:r>
      </w:ins>
      <w:r w:rsidRPr="0010597A">
        <w:rPr>
          <w:rFonts w:ascii="Times New Roman" w:hAnsi="Times New Roman" w:cs="Times New Roman"/>
          <w:i w:val="0"/>
          <w:iCs w:val="0"/>
          <w:color w:val="000000" w:themeColor="text1"/>
          <w:sz w:val="24"/>
          <w:szCs w:val="24"/>
          <w:rPrChange w:id="2295" w:author="Euderlan Freire" w:date="2025-06-13T19:26:00Z">
            <w:rPr/>
          </w:rPrChange>
        </w:rPr>
        <w:fldChar w:fldCharType="separate"/>
      </w:r>
      <w:ins w:id="2296" w:author="EUDERLAN FREIRE DA SILVA ABREU" w:date="2025-06-13T21:24:00Z">
        <w:r w:rsidR="00A04EA5">
          <w:rPr>
            <w:rFonts w:ascii="Times New Roman" w:hAnsi="Times New Roman" w:cs="Times New Roman"/>
            <w:i w:val="0"/>
            <w:iCs w:val="0"/>
            <w:noProof/>
            <w:color w:val="000000" w:themeColor="text1"/>
            <w:sz w:val="24"/>
            <w:szCs w:val="24"/>
          </w:rPr>
          <w:t>4</w:t>
        </w:r>
      </w:ins>
      <w:ins w:id="2297" w:author="Euderlan Freire" w:date="2025-06-13T18:42:00Z">
        <w:r w:rsidRPr="0010597A">
          <w:rPr>
            <w:rFonts w:ascii="Times New Roman" w:hAnsi="Times New Roman" w:cs="Times New Roman"/>
            <w:i w:val="0"/>
            <w:iCs w:val="0"/>
            <w:color w:val="000000" w:themeColor="text1"/>
            <w:sz w:val="24"/>
            <w:szCs w:val="24"/>
            <w:rPrChange w:id="2298" w:author="Euderlan Freire" w:date="2025-06-13T19:26:00Z">
              <w:rPr/>
            </w:rPrChange>
          </w:rPr>
          <w:fldChar w:fldCharType="end"/>
        </w:r>
        <w:r w:rsidRPr="0010597A">
          <w:rPr>
            <w:rFonts w:ascii="Times New Roman" w:hAnsi="Times New Roman" w:cs="Times New Roman"/>
            <w:i w:val="0"/>
            <w:iCs w:val="0"/>
            <w:color w:val="000000" w:themeColor="text1"/>
            <w:sz w:val="24"/>
            <w:szCs w:val="24"/>
            <w:rPrChange w:id="2299" w:author="Euderlan Freire" w:date="2025-06-13T19:26:00Z">
              <w:rPr/>
            </w:rPrChange>
          </w:rPr>
          <w:t xml:space="preserve"> - Caso de Uso Histórico</w:t>
        </w:r>
      </w:ins>
    </w:p>
    <w:p w14:paraId="659C8392" w14:textId="77777777" w:rsidR="00024215" w:rsidRPr="0010597A" w:rsidRDefault="387914F9" w:rsidP="0010597A">
      <w:pPr>
        <w:keepNext/>
        <w:spacing w:before="40" w:after="240" w:line="360" w:lineRule="auto"/>
        <w:jc w:val="center"/>
        <w:rPr>
          <w:ins w:id="2300" w:author="Euderlan Freire" w:date="2025-06-13T18:34:00Z"/>
          <w:rFonts w:ascii="Times New Roman" w:hAnsi="Times New Roman" w:cs="Times New Roman"/>
          <w:color w:val="000000" w:themeColor="text1"/>
          <w:sz w:val="24"/>
          <w:szCs w:val="24"/>
          <w:rPrChange w:id="2301" w:author="Euderlan Freire" w:date="2025-06-13T19:26:00Z">
            <w:rPr>
              <w:ins w:id="2302" w:author="Euderlan Freire" w:date="2025-06-13T18:34:00Z"/>
            </w:rPr>
          </w:rPrChange>
        </w:rPr>
        <w:pPrChange w:id="2303" w:author="Euderlan Freire" w:date="2025-06-13T19:26:00Z">
          <w:pPr/>
        </w:pPrChange>
      </w:pPr>
      <w:ins w:id="2304" w:author="yuram almeida santos" w:date="2025-06-13T21:08:00Z">
        <w:r w:rsidRPr="0010597A">
          <w:rPr>
            <w:rFonts w:ascii="Times New Roman" w:hAnsi="Times New Roman" w:cs="Times New Roman"/>
            <w:noProof/>
            <w:color w:val="000000" w:themeColor="text1"/>
            <w:sz w:val="24"/>
            <w:szCs w:val="24"/>
            <w:rPrChange w:id="2305" w:author="Euderlan Freire" w:date="2025-06-13T19:26:00Z">
              <w:rPr>
                <w:noProof/>
              </w:rPr>
            </w:rPrChange>
          </w:rPr>
          <w:drawing>
            <wp:inline distT="0" distB="0" distL="0" distR="0" wp14:anchorId="47505814" wp14:editId="6E5BCB32">
              <wp:extent cx="4572000" cy="1752600"/>
              <wp:effectExtent l="0" t="0" r="0" b="0"/>
              <wp:docPr id="842998133" name="Imagem 842998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1752600"/>
                      </a:xfrm>
                      <a:prstGeom prst="rect">
                        <a:avLst/>
                      </a:prstGeom>
                    </pic:spPr>
                  </pic:pic>
                </a:graphicData>
              </a:graphic>
            </wp:inline>
          </w:drawing>
        </w:r>
      </w:ins>
    </w:p>
    <w:p w14:paraId="657A5694" w14:textId="715AAFB6" w:rsidR="387914F9" w:rsidRPr="0010597A" w:rsidRDefault="00024215" w:rsidP="0010597A">
      <w:pPr>
        <w:pStyle w:val="Legenda"/>
        <w:spacing w:before="40" w:after="240" w:line="360" w:lineRule="auto"/>
        <w:jc w:val="center"/>
        <w:rPr>
          <w:ins w:id="2306" w:author="yuram almeida santos" w:date="2025-06-13T21:09:00Z"/>
          <w:rFonts w:ascii="Times New Roman" w:hAnsi="Times New Roman" w:cs="Times New Roman"/>
          <w:color w:val="000000" w:themeColor="text1"/>
          <w:sz w:val="24"/>
          <w:szCs w:val="24"/>
          <w:rPrChange w:id="2307" w:author="Euderlan Freire" w:date="2025-06-13T19:26:00Z">
            <w:rPr>
              <w:ins w:id="2308" w:author="yuram almeida santos" w:date="2025-06-13T21:09:00Z"/>
            </w:rPr>
          </w:rPrChange>
        </w:rPr>
        <w:pPrChange w:id="2309" w:author="Euderlan Freire" w:date="2025-06-13T19:26:00Z">
          <w:pPr/>
        </w:pPrChange>
      </w:pPr>
      <w:ins w:id="2310" w:author="Euderlan Freire" w:date="2025-06-13T18:34:00Z">
        <w:r w:rsidRPr="0010597A">
          <w:rPr>
            <w:rFonts w:ascii="Times New Roman" w:hAnsi="Times New Roman" w:cs="Times New Roman"/>
            <w:i w:val="0"/>
            <w:iCs w:val="0"/>
            <w:color w:val="000000" w:themeColor="text1"/>
            <w:sz w:val="24"/>
            <w:szCs w:val="24"/>
            <w:rPrChange w:id="2311" w:author="Euderlan Freire" w:date="2025-06-13T19:26:00Z">
              <w:rPr/>
            </w:rPrChange>
          </w:rPr>
          <w:t>Fonte: Autoria Própria (2025)</w:t>
        </w:r>
      </w:ins>
    </w:p>
    <w:p w14:paraId="32A6C4E8" w14:textId="060E73AF" w:rsidR="00587DB8" w:rsidRPr="0010597A" w:rsidRDefault="0008571F" w:rsidP="00587DB8">
      <w:pPr>
        <w:pStyle w:val="Ttulo3"/>
        <w:spacing w:after="240" w:line="360" w:lineRule="auto"/>
        <w:jc w:val="both"/>
        <w:rPr>
          <w:ins w:id="2312" w:author="yuram almeida santos" w:date="2025-06-13T21:09:00Z"/>
          <w:rFonts w:ascii="Times New Roman" w:hAnsi="Times New Roman" w:cs="Times New Roman"/>
          <w:color w:val="000000" w:themeColor="text1"/>
          <w:rPrChange w:id="2313" w:author="Euderlan Freire" w:date="2025-06-13T19:26:00Z">
            <w:rPr>
              <w:ins w:id="2314" w:author="yuram almeida santos" w:date="2025-06-13T21:09:00Z"/>
              <w:b/>
              <w:bCs/>
            </w:rPr>
          </w:rPrChange>
        </w:rPr>
        <w:pPrChange w:id="2315" w:author="Euderlan Freire" w:date="2025-06-13T19:25:00Z">
          <w:pPr/>
        </w:pPrChange>
      </w:pPr>
      <w:bookmarkStart w:id="2316" w:name="_Toc200739794"/>
      <w:ins w:id="2317" w:author="Euderlan Freire" w:date="2025-06-13T20:39:00Z">
        <w:r w:rsidRPr="0008571F">
          <w:rPr>
            <w:rFonts w:ascii="Times New Roman" w:hAnsi="Times New Roman" w:cs="Times New Roman"/>
            <w:color w:val="000000" w:themeColor="text1"/>
          </w:rPr>
          <w:lastRenderedPageBreak/>
          <w:t>Diagramas de Caso de Uso</w:t>
        </w:r>
        <w:r>
          <w:rPr>
            <w:rFonts w:ascii="Times New Roman" w:hAnsi="Times New Roman" w:cs="Times New Roman"/>
            <w:color w:val="000000" w:themeColor="text1"/>
          </w:rPr>
          <w:t xml:space="preserve"> </w:t>
        </w:r>
      </w:ins>
      <w:ins w:id="2318" w:author="yuram almeida santos" w:date="2025-06-13T21:09:00Z">
        <w:r w:rsidR="387914F9" w:rsidRPr="0010597A">
          <w:rPr>
            <w:rFonts w:ascii="Times New Roman" w:hAnsi="Times New Roman" w:cs="Times New Roman"/>
            <w:color w:val="000000" w:themeColor="text1"/>
            <w:rPrChange w:id="2319" w:author="Euderlan Freire" w:date="2025-06-13T19:26:00Z">
              <w:rPr/>
            </w:rPrChange>
          </w:rPr>
          <w:t>Autenticação (Login/Cadastro)</w:t>
        </w:r>
        <w:bookmarkEnd w:id="2316"/>
      </w:ins>
    </w:p>
    <w:p w14:paraId="796651B9" w14:textId="19B04227" w:rsidR="387914F9" w:rsidRPr="0010597A" w:rsidRDefault="387914F9" w:rsidP="00587DB8">
      <w:pPr>
        <w:spacing w:before="40" w:after="240" w:line="360" w:lineRule="auto"/>
        <w:jc w:val="both"/>
        <w:rPr>
          <w:ins w:id="2320" w:author="yuram almeida santos" w:date="2025-06-13T21:10:00Z"/>
          <w:rFonts w:ascii="Times New Roman" w:hAnsi="Times New Roman" w:cs="Times New Roman"/>
          <w:color w:val="000000" w:themeColor="text1"/>
          <w:sz w:val="24"/>
          <w:szCs w:val="24"/>
          <w:rPrChange w:id="2321" w:author="Euderlan Freire" w:date="2025-06-13T19:26:00Z">
            <w:rPr>
              <w:ins w:id="2322" w:author="yuram almeida santos" w:date="2025-06-13T21:10:00Z"/>
            </w:rPr>
          </w:rPrChange>
        </w:rPr>
        <w:pPrChange w:id="2323" w:author="Euderlan Freire" w:date="2025-06-13T19:25:00Z">
          <w:pPr/>
        </w:pPrChange>
      </w:pPr>
      <w:ins w:id="2324" w:author="yuram almeida santos" w:date="2025-06-13T21:09:00Z">
        <w:r w:rsidRPr="0010597A">
          <w:rPr>
            <w:rFonts w:ascii="Times New Roman" w:hAnsi="Times New Roman" w:cs="Times New Roman"/>
            <w:color w:val="000000" w:themeColor="text1"/>
            <w:sz w:val="24"/>
            <w:szCs w:val="24"/>
            <w:rPrChange w:id="2325" w:author="Euderlan Freire" w:date="2025-06-13T19:26:00Z">
              <w:rPr/>
            </w:rPrChange>
          </w:rPr>
          <w:t>Descrição: Usuários fazem login via Google ou credenciais manuais.</w:t>
        </w:r>
      </w:ins>
    </w:p>
    <w:p w14:paraId="584B10B2" w14:textId="077E7F05" w:rsidR="00B40541" w:rsidRPr="0010597A" w:rsidRDefault="00B40541" w:rsidP="0010597A">
      <w:pPr>
        <w:pStyle w:val="Legenda"/>
        <w:keepNext/>
        <w:spacing w:before="40" w:after="240" w:line="360" w:lineRule="auto"/>
        <w:jc w:val="center"/>
        <w:rPr>
          <w:ins w:id="2326" w:author="Euderlan Freire" w:date="2025-06-13T18:42:00Z"/>
          <w:rFonts w:ascii="Times New Roman" w:hAnsi="Times New Roman" w:cs="Times New Roman"/>
          <w:i w:val="0"/>
          <w:iCs w:val="0"/>
          <w:color w:val="000000" w:themeColor="text1"/>
          <w:sz w:val="24"/>
          <w:szCs w:val="24"/>
          <w:rPrChange w:id="2327" w:author="Euderlan Freire" w:date="2025-06-13T19:26:00Z">
            <w:rPr>
              <w:ins w:id="2328" w:author="Euderlan Freire" w:date="2025-06-13T18:42:00Z"/>
            </w:rPr>
          </w:rPrChange>
        </w:rPr>
        <w:pPrChange w:id="2329" w:author="Euderlan Freire" w:date="2025-06-13T19:26:00Z">
          <w:pPr>
            <w:pStyle w:val="Legenda"/>
          </w:pPr>
        </w:pPrChange>
      </w:pPr>
      <w:ins w:id="2330" w:author="Euderlan Freire" w:date="2025-06-13T18:42:00Z">
        <w:r w:rsidRPr="0010597A">
          <w:rPr>
            <w:rFonts w:ascii="Times New Roman" w:hAnsi="Times New Roman" w:cs="Times New Roman"/>
            <w:i w:val="0"/>
            <w:iCs w:val="0"/>
            <w:color w:val="000000" w:themeColor="text1"/>
            <w:sz w:val="24"/>
            <w:szCs w:val="24"/>
            <w:rPrChange w:id="2331" w:author="Euderlan Freire" w:date="2025-06-13T19:26:00Z">
              <w:rPr/>
            </w:rPrChange>
          </w:rPr>
          <w:t xml:space="preserve">Figura </w:t>
        </w:r>
        <w:r w:rsidRPr="0010597A">
          <w:rPr>
            <w:rFonts w:ascii="Times New Roman" w:hAnsi="Times New Roman" w:cs="Times New Roman"/>
            <w:i w:val="0"/>
            <w:iCs w:val="0"/>
            <w:color w:val="000000" w:themeColor="text1"/>
            <w:sz w:val="24"/>
            <w:szCs w:val="24"/>
            <w:rPrChange w:id="2332" w:author="Euderlan Freire" w:date="2025-06-13T19:26:00Z">
              <w:rPr/>
            </w:rPrChange>
          </w:rPr>
          <w:fldChar w:fldCharType="begin"/>
        </w:r>
        <w:r w:rsidRPr="0010597A">
          <w:rPr>
            <w:rFonts w:ascii="Times New Roman" w:hAnsi="Times New Roman" w:cs="Times New Roman"/>
            <w:i w:val="0"/>
            <w:iCs w:val="0"/>
            <w:color w:val="000000" w:themeColor="text1"/>
            <w:sz w:val="24"/>
            <w:szCs w:val="24"/>
            <w:rPrChange w:id="2333" w:author="Euderlan Freire" w:date="2025-06-13T19:26:00Z">
              <w:rPr/>
            </w:rPrChange>
          </w:rPr>
          <w:instrText xml:space="preserve"> SEQ Figura \* ARABIC </w:instrText>
        </w:r>
      </w:ins>
      <w:r w:rsidRPr="0010597A">
        <w:rPr>
          <w:rFonts w:ascii="Times New Roman" w:hAnsi="Times New Roman" w:cs="Times New Roman"/>
          <w:i w:val="0"/>
          <w:iCs w:val="0"/>
          <w:color w:val="000000" w:themeColor="text1"/>
          <w:sz w:val="24"/>
          <w:szCs w:val="24"/>
          <w:rPrChange w:id="2334" w:author="Euderlan Freire" w:date="2025-06-13T19:26:00Z">
            <w:rPr/>
          </w:rPrChange>
        </w:rPr>
        <w:fldChar w:fldCharType="separate"/>
      </w:r>
      <w:ins w:id="2335" w:author="EUDERLAN FREIRE DA SILVA ABREU" w:date="2025-06-13T21:24:00Z">
        <w:r w:rsidR="00A04EA5">
          <w:rPr>
            <w:rFonts w:ascii="Times New Roman" w:hAnsi="Times New Roman" w:cs="Times New Roman"/>
            <w:i w:val="0"/>
            <w:iCs w:val="0"/>
            <w:noProof/>
            <w:color w:val="000000" w:themeColor="text1"/>
            <w:sz w:val="24"/>
            <w:szCs w:val="24"/>
          </w:rPr>
          <w:t>5</w:t>
        </w:r>
      </w:ins>
      <w:ins w:id="2336" w:author="Euderlan Freire" w:date="2025-06-13T18:42:00Z">
        <w:r w:rsidRPr="0010597A">
          <w:rPr>
            <w:rFonts w:ascii="Times New Roman" w:hAnsi="Times New Roman" w:cs="Times New Roman"/>
            <w:i w:val="0"/>
            <w:iCs w:val="0"/>
            <w:color w:val="000000" w:themeColor="text1"/>
            <w:sz w:val="24"/>
            <w:szCs w:val="24"/>
            <w:rPrChange w:id="2337" w:author="Euderlan Freire" w:date="2025-06-13T19:26:00Z">
              <w:rPr/>
            </w:rPrChange>
          </w:rPr>
          <w:fldChar w:fldCharType="end"/>
        </w:r>
        <w:r w:rsidRPr="0010597A">
          <w:rPr>
            <w:rFonts w:ascii="Times New Roman" w:hAnsi="Times New Roman" w:cs="Times New Roman"/>
            <w:i w:val="0"/>
            <w:iCs w:val="0"/>
            <w:color w:val="000000" w:themeColor="text1"/>
            <w:sz w:val="24"/>
            <w:szCs w:val="24"/>
            <w:rPrChange w:id="2338" w:author="Euderlan Freire" w:date="2025-06-13T19:26:00Z">
              <w:rPr/>
            </w:rPrChange>
          </w:rPr>
          <w:t xml:space="preserve"> - Caso de Uso Login e Cadastro</w:t>
        </w:r>
      </w:ins>
    </w:p>
    <w:p w14:paraId="5EA61610" w14:textId="77777777" w:rsidR="00024215" w:rsidRPr="0010597A" w:rsidRDefault="387914F9" w:rsidP="0010597A">
      <w:pPr>
        <w:keepNext/>
        <w:spacing w:before="40" w:after="240" w:line="360" w:lineRule="auto"/>
        <w:jc w:val="center"/>
        <w:rPr>
          <w:ins w:id="2339" w:author="Euderlan Freire" w:date="2025-06-13T18:34:00Z"/>
          <w:rFonts w:ascii="Times New Roman" w:hAnsi="Times New Roman" w:cs="Times New Roman"/>
          <w:color w:val="000000" w:themeColor="text1"/>
          <w:sz w:val="24"/>
          <w:szCs w:val="24"/>
          <w:rPrChange w:id="2340" w:author="Euderlan Freire" w:date="2025-06-13T19:26:00Z">
            <w:rPr>
              <w:ins w:id="2341" w:author="Euderlan Freire" w:date="2025-06-13T18:34:00Z"/>
            </w:rPr>
          </w:rPrChange>
        </w:rPr>
        <w:pPrChange w:id="2342" w:author="Euderlan Freire" w:date="2025-06-13T19:26:00Z">
          <w:pPr/>
        </w:pPrChange>
      </w:pPr>
      <w:ins w:id="2343" w:author="yuram almeida santos" w:date="2025-06-13T21:10:00Z">
        <w:r w:rsidRPr="0010597A">
          <w:rPr>
            <w:rFonts w:ascii="Times New Roman" w:hAnsi="Times New Roman" w:cs="Times New Roman"/>
            <w:noProof/>
            <w:color w:val="000000" w:themeColor="text1"/>
            <w:sz w:val="24"/>
            <w:szCs w:val="24"/>
            <w:rPrChange w:id="2344" w:author="Euderlan Freire" w:date="2025-06-13T19:26:00Z">
              <w:rPr>
                <w:noProof/>
              </w:rPr>
            </w:rPrChange>
          </w:rPr>
          <w:drawing>
            <wp:inline distT="0" distB="0" distL="0" distR="0" wp14:anchorId="7647AC8A" wp14:editId="6AD87BF8">
              <wp:extent cx="4572000" cy="1057275"/>
              <wp:effectExtent l="0" t="0" r="0" b="0"/>
              <wp:docPr id="411647377" name="Imagem 411647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1057275"/>
                      </a:xfrm>
                      <a:prstGeom prst="rect">
                        <a:avLst/>
                      </a:prstGeom>
                    </pic:spPr>
                  </pic:pic>
                </a:graphicData>
              </a:graphic>
            </wp:inline>
          </w:drawing>
        </w:r>
      </w:ins>
    </w:p>
    <w:p w14:paraId="54CDC447" w14:textId="2BAEF0DA" w:rsidR="387914F9" w:rsidRPr="0010597A" w:rsidRDefault="00024215" w:rsidP="0010597A">
      <w:pPr>
        <w:pStyle w:val="Legenda"/>
        <w:spacing w:before="40" w:after="240" w:line="360" w:lineRule="auto"/>
        <w:jc w:val="center"/>
        <w:rPr>
          <w:ins w:id="2345" w:author="yuram almeida santos" w:date="2025-06-13T21:09:00Z"/>
          <w:rFonts w:ascii="Times New Roman" w:hAnsi="Times New Roman" w:cs="Times New Roman"/>
          <w:color w:val="000000" w:themeColor="text1"/>
          <w:sz w:val="24"/>
          <w:szCs w:val="24"/>
          <w:rPrChange w:id="2346" w:author="Euderlan Freire" w:date="2025-06-13T19:26:00Z">
            <w:rPr>
              <w:ins w:id="2347" w:author="yuram almeida santos" w:date="2025-06-13T21:09:00Z"/>
            </w:rPr>
          </w:rPrChange>
        </w:rPr>
        <w:pPrChange w:id="2348" w:author="Euderlan Freire" w:date="2025-06-13T19:26:00Z">
          <w:pPr/>
        </w:pPrChange>
      </w:pPr>
      <w:ins w:id="2349" w:author="Euderlan Freire" w:date="2025-06-13T18:34:00Z">
        <w:r w:rsidRPr="0010597A">
          <w:rPr>
            <w:rFonts w:ascii="Times New Roman" w:hAnsi="Times New Roman" w:cs="Times New Roman"/>
            <w:i w:val="0"/>
            <w:iCs w:val="0"/>
            <w:color w:val="000000" w:themeColor="text1"/>
            <w:sz w:val="24"/>
            <w:szCs w:val="24"/>
            <w:rPrChange w:id="2350" w:author="Euderlan Freire" w:date="2025-06-13T19:26:00Z">
              <w:rPr/>
            </w:rPrChange>
          </w:rPr>
          <w:t>Fonte: Autoria Própria (2025)</w:t>
        </w:r>
      </w:ins>
    </w:p>
    <w:p w14:paraId="2B4FB1EF" w14:textId="1FA51874" w:rsidR="3C7FECDC" w:rsidRPr="0010597A" w:rsidRDefault="3C7FECDC" w:rsidP="00587DB8">
      <w:pPr>
        <w:spacing w:before="40" w:after="240" w:line="360" w:lineRule="auto"/>
        <w:jc w:val="both"/>
        <w:rPr>
          <w:ins w:id="2351" w:author="yuram almeida santos" w:date="2025-06-13T21:08:00Z"/>
          <w:rFonts w:ascii="Times New Roman" w:hAnsi="Times New Roman" w:cs="Times New Roman"/>
          <w:color w:val="000000" w:themeColor="text1"/>
          <w:sz w:val="24"/>
          <w:szCs w:val="24"/>
          <w:rPrChange w:id="2352" w:author="Euderlan Freire" w:date="2025-06-13T19:26:00Z">
            <w:rPr>
              <w:ins w:id="2353" w:author="yuram almeida santos" w:date="2025-06-13T21:08:00Z"/>
            </w:rPr>
          </w:rPrChange>
        </w:rPr>
        <w:pPrChange w:id="2354" w:author="Euderlan Freire" w:date="2025-06-13T19:25:00Z">
          <w:pPr/>
        </w:pPrChange>
      </w:pPr>
    </w:p>
    <w:p w14:paraId="5A9C5FAF" w14:textId="26FE225D" w:rsidR="387914F9" w:rsidRPr="0010597A" w:rsidRDefault="387914F9" w:rsidP="00587DB8">
      <w:pPr>
        <w:spacing w:before="40" w:after="240" w:line="360" w:lineRule="auto"/>
        <w:jc w:val="both"/>
        <w:rPr>
          <w:ins w:id="2355" w:author="yuram almeida santos" w:date="2025-06-13T21:11:00Z"/>
          <w:rFonts w:ascii="Times New Roman" w:hAnsi="Times New Roman" w:cs="Times New Roman"/>
          <w:color w:val="000000" w:themeColor="text1"/>
          <w:sz w:val="24"/>
          <w:szCs w:val="24"/>
          <w:rPrChange w:id="2356" w:author="Euderlan Freire" w:date="2025-06-13T19:26:00Z">
            <w:rPr>
              <w:ins w:id="2357" w:author="yuram almeida santos" w:date="2025-06-13T21:11:00Z"/>
            </w:rPr>
          </w:rPrChange>
        </w:rPr>
        <w:pPrChange w:id="2358" w:author="Euderlan Freire" w:date="2025-06-13T19:25:00Z">
          <w:pPr/>
        </w:pPrChange>
      </w:pPr>
      <w:ins w:id="2359" w:author="yuram almeida santos" w:date="2025-06-13T21:11:00Z">
        <w:r w:rsidRPr="0010597A">
          <w:rPr>
            <w:rFonts w:ascii="Times New Roman" w:hAnsi="Times New Roman" w:cs="Times New Roman"/>
            <w:color w:val="000000" w:themeColor="text1"/>
            <w:sz w:val="24"/>
            <w:szCs w:val="24"/>
            <w:rPrChange w:id="2360" w:author="Euderlan Freire" w:date="2025-06-13T19:26:00Z">
              <w:rPr/>
            </w:rPrChange>
          </w:rPr>
          <w:t>Relações e Extensões</w:t>
        </w:r>
      </w:ins>
    </w:p>
    <w:p w14:paraId="656D54C6" w14:textId="4DE6AD3A" w:rsidR="387914F9" w:rsidRPr="0010597A" w:rsidRDefault="387914F9" w:rsidP="00587DB8">
      <w:pPr>
        <w:spacing w:before="40" w:after="240" w:line="360" w:lineRule="auto"/>
        <w:jc w:val="both"/>
        <w:rPr>
          <w:ins w:id="2361" w:author="yuram almeida santos" w:date="2025-06-13T21:11:00Z"/>
          <w:rFonts w:ascii="Times New Roman" w:hAnsi="Times New Roman" w:cs="Times New Roman"/>
          <w:color w:val="000000" w:themeColor="text1"/>
          <w:sz w:val="24"/>
          <w:szCs w:val="24"/>
          <w:rPrChange w:id="2362" w:author="Euderlan Freire" w:date="2025-06-13T19:26:00Z">
            <w:rPr>
              <w:ins w:id="2363" w:author="yuram almeida santos" w:date="2025-06-13T21:11:00Z"/>
            </w:rPr>
          </w:rPrChange>
        </w:rPr>
        <w:pPrChange w:id="2364" w:author="Euderlan Freire" w:date="2025-06-13T19:25:00Z">
          <w:pPr/>
        </w:pPrChange>
      </w:pPr>
      <w:ins w:id="2365" w:author="yuram almeida santos" w:date="2025-06-13T21:11:00Z">
        <w:r w:rsidRPr="0010597A">
          <w:rPr>
            <w:rFonts w:ascii="Times New Roman" w:hAnsi="Times New Roman" w:cs="Times New Roman"/>
            <w:color w:val="000000" w:themeColor="text1"/>
            <w:sz w:val="24"/>
            <w:szCs w:val="24"/>
            <w:rPrChange w:id="2366" w:author="Euderlan Freire" w:date="2025-06-13T19:26:00Z">
              <w:rPr/>
            </w:rPrChange>
          </w:rPr>
          <w:t>Inclusão:</w:t>
        </w:r>
      </w:ins>
    </w:p>
    <w:p w14:paraId="3F235479" w14:textId="051333A5" w:rsidR="387914F9" w:rsidRPr="0010597A" w:rsidRDefault="387914F9" w:rsidP="00587DB8">
      <w:pPr>
        <w:spacing w:before="40" w:after="240" w:line="360" w:lineRule="auto"/>
        <w:jc w:val="both"/>
        <w:rPr>
          <w:ins w:id="2367" w:author="yuram almeida santos" w:date="2025-06-13T21:11:00Z"/>
          <w:rFonts w:ascii="Times New Roman" w:hAnsi="Times New Roman" w:cs="Times New Roman"/>
          <w:color w:val="000000" w:themeColor="text1"/>
          <w:sz w:val="24"/>
          <w:szCs w:val="24"/>
          <w:rPrChange w:id="2368" w:author="Euderlan Freire" w:date="2025-06-13T19:26:00Z">
            <w:rPr>
              <w:ins w:id="2369" w:author="yuram almeida santos" w:date="2025-06-13T21:11:00Z"/>
            </w:rPr>
          </w:rPrChange>
        </w:rPr>
        <w:pPrChange w:id="2370" w:author="Euderlan Freire" w:date="2025-06-13T19:25:00Z">
          <w:pPr/>
        </w:pPrChange>
      </w:pPr>
      <w:ins w:id="2371" w:author="yuram almeida santos" w:date="2025-06-13T21:11:00Z">
        <w:r w:rsidRPr="0010597A">
          <w:rPr>
            <w:rFonts w:ascii="Times New Roman" w:hAnsi="Times New Roman" w:cs="Times New Roman"/>
            <w:color w:val="000000" w:themeColor="text1"/>
            <w:sz w:val="24"/>
            <w:szCs w:val="24"/>
            <w:rPrChange w:id="2372" w:author="Euderlan Freire" w:date="2025-06-13T19:26:00Z">
              <w:rPr/>
            </w:rPrChange>
          </w:rPr>
          <w:t>"Consultar LLM" inclui "Consultar base vetorial".</w:t>
        </w:r>
      </w:ins>
    </w:p>
    <w:p w14:paraId="49333E12" w14:textId="6AF503AF" w:rsidR="387914F9" w:rsidRPr="0010597A" w:rsidRDefault="387914F9" w:rsidP="00587DB8">
      <w:pPr>
        <w:spacing w:before="40" w:after="240" w:line="360" w:lineRule="auto"/>
        <w:jc w:val="both"/>
        <w:rPr>
          <w:ins w:id="2373" w:author="yuram almeida santos" w:date="2025-06-13T21:11:00Z"/>
          <w:rFonts w:ascii="Times New Roman" w:hAnsi="Times New Roman" w:cs="Times New Roman"/>
          <w:color w:val="000000" w:themeColor="text1"/>
          <w:sz w:val="24"/>
          <w:szCs w:val="24"/>
          <w:rPrChange w:id="2374" w:author="Euderlan Freire" w:date="2025-06-13T19:26:00Z">
            <w:rPr>
              <w:ins w:id="2375" w:author="yuram almeida santos" w:date="2025-06-13T21:11:00Z"/>
            </w:rPr>
          </w:rPrChange>
        </w:rPr>
        <w:pPrChange w:id="2376" w:author="Euderlan Freire" w:date="2025-06-13T19:25:00Z">
          <w:pPr/>
        </w:pPrChange>
      </w:pPr>
      <w:ins w:id="2377" w:author="yuram almeida santos" w:date="2025-06-13T21:11:00Z">
        <w:r w:rsidRPr="0010597A">
          <w:rPr>
            <w:rFonts w:ascii="Times New Roman" w:hAnsi="Times New Roman" w:cs="Times New Roman"/>
            <w:color w:val="000000" w:themeColor="text1"/>
            <w:sz w:val="24"/>
            <w:szCs w:val="24"/>
            <w:rPrChange w:id="2378" w:author="Euderlan Freire" w:date="2025-06-13T19:26:00Z">
              <w:rPr/>
            </w:rPrChange>
          </w:rPr>
          <w:t>Extensão:</w:t>
        </w:r>
      </w:ins>
    </w:p>
    <w:p w14:paraId="403E7F87" w14:textId="473144B2" w:rsidR="387914F9" w:rsidRPr="0008571F" w:rsidRDefault="387914F9" w:rsidP="00587DB8">
      <w:pPr>
        <w:spacing w:before="40" w:after="240" w:line="360" w:lineRule="auto"/>
        <w:jc w:val="both"/>
        <w:rPr>
          <w:ins w:id="2379" w:author="yuram almeida santos" w:date="2025-06-13T21:11:00Z"/>
          <w:rFonts w:ascii="Times New Roman" w:hAnsi="Times New Roman" w:cs="Times New Roman"/>
          <w:color w:val="000000" w:themeColor="text1"/>
          <w:sz w:val="24"/>
          <w:szCs w:val="24"/>
          <w:rPrChange w:id="2380" w:author="Euderlan Freire" w:date="2025-06-13T20:40:00Z">
            <w:rPr>
              <w:ins w:id="2381" w:author="yuram almeida santos" w:date="2025-06-13T21:11:00Z"/>
            </w:rPr>
          </w:rPrChange>
        </w:rPr>
        <w:pPrChange w:id="2382" w:author="Euderlan Freire" w:date="2025-06-13T19:25:00Z">
          <w:pPr/>
        </w:pPrChange>
      </w:pPr>
      <w:ins w:id="2383" w:author="yuram almeida santos" w:date="2025-06-13T21:11:00Z">
        <w:r w:rsidRPr="0010597A">
          <w:rPr>
            <w:rFonts w:ascii="Times New Roman" w:hAnsi="Times New Roman" w:cs="Times New Roman"/>
            <w:color w:val="000000" w:themeColor="text1"/>
            <w:sz w:val="24"/>
            <w:szCs w:val="24"/>
            <w:rPrChange w:id="2384" w:author="Euderlan Freire" w:date="2025-06-13T19:26:00Z">
              <w:rPr/>
            </w:rPrChange>
          </w:rPr>
          <w:t xml:space="preserve">"Avaliar resposta" pode estender-se para "Marcar para revisão" (se avaliação for </w:t>
        </w:r>
        <w:r w:rsidRPr="0008571F">
          <w:rPr>
            <w:rFonts w:ascii="Times New Roman" w:hAnsi="Times New Roman" w:cs="Times New Roman"/>
            <w:color w:val="000000" w:themeColor="text1"/>
            <w:sz w:val="24"/>
            <w:szCs w:val="24"/>
            <w:rPrChange w:id="2385" w:author="Euderlan Freire" w:date="2025-06-13T20:40:00Z">
              <w:rPr/>
            </w:rPrChange>
          </w:rPr>
          <w:t>negativa).</w:t>
        </w:r>
      </w:ins>
    </w:p>
    <w:p w14:paraId="707B36FB" w14:textId="7378A7AF" w:rsidR="387914F9" w:rsidRPr="0008571F" w:rsidRDefault="387914F9" w:rsidP="00587DB8">
      <w:pPr>
        <w:spacing w:before="40" w:after="240" w:line="360" w:lineRule="auto"/>
        <w:jc w:val="both"/>
        <w:rPr>
          <w:ins w:id="2386" w:author="yuram almeida santos" w:date="2025-06-13T21:11:00Z"/>
          <w:rFonts w:ascii="Times New Roman" w:hAnsi="Times New Roman" w:cs="Times New Roman"/>
          <w:color w:val="000000" w:themeColor="text1"/>
          <w:sz w:val="24"/>
          <w:szCs w:val="24"/>
          <w:rPrChange w:id="2387" w:author="Euderlan Freire" w:date="2025-06-13T20:40:00Z">
            <w:rPr>
              <w:ins w:id="2388" w:author="yuram almeida santos" w:date="2025-06-13T21:11:00Z"/>
              <w:b/>
              <w:bCs/>
            </w:rPr>
          </w:rPrChange>
        </w:rPr>
        <w:pPrChange w:id="2389" w:author="Euderlan Freire" w:date="2025-06-13T19:25:00Z">
          <w:pPr/>
        </w:pPrChange>
      </w:pPr>
      <w:ins w:id="2390" w:author="yuram almeida santos" w:date="2025-06-13T21:11:00Z">
        <w:r w:rsidRPr="0008571F">
          <w:rPr>
            <w:rFonts w:ascii="Times New Roman" w:hAnsi="Times New Roman" w:cs="Times New Roman"/>
            <w:color w:val="000000" w:themeColor="text1"/>
            <w:sz w:val="24"/>
            <w:szCs w:val="24"/>
            <w:rPrChange w:id="2391" w:author="Euderlan Freire" w:date="2025-06-13T20:40:00Z">
              <w:rPr/>
            </w:rPrChange>
          </w:rPr>
          <w:t>Justificativa</w:t>
        </w:r>
      </w:ins>
      <w:ins w:id="2392" w:author="Euderlan Freire" w:date="2025-06-13T20:40:00Z">
        <w:r w:rsidR="0008571F">
          <w:rPr>
            <w:rFonts w:ascii="Times New Roman" w:hAnsi="Times New Roman" w:cs="Times New Roman"/>
            <w:color w:val="000000" w:themeColor="text1"/>
            <w:sz w:val="24"/>
            <w:szCs w:val="24"/>
          </w:rPr>
          <w:t>:</w:t>
        </w:r>
      </w:ins>
    </w:p>
    <w:p w14:paraId="5EC19ECE" w14:textId="5FB2CB4A" w:rsidR="387914F9" w:rsidRPr="0010597A" w:rsidRDefault="387914F9" w:rsidP="00587DB8">
      <w:pPr>
        <w:spacing w:before="40" w:after="240" w:line="360" w:lineRule="auto"/>
        <w:jc w:val="both"/>
        <w:rPr>
          <w:ins w:id="2393" w:author="yuram almeida santos" w:date="2025-06-13T21:11:00Z"/>
          <w:rFonts w:ascii="Times New Roman" w:hAnsi="Times New Roman" w:cs="Times New Roman"/>
          <w:color w:val="000000" w:themeColor="text1"/>
          <w:sz w:val="24"/>
          <w:szCs w:val="24"/>
          <w:rPrChange w:id="2394" w:author="Euderlan Freire" w:date="2025-06-13T19:26:00Z">
            <w:rPr>
              <w:ins w:id="2395" w:author="yuram almeida santos" w:date="2025-06-13T21:11:00Z"/>
            </w:rPr>
          </w:rPrChange>
        </w:rPr>
        <w:pPrChange w:id="2396" w:author="Euderlan Freire" w:date="2025-06-13T19:25:00Z">
          <w:pPr/>
        </w:pPrChange>
      </w:pPr>
      <w:ins w:id="2397" w:author="yuram almeida santos" w:date="2025-06-13T21:11:00Z">
        <w:r w:rsidRPr="0010597A">
          <w:rPr>
            <w:rFonts w:ascii="Times New Roman" w:hAnsi="Times New Roman" w:cs="Times New Roman"/>
            <w:color w:val="000000" w:themeColor="text1"/>
            <w:sz w:val="24"/>
            <w:szCs w:val="24"/>
            <w:rPrChange w:id="2398" w:author="Euderlan Freire" w:date="2025-06-13T19:26:00Z">
              <w:rPr/>
            </w:rPrChange>
          </w:rPr>
          <w:t>Os casos de uso refletem os requisitos funcionais do sistema (RF02, RF03, RF04, RF06) e atendem aos problemas identificados na Tabela 1, como:</w:t>
        </w:r>
      </w:ins>
    </w:p>
    <w:p w14:paraId="0266BBF2" w14:textId="2297E2FB" w:rsidR="387914F9" w:rsidRPr="0010597A" w:rsidRDefault="387914F9" w:rsidP="00587DB8">
      <w:pPr>
        <w:spacing w:before="40" w:after="240" w:line="360" w:lineRule="auto"/>
        <w:jc w:val="both"/>
        <w:rPr>
          <w:ins w:id="2399" w:author="yuram almeida santos" w:date="2025-06-13T21:11:00Z"/>
          <w:rFonts w:ascii="Times New Roman" w:hAnsi="Times New Roman" w:cs="Times New Roman"/>
          <w:color w:val="000000" w:themeColor="text1"/>
          <w:sz w:val="24"/>
          <w:szCs w:val="24"/>
          <w:rPrChange w:id="2400" w:author="Euderlan Freire" w:date="2025-06-13T19:26:00Z">
            <w:rPr>
              <w:ins w:id="2401" w:author="yuram almeida santos" w:date="2025-06-13T21:11:00Z"/>
            </w:rPr>
          </w:rPrChange>
        </w:rPr>
        <w:pPrChange w:id="2402" w:author="Euderlan Freire" w:date="2025-06-13T19:25:00Z">
          <w:pPr/>
        </w:pPrChange>
      </w:pPr>
      <w:ins w:id="2403" w:author="yuram almeida santos" w:date="2025-06-13T21:11:00Z">
        <w:r w:rsidRPr="0010597A">
          <w:rPr>
            <w:rFonts w:ascii="Times New Roman" w:hAnsi="Times New Roman" w:cs="Times New Roman"/>
            <w:color w:val="000000" w:themeColor="text1"/>
            <w:sz w:val="24"/>
            <w:szCs w:val="24"/>
            <w:rPrChange w:id="2404" w:author="Euderlan Freire" w:date="2025-06-13T19:26:00Z">
              <w:rPr/>
            </w:rPrChange>
          </w:rPr>
          <w:t>Redução do tempo de busca (consultas em linguagem natural).</w:t>
        </w:r>
      </w:ins>
    </w:p>
    <w:p w14:paraId="225D7440" w14:textId="070C68B6" w:rsidR="387914F9" w:rsidRPr="0010597A" w:rsidDel="008F3CC1" w:rsidRDefault="387914F9" w:rsidP="00587DB8">
      <w:pPr>
        <w:spacing w:before="40" w:after="240" w:line="360" w:lineRule="auto"/>
        <w:jc w:val="both"/>
        <w:rPr>
          <w:ins w:id="2405" w:author="yuram almeida santos" w:date="2025-06-13T21:11:00Z"/>
          <w:del w:id="2406" w:author="Euderlan Freire" w:date="2025-06-13T19:38:00Z"/>
          <w:rFonts w:ascii="Times New Roman" w:hAnsi="Times New Roman" w:cs="Times New Roman"/>
          <w:color w:val="000000" w:themeColor="text1"/>
          <w:sz w:val="24"/>
          <w:szCs w:val="24"/>
          <w:rPrChange w:id="2407" w:author="Euderlan Freire" w:date="2025-06-13T19:26:00Z">
            <w:rPr>
              <w:ins w:id="2408" w:author="yuram almeida santos" w:date="2025-06-13T21:11:00Z"/>
              <w:del w:id="2409" w:author="Euderlan Freire" w:date="2025-06-13T19:38:00Z"/>
            </w:rPr>
          </w:rPrChange>
        </w:rPr>
        <w:pPrChange w:id="2410" w:author="Euderlan Freire" w:date="2025-06-13T19:25:00Z">
          <w:pPr/>
        </w:pPrChange>
      </w:pPr>
      <w:ins w:id="2411" w:author="yuram almeida santos" w:date="2025-06-13T21:11:00Z">
        <w:r w:rsidRPr="0010597A">
          <w:rPr>
            <w:rFonts w:ascii="Times New Roman" w:hAnsi="Times New Roman" w:cs="Times New Roman"/>
            <w:color w:val="000000" w:themeColor="text1"/>
            <w:sz w:val="24"/>
            <w:szCs w:val="24"/>
            <w:rPrChange w:id="2412" w:author="Euderlan Freire" w:date="2025-06-13T19:26:00Z">
              <w:rPr/>
            </w:rPrChange>
          </w:rPr>
          <w:t>Centralização de informações (base vetorial atualizável).</w:t>
        </w:r>
      </w:ins>
    </w:p>
    <w:p w14:paraId="0DD4940E" w14:textId="626DCD6B" w:rsidR="3C7FECDC" w:rsidRPr="00E203A3" w:rsidDel="00B93B22" w:rsidRDefault="3C7FECDC" w:rsidP="00EC2C2E">
      <w:pPr>
        <w:spacing w:before="40" w:after="240" w:line="360" w:lineRule="auto"/>
        <w:jc w:val="both"/>
        <w:rPr>
          <w:ins w:id="2413" w:author="yuram almeida santos" w:date="2025-06-13T21:07:00Z"/>
          <w:del w:id="2414" w:author="Euderlan Freire" w:date="2025-06-13T19:15:00Z"/>
          <w:rFonts w:ascii="Times New Roman" w:hAnsi="Times New Roman" w:cs="Times New Roman"/>
          <w:color w:val="000000" w:themeColor="text1"/>
          <w:sz w:val="24"/>
          <w:szCs w:val="24"/>
          <w:rPrChange w:id="2415" w:author="Euderlan Freire" w:date="2025-06-13T19:10:00Z">
            <w:rPr>
              <w:ins w:id="2416" w:author="yuram almeida santos" w:date="2025-06-13T21:07:00Z"/>
              <w:del w:id="2417" w:author="Euderlan Freire" w:date="2025-06-13T19:15:00Z"/>
            </w:rPr>
          </w:rPrChange>
        </w:rPr>
        <w:pPrChange w:id="2418" w:author="Euderlan Freire" w:date="2025-06-13T19:23:00Z">
          <w:pPr/>
        </w:pPrChange>
      </w:pPr>
    </w:p>
    <w:p w14:paraId="5C3DCAF7" w14:textId="7A7F9B36" w:rsidR="3C7FECDC" w:rsidRPr="00E203A3" w:rsidDel="00B93B22" w:rsidRDefault="3C7FECDC" w:rsidP="00EC2C2E">
      <w:pPr>
        <w:spacing w:before="40" w:after="240" w:line="360" w:lineRule="auto"/>
        <w:jc w:val="both"/>
        <w:rPr>
          <w:ins w:id="2419" w:author="yuram almeida santos" w:date="2025-06-13T20:58:00Z"/>
          <w:del w:id="2420" w:author="Euderlan Freire" w:date="2025-06-13T19:15:00Z"/>
          <w:rFonts w:ascii="Times New Roman" w:hAnsi="Times New Roman" w:cs="Times New Roman"/>
          <w:color w:val="000000" w:themeColor="text1"/>
          <w:sz w:val="24"/>
          <w:szCs w:val="24"/>
          <w:rPrChange w:id="2421" w:author="Euderlan Freire" w:date="2025-06-13T19:10:00Z">
            <w:rPr>
              <w:ins w:id="2422" w:author="yuram almeida santos" w:date="2025-06-13T20:58:00Z"/>
              <w:del w:id="2423" w:author="Euderlan Freire" w:date="2025-06-13T19:15:00Z"/>
            </w:rPr>
          </w:rPrChange>
        </w:rPr>
        <w:pPrChange w:id="2424" w:author="Euderlan Freire" w:date="2025-06-13T19:23:00Z">
          <w:pPr/>
        </w:pPrChange>
      </w:pPr>
    </w:p>
    <w:p w14:paraId="1FA31DF4" w14:textId="09B899CD" w:rsidR="3C7FECDC" w:rsidRPr="00E203A3" w:rsidDel="00B93B22" w:rsidRDefault="3C7FECDC" w:rsidP="00EC2C2E">
      <w:pPr>
        <w:spacing w:before="40" w:after="240" w:line="360" w:lineRule="auto"/>
        <w:jc w:val="both"/>
        <w:rPr>
          <w:ins w:id="2425" w:author="yuram almeida santos" w:date="2025-06-13T20:57:00Z"/>
          <w:del w:id="2426" w:author="Euderlan Freire" w:date="2025-06-13T19:15:00Z"/>
          <w:rFonts w:ascii="Times New Roman" w:hAnsi="Times New Roman" w:cs="Times New Roman"/>
          <w:color w:val="000000" w:themeColor="text1"/>
          <w:sz w:val="24"/>
          <w:szCs w:val="24"/>
          <w:rPrChange w:id="2427" w:author="Euderlan Freire" w:date="2025-06-13T19:10:00Z">
            <w:rPr>
              <w:ins w:id="2428" w:author="yuram almeida santos" w:date="2025-06-13T20:57:00Z"/>
              <w:del w:id="2429" w:author="Euderlan Freire" w:date="2025-06-13T19:15:00Z"/>
            </w:rPr>
          </w:rPrChange>
        </w:rPr>
        <w:pPrChange w:id="2430" w:author="Euderlan Freire" w:date="2025-06-13T19:23:00Z">
          <w:pPr/>
        </w:pPrChange>
      </w:pPr>
    </w:p>
    <w:p w14:paraId="21E823AD" w14:textId="733B572E" w:rsidR="3C7FECDC" w:rsidRPr="00E203A3" w:rsidRDefault="3C7FECDC" w:rsidP="00EC2C2E">
      <w:pPr>
        <w:spacing w:before="40" w:after="240" w:line="360" w:lineRule="auto"/>
        <w:jc w:val="both"/>
        <w:rPr>
          <w:ins w:id="2431" w:author="EUDERLAN FREIRE DA SILVA ABREU" w:date="2025-05-28T18:02:00Z"/>
          <w:rFonts w:ascii="Times New Roman" w:hAnsi="Times New Roman" w:cs="Times New Roman"/>
          <w:color w:val="000000" w:themeColor="text1"/>
          <w:sz w:val="24"/>
          <w:szCs w:val="24"/>
          <w:rPrChange w:id="2432" w:author="Euderlan Freire" w:date="2025-06-13T19:10:00Z">
            <w:rPr>
              <w:ins w:id="2433" w:author="EUDERLAN FREIRE DA SILVA ABREU" w:date="2025-05-28T18:02:00Z"/>
              <w:rFonts w:ascii="Times New Roman" w:hAnsi="Times New Roman" w:cs="Times New Roman"/>
              <w:sz w:val="28"/>
              <w:szCs w:val="28"/>
            </w:rPr>
          </w:rPrChange>
        </w:rPr>
        <w:pPrChange w:id="2434" w:author="Euderlan Freire" w:date="2025-06-13T19:23:00Z">
          <w:pPr/>
        </w:pPrChange>
      </w:pPr>
    </w:p>
    <w:p w14:paraId="262E636F" w14:textId="62E4163A" w:rsidR="00F7700F" w:rsidRPr="00F67B5B" w:rsidRDefault="00F7700F" w:rsidP="00EC2C2E">
      <w:pPr>
        <w:pStyle w:val="Ttulo2"/>
        <w:spacing w:after="240" w:line="360" w:lineRule="auto"/>
        <w:jc w:val="both"/>
        <w:rPr>
          <w:ins w:id="2435" w:author="carvalhal carvalhal" w:date="2025-06-13T13:53:00Z"/>
          <w:rFonts w:ascii="Times New Roman" w:hAnsi="Times New Roman" w:cs="Times New Roman"/>
          <w:color w:val="000000" w:themeColor="text1"/>
          <w:sz w:val="24"/>
          <w:szCs w:val="24"/>
          <w:rPrChange w:id="2436" w:author="Euderlan Freire" w:date="2025-06-13T19:21:00Z">
            <w:rPr>
              <w:ins w:id="2437" w:author="carvalhal carvalhal" w:date="2025-06-13T13:53:00Z"/>
              <w:rFonts w:ascii="Times New Roman" w:hAnsi="Times New Roman" w:cs="Times New Roman"/>
              <w:color w:val="000000" w:themeColor="text1"/>
              <w:sz w:val="24"/>
              <w:szCs w:val="24"/>
            </w:rPr>
          </w:rPrChange>
        </w:rPr>
        <w:pPrChange w:id="2438" w:author="Euderlan Freire" w:date="2025-06-13T19:23:00Z">
          <w:pPr>
            <w:pStyle w:val="PargrafodaLista"/>
          </w:pPr>
        </w:pPrChange>
      </w:pPr>
      <w:bookmarkStart w:id="2439" w:name="_Toc200739795"/>
      <w:ins w:id="2440" w:author="EUDERLAN FREIRE DA SILVA ABREU" w:date="2025-05-28T18:02:00Z">
        <w:r w:rsidRPr="00F67B5B">
          <w:rPr>
            <w:rFonts w:ascii="Times New Roman" w:hAnsi="Times New Roman" w:cs="Times New Roman"/>
            <w:color w:val="000000" w:themeColor="text1"/>
            <w:sz w:val="24"/>
            <w:szCs w:val="24"/>
            <w:rPrChange w:id="2441" w:author="Euderlan Freire" w:date="2025-06-13T19:21:00Z">
              <w:rPr>
                <w:rFonts w:ascii="Times New Roman" w:hAnsi="Times New Roman" w:cs="Times New Roman"/>
                <w:sz w:val="28"/>
                <w:szCs w:val="28"/>
              </w:rPr>
            </w:rPrChange>
          </w:rPr>
          <w:t>Diagramas de Classe</w:t>
        </w:r>
      </w:ins>
      <w:bookmarkEnd w:id="2439"/>
    </w:p>
    <w:p w14:paraId="1A1F2DD4" w14:textId="08A2B149" w:rsidR="041FA854" w:rsidRPr="00F67B5B" w:rsidRDefault="179E7456" w:rsidP="00EC2C2E">
      <w:pPr>
        <w:spacing w:before="40" w:after="240" w:line="360" w:lineRule="auto"/>
        <w:jc w:val="both"/>
        <w:rPr>
          <w:ins w:id="2442" w:author="carvalhal carvalhal" w:date="2025-06-13T14:48:00Z"/>
          <w:rFonts w:ascii="Times New Roman" w:hAnsi="Times New Roman" w:cs="Times New Roman"/>
          <w:color w:val="000000" w:themeColor="text1"/>
          <w:sz w:val="24"/>
          <w:szCs w:val="24"/>
          <w:rPrChange w:id="2443" w:author="Euderlan Freire" w:date="2025-06-13T19:21:00Z">
            <w:rPr>
              <w:ins w:id="2444" w:author="carvalhal carvalhal" w:date="2025-06-13T14:48:00Z"/>
            </w:rPr>
          </w:rPrChange>
        </w:rPr>
        <w:pPrChange w:id="2445" w:author="Euderlan Freire" w:date="2025-06-13T19:23:00Z">
          <w:pPr>
            <w:pStyle w:val="Ttulo2"/>
          </w:pPr>
        </w:pPrChange>
      </w:pPr>
      <w:ins w:id="2446" w:author="carvalhal carvalhal" w:date="2025-06-13T14:39:00Z">
        <w:r w:rsidRPr="00F67B5B">
          <w:rPr>
            <w:rFonts w:ascii="Times New Roman" w:hAnsi="Times New Roman" w:cs="Times New Roman"/>
            <w:color w:val="000000" w:themeColor="text1"/>
            <w:sz w:val="24"/>
            <w:szCs w:val="24"/>
            <w:rPrChange w:id="2447" w:author="Euderlan Freire" w:date="2025-06-13T19:21:00Z">
              <w:rPr/>
            </w:rPrChange>
          </w:rPr>
          <w:t xml:space="preserve"> </w:t>
        </w:r>
      </w:ins>
      <w:ins w:id="2448" w:author="Euderlan Freire" w:date="2025-06-13T19:15:00Z">
        <w:r w:rsidR="00B76671" w:rsidRPr="00F67B5B">
          <w:rPr>
            <w:rFonts w:ascii="Times New Roman" w:hAnsi="Times New Roman" w:cs="Times New Roman"/>
            <w:color w:val="000000" w:themeColor="text1"/>
            <w:sz w:val="24"/>
            <w:szCs w:val="24"/>
            <w:rPrChange w:id="2449" w:author="Euderlan Freire" w:date="2025-06-13T19:21:00Z">
              <w:rPr>
                <w:rFonts w:ascii="Times New Roman" w:hAnsi="Times New Roman" w:cs="Times New Roman"/>
                <w:color w:val="000000" w:themeColor="text1"/>
                <w:sz w:val="24"/>
                <w:szCs w:val="24"/>
              </w:rPr>
            </w:rPrChange>
          </w:rPr>
          <w:tab/>
        </w:r>
      </w:ins>
      <w:ins w:id="2450" w:author="carvalhal carvalhal" w:date="2025-06-13T14:41:00Z">
        <w:r w:rsidR="1F6765DB" w:rsidRPr="00F67B5B">
          <w:rPr>
            <w:rFonts w:ascii="Times New Roman" w:hAnsi="Times New Roman" w:cs="Times New Roman"/>
            <w:color w:val="000000" w:themeColor="text1"/>
            <w:sz w:val="24"/>
            <w:szCs w:val="24"/>
            <w:rPrChange w:id="2451" w:author="Euderlan Freire" w:date="2025-06-13T19:21:00Z">
              <w:rPr/>
            </w:rPrChange>
          </w:rPr>
          <w:t>O diagrama de classe</w:t>
        </w:r>
      </w:ins>
      <w:ins w:id="2452" w:author="carvalhal carvalhal" w:date="2025-06-13T14:42:00Z">
        <w:r w:rsidR="60646764" w:rsidRPr="00F67B5B">
          <w:rPr>
            <w:rFonts w:ascii="Times New Roman" w:hAnsi="Times New Roman" w:cs="Times New Roman"/>
            <w:color w:val="000000" w:themeColor="text1"/>
            <w:sz w:val="24"/>
            <w:szCs w:val="24"/>
            <w:rPrChange w:id="2453" w:author="Euderlan Freire" w:date="2025-06-13T19:21:00Z">
              <w:rPr/>
            </w:rPrChange>
          </w:rPr>
          <w:t xml:space="preserve"> é uma representação estática</w:t>
        </w:r>
      </w:ins>
      <w:ins w:id="2454" w:author="carvalhal carvalhal" w:date="2025-06-13T14:43:00Z">
        <w:r w:rsidR="60646764" w:rsidRPr="00F67B5B">
          <w:rPr>
            <w:rFonts w:ascii="Times New Roman" w:hAnsi="Times New Roman" w:cs="Times New Roman"/>
            <w:color w:val="000000" w:themeColor="text1"/>
            <w:sz w:val="24"/>
            <w:szCs w:val="24"/>
            <w:rPrChange w:id="2455" w:author="Euderlan Freire" w:date="2025-06-13T19:21:00Z">
              <w:rPr/>
            </w:rPrChange>
          </w:rPr>
          <w:t xml:space="preserve"> da</w:t>
        </w:r>
        <w:r w:rsidR="5A7CF496" w:rsidRPr="00F67B5B">
          <w:rPr>
            <w:rFonts w:ascii="Times New Roman" w:hAnsi="Times New Roman" w:cs="Times New Roman"/>
            <w:color w:val="000000" w:themeColor="text1"/>
            <w:sz w:val="24"/>
            <w:szCs w:val="24"/>
            <w:rPrChange w:id="2456" w:author="Euderlan Freire" w:date="2025-06-13T19:21:00Z">
              <w:rPr/>
            </w:rPrChange>
          </w:rPr>
          <w:t xml:space="preserve"> estrutura de um sistema, </w:t>
        </w:r>
      </w:ins>
      <w:ins w:id="2457" w:author="carvalhal carvalhal" w:date="2025-06-13T14:44:00Z">
        <w:r w:rsidR="5A7CF496" w:rsidRPr="00F67B5B">
          <w:rPr>
            <w:rFonts w:ascii="Times New Roman" w:hAnsi="Times New Roman" w:cs="Times New Roman"/>
            <w:color w:val="000000" w:themeColor="text1"/>
            <w:sz w:val="24"/>
            <w:szCs w:val="24"/>
            <w:rPrChange w:id="2458" w:author="Euderlan Freire" w:date="2025-06-13T19:21:00Z">
              <w:rPr/>
            </w:rPrChange>
          </w:rPr>
          <w:t xml:space="preserve">mostrando as classes do </w:t>
        </w:r>
      </w:ins>
      <w:ins w:id="2459" w:author="carvalhal carvalhal" w:date="2025-06-13T14:49:00Z">
        <w:r w:rsidR="25F1B1EB" w:rsidRPr="00F67B5B">
          <w:rPr>
            <w:rFonts w:ascii="Times New Roman" w:hAnsi="Times New Roman" w:cs="Times New Roman"/>
            <w:color w:val="000000" w:themeColor="text1"/>
            <w:sz w:val="24"/>
            <w:szCs w:val="24"/>
            <w:rPrChange w:id="2460" w:author="Euderlan Freire" w:date="2025-06-13T19:21:00Z">
              <w:rPr/>
            </w:rPrChange>
          </w:rPr>
          <w:t>sistema</w:t>
        </w:r>
      </w:ins>
      <w:ins w:id="2461" w:author="carvalhal carvalhal" w:date="2025-06-13T14:44:00Z">
        <w:r w:rsidR="5A7CF496" w:rsidRPr="00F67B5B">
          <w:rPr>
            <w:rFonts w:ascii="Times New Roman" w:hAnsi="Times New Roman" w:cs="Times New Roman"/>
            <w:color w:val="000000" w:themeColor="text1"/>
            <w:sz w:val="24"/>
            <w:szCs w:val="24"/>
            <w:rPrChange w:id="2462" w:author="Euderlan Freire" w:date="2025-06-13T19:21:00Z">
              <w:rPr/>
            </w:rPrChange>
          </w:rPr>
          <w:t xml:space="preserve">, </w:t>
        </w:r>
        <w:r w:rsidR="348DE4E2" w:rsidRPr="00F67B5B">
          <w:rPr>
            <w:rFonts w:ascii="Times New Roman" w:hAnsi="Times New Roman" w:cs="Times New Roman"/>
            <w:color w:val="000000" w:themeColor="text1"/>
            <w:sz w:val="24"/>
            <w:szCs w:val="24"/>
            <w:rPrChange w:id="2463" w:author="Euderlan Freire" w:date="2025-06-13T19:21:00Z">
              <w:rPr/>
            </w:rPrChange>
          </w:rPr>
          <w:t xml:space="preserve">seus atributos, operações (método) </w:t>
        </w:r>
      </w:ins>
      <w:ins w:id="2464" w:author="carvalhal carvalhal" w:date="2025-06-13T14:46:00Z">
        <w:r w:rsidR="20DDD6ED" w:rsidRPr="00F67B5B">
          <w:rPr>
            <w:rFonts w:ascii="Times New Roman" w:hAnsi="Times New Roman" w:cs="Times New Roman"/>
            <w:color w:val="000000" w:themeColor="text1"/>
            <w:sz w:val="24"/>
            <w:szCs w:val="24"/>
            <w:rPrChange w:id="2465" w:author="Euderlan Freire" w:date="2025-06-13T19:21:00Z">
              <w:rPr/>
            </w:rPrChange>
          </w:rPr>
          <w:t xml:space="preserve">e os </w:t>
        </w:r>
      </w:ins>
      <w:ins w:id="2466" w:author="carvalhal carvalhal" w:date="2025-06-13T14:49:00Z">
        <w:r w:rsidR="27A958C2" w:rsidRPr="00F67B5B">
          <w:rPr>
            <w:rFonts w:ascii="Times New Roman" w:hAnsi="Times New Roman" w:cs="Times New Roman"/>
            <w:color w:val="000000" w:themeColor="text1"/>
            <w:sz w:val="24"/>
            <w:szCs w:val="24"/>
            <w:rPrChange w:id="2467" w:author="Euderlan Freire" w:date="2025-06-13T19:21:00Z">
              <w:rPr/>
            </w:rPrChange>
          </w:rPr>
          <w:t>relacionamentos</w:t>
        </w:r>
      </w:ins>
      <w:ins w:id="2468" w:author="carvalhal carvalhal" w:date="2025-06-13T14:46:00Z">
        <w:r w:rsidR="20DDD6ED" w:rsidRPr="00F67B5B">
          <w:rPr>
            <w:rFonts w:ascii="Times New Roman" w:hAnsi="Times New Roman" w:cs="Times New Roman"/>
            <w:color w:val="000000" w:themeColor="text1"/>
            <w:sz w:val="24"/>
            <w:szCs w:val="24"/>
            <w:rPrChange w:id="2469" w:author="Euderlan Freire" w:date="2025-06-13T19:21:00Z">
              <w:rPr/>
            </w:rPrChange>
          </w:rPr>
          <w:t xml:space="preserve"> entre elas. Ele fundamental para a fase </w:t>
        </w:r>
      </w:ins>
      <w:ins w:id="2470" w:author="carvalhal carvalhal" w:date="2025-06-13T14:47:00Z">
        <w:r w:rsidR="20DDD6ED" w:rsidRPr="00F67B5B">
          <w:rPr>
            <w:rFonts w:ascii="Times New Roman" w:hAnsi="Times New Roman" w:cs="Times New Roman"/>
            <w:color w:val="000000" w:themeColor="text1"/>
            <w:sz w:val="24"/>
            <w:szCs w:val="24"/>
            <w:rPrChange w:id="2471" w:author="Euderlan Freire" w:date="2025-06-13T19:21:00Z">
              <w:rPr/>
            </w:rPrChange>
          </w:rPr>
          <w:t xml:space="preserve">de </w:t>
        </w:r>
      </w:ins>
      <w:ins w:id="2472" w:author="carvalhal carvalhal" w:date="2025-06-13T14:49:00Z">
        <w:del w:id="2473" w:author="Euderlan Freire" w:date="2025-06-13T19:21:00Z">
          <w:r w:rsidR="3C71B31E" w:rsidRPr="00F67B5B" w:rsidDel="00E4610E">
            <w:rPr>
              <w:rFonts w:ascii="Times New Roman" w:hAnsi="Times New Roman" w:cs="Times New Roman"/>
              <w:color w:val="000000" w:themeColor="text1"/>
              <w:sz w:val="24"/>
              <w:szCs w:val="24"/>
              <w:rPrChange w:id="2474" w:author="Euderlan Freire" w:date="2025-06-13T19:21:00Z">
                <w:rPr/>
              </w:rPrChange>
            </w:rPr>
            <w:delText>Desing</w:delText>
          </w:r>
        </w:del>
      </w:ins>
      <w:ins w:id="2475" w:author="Euderlan Freire" w:date="2025-06-13T19:21:00Z">
        <w:r w:rsidR="00E4610E" w:rsidRPr="00F67B5B">
          <w:rPr>
            <w:rFonts w:ascii="Times New Roman" w:hAnsi="Times New Roman" w:cs="Times New Roman"/>
            <w:color w:val="000000" w:themeColor="text1"/>
            <w:sz w:val="24"/>
            <w:szCs w:val="24"/>
            <w:rPrChange w:id="2476" w:author="Euderlan Freire" w:date="2025-06-13T19:21:00Z">
              <w:rPr>
                <w:rFonts w:ascii="Times New Roman" w:hAnsi="Times New Roman" w:cs="Times New Roman"/>
                <w:color w:val="000000" w:themeColor="text1"/>
                <w:sz w:val="24"/>
                <w:szCs w:val="24"/>
              </w:rPr>
            </w:rPrChange>
          </w:rPr>
          <w:t>Design</w:t>
        </w:r>
      </w:ins>
      <w:ins w:id="2477" w:author="carvalhal carvalhal" w:date="2025-06-13T14:47:00Z">
        <w:r w:rsidR="20DDD6ED" w:rsidRPr="00F67B5B">
          <w:rPr>
            <w:rFonts w:ascii="Times New Roman" w:hAnsi="Times New Roman" w:cs="Times New Roman"/>
            <w:color w:val="000000" w:themeColor="text1"/>
            <w:sz w:val="24"/>
            <w:szCs w:val="24"/>
            <w:rPrChange w:id="2478" w:author="Euderlan Freire" w:date="2025-06-13T19:21:00Z">
              <w:rPr/>
            </w:rPrChange>
          </w:rPr>
          <w:t xml:space="preserve"> de um projeto de software, pois aj</w:t>
        </w:r>
        <w:r w:rsidR="4C3E52FD" w:rsidRPr="00F67B5B">
          <w:rPr>
            <w:rFonts w:ascii="Times New Roman" w:hAnsi="Times New Roman" w:cs="Times New Roman"/>
            <w:color w:val="000000" w:themeColor="text1"/>
            <w:sz w:val="24"/>
            <w:szCs w:val="24"/>
            <w:rPrChange w:id="2479" w:author="Euderlan Freire" w:date="2025-06-13T19:21:00Z">
              <w:rPr/>
            </w:rPrChange>
          </w:rPr>
          <w:t xml:space="preserve">uda a </w:t>
        </w:r>
        <w:r w:rsidR="4C3E52FD" w:rsidRPr="00F67B5B">
          <w:rPr>
            <w:rFonts w:ascii="Times New Roman" w:hAnsi="Times New Roman" w:cs="Times New Roman"/>
            <w:color w:val="000000" w:themeColor="text1"/>
            <w:sz w:val="24"/>
            <w:szCs w:val="24"/>
            <w:rPrChange w:id="2480" w:author="Euderlan Freire" w:date="2025-06-13T19:21:00Z">
              <w:rPr/>
            </w:rPrChange>
          </w:rPr>
          <w:lastRenderedPageBreak/>
          <w:t xml:space="preserve">visualizar e entender a arquitetura </w:t>
        </w:r>
      </w:ins>
      <w:ins w:id="2481" w:author="carvalhal carvalhal" w:date="2025-06-13T14:51:00Z">
        <w:r w:rsidR="23196EA2" w:rsidRPr="00F67B5B">
          <w:rPr>
            <w:rFonts w:ascii="Times New Roman" w:hAnsi="Times New Roman" w:cs="Times New Roman"/>
            <w:color w:val="000000" w:themeColor="text1"/>
            <w:sz w:val="24"/>
            <w:szCs w:val="24"/>
            <w:rPrChange w:id="2482" w:author="Euderlan Freire" w:date="2025-06-13T19:21:00Z">
              <w:rPr/>
            </w:rPrChange>
          </w:rPr>
          <w:t>do</w:t>
        </w:r>
      </w:ins>
      <w:ins w:id="2483" w:author="carvalhal carvalhal" w:date="2025-06-13T14:47:00Z">
        <w:r w:rsidR="4C3E52FD" w:rsidRPr="00F67B5B">
          <w:rPr>
            <w:rFonts w:ascii="Times New Roman" w:hAnsi="Times New Roman" w:cs="Times New Roman"/>
            <w:color w:val="000000" w:themeColor="text1"/>
            <w:sz w:val="24"/>
            <w:szCs w:val="24"/>
            <w:rPrChange w:id="2484" w:author="Euderlan Freire" w:date="2025-06-13T19:21:00Z">
              <w:rPr/>
            </w:rPrChange>
          </w:rPr>
          <w:t xml:space="preserve"> </w:t>
        </w:r>
      </w:ins>
      <w:ins w:id="2485" w:author="carvalhal carvalhal" w:date="2025-06-13T14:48:00Z">
        <w:r w:rsidR="4C3E52FD" w:rsidRPr="00F67B5B">
          <w:rPr>
            <w:rFonts w:ascii="Times New Roman" w:hAnsi="Times New Roman" w:cs="Times New Roman"/>
            <w:color w:val="000000" w:themeColor="text1"/>
            <w:sz w:val="24"/>
            <w:szCs w:val="24"/>
            <w:rPrChange w:id="2486" w:author="Euderlan Freire" w:date="2025-06-13T19:21:00Z">
              <w:rPr/>
            </w:rPrChange>
          </w:rPr>
          <w:t>sistema antes da implementação.</w:t>
        </w:r>
      </w:ins>
      <w:ins w:id="2487" w:author="carvalhal carvalhal" w:date="2025-06-13T14:49:00Z">
        <w:r w:rsidR="45B651E8" w:rsidRPr="00F67B5B">
          <w:rPr>
            <w:rFonts w:ascii="Times New Roman" w:hAnsi="Times New Roman" w:cs="Times New Roman"/>
            <w:color w:val="000000" w:themeColor="text1"/>
            <w:sz w:val="24"/>
            <w:szCs w:val="24"/>
            <w:rPrChange w:id="2488" w:author="Euderlan Freire" w:date="2025-06-13T19:21:00Z">
              <w:rPr/>
            </w:rPrChange>
          </w:rPr>
          <w:t xml:space="preserve"> O objeti</w:t>
        </w:r>
      </w:ins>
      <w:ins w:id="2489" w:author="carvalhal carvalhal" w:date="2025-06-13T14:50:00Z">
        <w:r w:rsidR="45B651E8" w:rsidRPr="00F67B5B">
          <w:rPr>
            <w:rFonts w:ascii="Times New Roman" w:hAnsi="Times New Roman" w:cs="Times New Roman"/>
            <w:color w:val="000000" w:themeColor="text1"/>
            <w:sz w:val="24"/>
            <w:szCs w:val="24"/>
            <w:rPrChange w:id="2490" w:author="Euderlan Freire" w:date="2025-06-13T19:21:00Z">
              <w:rPr/>
            </w:rPrChange>
          </w:rPr>
          <w:t xml:space="preserve">vo é modelar as principais </w:t>
        </w:r>
      </w:ins>
      <w:ins w:id="2491" w:author="carvalhal carvalhal" w:date="2025-06-13T14:51:00Z">
        <w:r w:rsidR="2783E2AC" w:rsidRPr="00F67B5B">
          <w:rPr>
            <w:rFonts w:ascii="Times New Roman" w:hAnsi="Times New Roman" w:cs="Times New Roman"/>
            <w:color w:val="000000" w:themeColor="text1"/>
            <w:sz w:val="24"/>
            <w:szCs w:val="24"/>
            <w:rPrChange w:id="2492" w:author="Euderlan Freire" w:date="2025-06-13T19:21:00Z">
              <w:rPr/>
            </w:rPrChange>
          </w:rPr>
          <w:t>entidades</w:t>
        </w:r>
      </w:ins>
      <w:ins w:id="2493" w:author="carvalhal carvalhal" w:date="2025-06-13T14:50:00Z">
        <w:r w:rsidR="45B651E8" w:rsidRPr="00F67B5B">
          <w:rPr>
            <w:rFonts w:ascii="Times New Roman" w:hAnsi="Times New Roman" w:cs="Times New Roman"/>
            <w:color w:val="000000" w:themeColor="text1"/>
            <w:sz w:val="24"/>
            <w:szCs w:val="24"/>
            <w:rPrChange w:id="2494" w:author="Euderlan Freire" w:date="2025-06-13T19:21:00Z">
              <w:rPr/>
            </w:rPrChange>
          </w:rPr>
          <w:t xml:space="preserve">, suas operações e interações dentro do contexto </w:t>
        </w:r>
        <w:r w:rsidR="4172AD8F" w:rsidRPr="00F67B5B">
          <w:rPr>
            <w:rFonts w:ascii="Times New Roman" w:hAnsi="Times New Roman" w:cs="Times New Roman"/>
            <w:color w:val="000000" w:themeColor="text1"/>
            <w:sz w:val="24"/>
            <w:szCs w:val="24"/>
            <w:rPrChange w:id="2495" w:author="Euderlan Freire" w:date="2025-06-13T19:21:00Z">
              <w:rPr/>
            </w:rPrChange>
          </w:rPr>
          <w:t>do sistema.</w:t>
        </w:r>
      </w:ins>
    </w:p>
    <w:p w14:paraId="5BEF8F0D" w14:textId="607FF172" w:rsidR="00B76671" w:rsidRPr="00F67B5B" w:rsidRDefault="678EEE90" w:rsidP="00EC2C2E">
      <w:pPr>
        <w:pStyle w:val="Ttulo3"/>
        <w:spacing w:after="240" w:line="360" w:lineRule="auto"/>
        <w:jc w:val="both"/>
        <w:rPr>
          <w:ins w:id="2496" w:author="Euderlan Freire" w:date="2025-06-13T19:17:00Z"/>
          <w:rFonts w:ascii="Times New Roman" w:hAnsi="Times New Roman" w:cs="Times New Roman"/>
          <w:color w:val="000000" w:themeColor="text1"/>
          <w:rPrChange w:id="2497" w:author="Euderlan Freire" w:date="2025-06-13T19:21:00Z">
            <w:rPr>
              <w:ins w:id="2498" w:author="Euderlan Freire" w:date="2025-06-13T19:17:00Z"/>
            </w:rPr>
          </w:rPrChange>
        </w:rPr>
        <w:pPrChange w:id="2499" w:author="Euderlan Freire" w:date="2025-06-13T19:23:00Z">
          <w:pPr>
            <w:spacing w:line="360" w:lineRule="auto"/>
            <w:jc w:val="both"/>
          </w:pPr>
        </w:pPrChange>
      </w:pPr>
      <w:ins w:id="2500" w:author="carvalhal carvalhal" w:date="2025-06-13T14:48:00Z">
        <w:del w:id="2501" w:author="Euderlan Freire" w:date="2025-06-13T19:17:00Z">
          <w:r w:rsidRPr="00F67B5B" w:rsidDel="00B76671">
            <w:rPr>
              <w:rFonts w:ascii="Times New Roman" w:hAnsi="Times New Roman" w:cs="Times New Roman"/>
              <w:color w:val="000000" w:themeColor="text1"/>
              <w:rPrChange w:id="2502" w:author="Euderlan Freire" w:date="2025-06-13T19:21:00Z">
                <w:rPr/>
              </w:rPrChange>
            </w:rPr>
            <w:delText>4.2.1</w:delText>
          </w:r>
        </w:del>
      </w:ins>
      <w:ins w:id="2503" w:author="carvalhal carvalhal" w:date="2025-06-13T14:49:00Z">
        <w:del w:id="2504" w:author="Euderlan Freire" w:date="2025-06-13T19:17:00Z">
          <w:r w:rsidR="7C4D7867" w:rsidRPr="00F67B5B" w:rsidDel="00B76671">
            <w:rPr>
              <w:rFonts w:ascii="Times New Roman" w:hAnsi="Times New Roman" w:cs="Times New Roman"/>
              <w:color w:val="000000" w:themeColor="text1"/>
              <w:rPrChange w:id="2505" w:author="Euderlan Freire" w:date="2025-06-13T19:21:00Z">
                <w:rPr/>
              </w:rPrChange>
            </w:rPr>
            <w:delText xml:space="preserve"> </w:delText>
          </w:r>
        </w:del>
      </w:ins>
      <w:bookmarkStart w:id="2506" w:name="_Toc200739796"/>
      <w:ins w:id="2507" w:author="carvalhal carvalhal" w:date="2025-06-13T14:52:00Z">
        <w:r w:rsidR="267DD124" w:rsidRPr="00F67B5B">
          <w:rPr>
            <w:rFonts w:ascii="Times New Roman" w:hAnsi="Times New Roman" w:cs="Times New Roman"/>
            <w:color w:val="000000" w:themeColor="text1"/>
            <w:rPrChange w:id="2508" w:author="Euderlan Freire" w:date="2025-06-13T19:21:00Z">
              <w:rPr/>
            </w:rPrChange>
          </w:rPr>
          <w:t xml:space="preserve">Classe </w:t>
        </w:r>
      </w:ins>
      <w:ins w:id="2509" w:author="carvalhal carvalhal" w:date="2025-06-13T14:55:00Z">
        <w:r w:rsidR="1D17E9CE" w:rsidRPr="00F67B5B">
          <w:rPr>
            <w:rFonts w:ascii="Times New Roman" w:hAnsi="Times New Roman" w:cs="Times New Roman"/>
            <w:color w:val="000000" w:themeColor="text1"/>
            <w:rPrChange w:id="2510" w:author="Euderlan Freire" w:date="2025-06-13T19:21:00Z">
              <w:rPr/>
            </w:rPrChange>
          </w:rPr>
          <w:t>usuários</w:t>
        </w:r>
      </w:ins>
      <w:bookmarkEnd w:id="2506"/>
      <w:ins w:id="2511" w:author="carvalhal carvalhal" w:date="2025-06-13T14:52:00Z">
        <w:del w:id="2512" w:author="Euderlan Freire" w:date="2025-06-13T19:17:00Z">
          <w:r w:rsidR="7CAEE126" w:rsidRPr="00F67B5B" w:rsidDel="009A23B8">
            <w:rPr>
              <w:rFonts w:ascii="Times New Roman" w:hAnsi="Times New Roman" w:cs="Times New Roman"/>
              <w:color w:val="000000" w:themeColor="text1"/>
              <w:rPrChange w:id="2513" w:author="Euderlan Freire" w:date="2025-06-13T19:21:00Z">
                <w:rPr/>
              </w:rPrChange>
            </w:rPr>
            <w:delText>:</w:delText>
          </w:r>
        </w:del>
      </w:ins>
    </w:p>
    <w:p w14:paraId="071DF8C8" w14:textId="032E04FF" w:rsidR="041FA854" w:rsidRPr="00F67B5B" w:rsidRDefault="7CAEE126" w:rsidP="00EC2C2E">
      <w:pPr>
        <w:spacing w:before="40" w:after="240" w:line="360" w:lineRule="auto"/>
        <w:ind w:firstLine="708"/>
        <w:jc w:val="both"/>
        <w:rPr>
          <w:ins w:id="2514" w:author="carvalhal carvalhal" w:date="2025-06-13T14:57:00Z"/>
          <w:rFonts w:ascii="Times New Roman" w:hAnsi="Times New Roman" w:cs="Times New Roman"/>
          <w:color w:val="000000" w:themeColor="text1"/>
          <w:sz w:val="24"/>
          <w:szCs w:val="24"/>
          <w:rPrChange w:id="2515" w:author="Euderlan Freire" w:date="2025-06-13T19:21:00Z">
            <w:rPr>
              <w:ins w:id="2516" w:author="carvalhal carvalhal" w:date="2025-06-13T14:57:00Z"/>
            </w:rPr>
          </w:rPrChange>
        </w:rPr>
        <w:pPrChange w:id="2517" w:author="Euderlan Freire" w:date="2025-06-13T19:23:00Z">
          <w:pPr/>
        </w:pPrChange>
      </w:pPr>
      <w:ins w:id="2518" w:author="carvalhal carvalhal" w:date="2025-06-13T14:52:00Z">
        <w:del w:id="2519" w:author="Euderlan Freire" w:date="2025-06-13T19:17:00Z">
          <w:r w:rsidRPr="00F67B5B" w:rsidDel="00B76671">
            <w:rPr>
              <w:rFonts w:ascii="Times New Roman" w:hAnsi="Times New Roman" w:cs="Times New Roman"/>
              <w:color w:val="000000" w:themeColor="text1"/>
              <w:sz w:val="24"/>
              <w:szCs w:val="24"/>
              <w:rPrChange w:id="2520" w:author="Euderlan Freire" w:date="2025-06-13T19:21:00Z">
                <w:rPr/>
              </w:rPrChange>
            </w:rPr>
            <w:delText xml:space="preserve"> </w:delText>
          </w:r>
        </w:del>
      </w:ins>
      <w:ins w:id="2521" w:author="Euderlan Freire" w:date="2025-06-13T19:17:00Z">
        <w:r w:rsidR="00B76671" w:rsidRPr="00F67B5B">
          <w:rPr>
            <w:rFonts w:ascii="Times New Roman" w:hAnsi="Times New Roman" w:cs="Times New Roman"/>
            <w:color w:val="000000" w:themeColor="text1"/>
            <w:sz w:val="24"/>
            <w:szCs w:val="24"/>
          </w:rPr>
          <w:t>Q</w:t>
        </w:r>
      </w:ins>
      <w:ins w:id="2522" w:author="carvalhal carvalhal" w:date="2025-06-13T14:52:00Z">
        <w:del w:id="2523" w:author="Euderlan Freire" w:date="2025-06-13T19:17:00Z">
          <w:r w:rsidRPr="00F67B5B" w:rsidDel="00B76671">
            <w:rPr>
              <w:rFonts w:ascii="Times New Roman" w:hAnsi="Times New Roman" w:cs="Times New Roman"/>
              <w:color w:val="000000" w:themeColor="text1"/>
              <w:sz w:val="24"/>
              <w:szCs w:val="24"/>
              <w:rPrChange w:id="2524" w:author="Euderlan Freire" w:date="2025-06-13T19:21:00Z">
                <w:rPr/>
              </w:rPrChange>
            </w:rPr>
            <w:delText>q</w:delText>
          </w:r>
        </w:del>
        <w:r w:rsidRPr="00F67B5B">
          <w:rPr>
            <w:rFonts w:ascii="Times New Roman" w:hAnsi="Times New Roman" w:cs="Times New Roman"/>
            <w:color w:val="000000" w:themeColor="text1"/>
            <w:sz w:val="24"/>
            <w:szCs w:val="24"/>
            <w:rPrChange w:id="2525" w:author="Euderlan Freire" w:date="2025-06-13T19:21:00Z">
              <w:rPr/>
            </w:rPrChange>
          </w:rPr>
          <w:t xml:space="preserve">ualquer </w:t>
        </w:r>
      </w:ins>
      <w:ins w:id="2526" w:author="carvalhal carvalhal" w:date="2025-06-13T14:56:00Z">
        <w:r w:rsidR="33D736B0" w:rsidRPr="00F67B5B">
          <w:rPr>
            <w:rFonts w:ascii="Times New Roman" w:hAnsi="Times New Roman" w:cs="Times New Roman"/>
            <w:color w:val="000000" w:themeColor="text1"/>
            <w:sz w:val="24"/>
            <w:szCs w:val="24"/>
            <w:rPrChange w:id="2527" w:author="Euderlan Freire" w:date="2025-06-13T19:21:00Z">
              <w:rPr/>
            </w:rPrChange>
          </w:rPr>
          <w:t>indivíduo</w:t>
        </w:r>
      </w:ins>
      <w:ins w:id="2528" w:author="carvalhal carvalhal" w:date="2025-06-13T14:52:00Z">
        <w:r w:rsidRPr="00F67B5B">
          <w:rPr>
            <w:rFonts w:ascii="Times New Roman" w:hAnsi="Times New Roman" w:cs="Times New Roman"/>
            <w:color w:val="000000" w:themeColor="text1"/>
            <w:sz w:val="24"/>
            <w:szCs w:val="24"/>
            <w:rPrChange w:id="2529" w:author="Euderlan Freire" w:date="2025-06-13T19:21:00Z">
              <w:rPr/>
            </w:rPrChange>
          </w:rPr>
          <w:t xml:space="preserve"> </w:t>
        </w:r>
      </w:ins>
      <w:ins w:id="2530" w:author="carvalhal carvalhal" w:date="2025-06-13T14:53:00Z">
        <w:r w:rsidRPr="00F67B5B">
          <w:rPr>
            <w:rFonts w:ascii="Times New Roman" w:hAnsi="Times New Roman" w:cs="Times New Roman"/>
            <w:color w:val="000000" w:themeColor="text1"/>
            <w:sz w:val="24"/>
            <w:szCs w:val="24"/>
            <w:rPrChange w:id="2531" w:author="Euderlan Freire" w:date="2025-06-13T19:21:00Z">
              <w:rPr/>
            </w:rPrChange>
          </w:rPr>
          <w:t>que interage com o sistema</w:t>
        </w:r>
        <w:r w:rsidR="5A887D2F" w:rsidRPr="00F67B5B">
          <w:rPr>
            <w:rFonts w:ascii="Times New Roman" w:hAnsi="Times New Roman" w:cs="Times New Roman"/>
            <w:color w:val="000000" w:themeColor="text1"/>
            <w:sz w:val="24"/>
            <w:szCs w:val="24"/>
            <w:rPrChange w:id="2532" w:author="Euderlan Freire" w:date="2025-06-13T19:21:00Z">
              <w:rPr/>
            </w:rPrChange>
          </w:rPr>
          <w:t xml:space="preserve">. É entidade que inicia </w:t>
        </w:r>
      </w:ins>
      <w:ins w:id="2533" w:author="carvalhal carvalhal" w:date="2025-06-13T14:54:00Z">
        <w:r w:rsidR="5A887D2F" w:rsidRPr="00F67B5B">
          <w:rPr>
            <w:rFonts w:ascii="Times New Roman" w:hAnsi="Times New Roman" w:cs="Times New Roman"/>
            <w:color w:val="000000" w:themeColor="text1"/>
            <w:sz w:val="24"/>
            <w:szCs w:val="24"/>
            <w:rPrChange w:id="2534" w:author="Euderlan Freire" w:date="2025-06-13T19:21:00Z">
              <w:rPr/>
            </w:rPrChange>
          </w:rPr>
          <w:t>a maioria das ações e processo. Seus atributos reflete</w:t>
        </w:r>
        <w:r w:rsidR="7EB4B1F2" w:rsidRPr="00F67B5B">
          <w:rPr>
            <w:rFonts w:ascii="Times New Roman" w:hAnsi="Times New Roman" w:cs="Times New Roman"/>
            <w:color w:val="000000" w:themeColor="text1"/>
            <w:sz w:val="24"/>
            <w:szCs w:val="24"/>
            <w:rPrChange w:id="2535" w:author="Euderlan Freire" w:date="2025-06-13T19:21:00Z">
              <w:rPr/>
            </w:rPrChange>
          </w:rPr>
          <w:t xml:space="preserve">m as </w:t>
        </w:r>
      </w:ins>
      <w:ins w:id="2536" w:author="carvalhal carvalhal" w:date="2025-06-13T14:56:00Z">
        <w:r w:rsidR="0C905AAB" w:rsidRPr="00F67B5B">
          <w:rPr>
            <w:rFonts w:ascii="Times New Roman" w:hAnsi="Times New Roman" w:cs="Times New Roman"/>
            <w:color w:val="000000" w:themeColor="text1"/>
            <w:sz w:val="24"/>
            <w:szCs w:val="24"/>
            <w:rPrChange w:id="2537" w:author="Euderlan Freire" w:date="2025-06-13T19:21:00Z">
              <w:rPr/>
            </w:rPrChange>
          </w:rPr>
          <w:t>informações</w:t>
        </w:r>
      </w:ins>
      <w:ins w:id="2538" w:author="carvalhal carvalhal" w:date="2025-06-13T14:54:00Z">
        <w:r w:rsidR="7EB4B1F2" w:rsidRPr="00F67B5B">
          <w:rPr>
            <w:rFonts w:ascii="Times New Roman" w:hAnsi="Times New Roman" w:cs="Times New Roman"/>
            <w:color w:val="000000" w:themeColor="text1"/>
            <w:sz w:val="24"/>
            <w:szCs w:val="24"/>
            <w:rPrChange w:id="2539" w:author="Euderlan Freire" w:date="2025-06-13T19:21:00Z">
              <w:rPr/>
            </w:rPrChange>
          </w:rPr>
          <w:t xml:space="preserve"> essenciais para identificar</w:t>
        </w:r>
      </w:ins>
      <w:ins w:id="2540" w:author="carvalhal carvalhal" w:date="2025-06-13T14:55:00Z">
        <w:r w:rsidR="7EB4B1F2" w:rsidRPr="00F67B5B">
          <w:rPr>
            <w:rFonts w:ascii="Times New Roman" w:hAnsi="Times New Roman" w:cs="Times New Roman"/>
            <w:color w:val="000000" w:themeColor="text1"/>
            <w:sz w:val="24"/>
            <w:szCs w:val="24"/>
            <w:rPrChange w:id="2541" w:author="Euderlan Freire" w:date="2025-06-13T19:21:00Z">
              <w:rPr/>
            </w:rPrChange>
          </w:rPr>
          <w:t xml:space="preserve"> e gerenciar os usuários no sistema, e suas operações descrevem as </w:t>
        </w:r>
        <w:del w:id="2542" w:author="Euderlan Freire" w:date="2025-06-13T19:21:00Z">
          <w:r w:rsidR="7EB4B1F2" w:rsidRPr="00F67B5B" w:rsidDel="00F67B5B">
            <w:rPr>
              <w:rFonts w:ascii="Times New Roman" w:hAnsi="Times New Roman" w:cs="Times New Roman"/>
              <w:color w:val="000000" w:themeColor="text1"/>
              <w:sz w:val="24"/>
              <w:szCs w:val="24"/>
              <w:rPrChange w:id="2543" w:author="Euderlan Freire" w:date="2025-06-13T19:21:00Z">
                <w:rPr/>
              </w:rPrChange>
            </w:rPr>
            <w:delText>açõrs</w:delText>
          </w:r>
        </w:del>
      </w:ins>
      <w:ins w:id="2544" w:author="Euderlan Freire" w:date="2025-06-13T19:21:00Z">
        <w:r w:rsidR="00F67B5B" w:rsidRPr="00F67B5B">
          <w:rPr>
            <w:rFonts w:ascii="Times New Roman" w:hAnsi="Times New Roman" w:cs="Times New Roman"/>
            <w:color w:val="000000" w:themeColor="text1"/>
            <w:sz w:val="24"/>
            <w:szCs w:val="24"/>
          </w:rPr>
          <w:t>ações</w:t>
        </w:r>
      </w:ins>
      <w:ins w:id="2545" w:author="carvalhal carvalhal" w:date="2025-06-13T14:55:00Z">
        <w:r w:rsidR="7EB4B1F2" w:rsidRPr="00F67B5B">
          <w:rPr>
            <w:rFonts w:ascii="Times New Roman" w:hAnsi="Times New Roman" w:cs="Times New Roman"/>
            <w:color w:val="000000" w:themeColor="text1"/>
            <w:sz w:val="24"/>
            <w:szCs w:val="24"/>
            <w:rPrChange w:id="2546" w:author="Euderlan Freire" w:date="2025-06-13T19:21:00Z">
              <w:rPr/>
            </w:rPrChange>
          </w:rPr>
          <w:t xml:space="preserve"> que um </w:t>
        </w:r>
      </w:ins>
      <w:ins w:id="2547" w:author="carvalhal carvalhal" w:date="2025-06-13T14:56:00Z">
        <w:r w:rsidR="4C5F860A" w:rsidRPr="00F67B5B">
          <w:rPr>
            <w:rFonts w:ascii="Times New Roman" w:hAnsi="Times New Roman" w:cs="Times New Roman"/>
            <w:color w:val="000000" w:themeColor="text1"/>
            <w:sz w:val="24"/>
            <w:szCs w:val="24"/>
            <w:rPrChange w:id="2548" w:author="Euderlan Freire" w:date="2025-06-13T19:21:00Z">
              <w:rPr/>
            </w:rPrChange>
          </w:rPr>
          <w:t>usuário</w:t>
        </w:r>
      </w:ins>
      <w:ins w:id="2549" w:author="carvalhal carvalhal" w:date="2025-06-13T14:55:00Z">
        <w:r w:rsidR="11A61288" w:rsidRPr="00F67B5B">
          <w:rPr>
            <w:rFonts w:ascii="Times New Roman" w:hAnsi="Times New Roman" w:cs="Times New Roman"/>
            <w:color w:val="000000" w:themeColor="text1"/>
            <w:sz w:val="24"/>
            <w:szCs w:val="24"/>
            <w:rPrChange w:id="2550" w:author="Euderlan Freire" w:date="2025-06-13T19:21:00Z">
              <w:rPr/>
            </w:rPrChange>
          </w:rPr>
          <w:t xml:space="preserve"> </w:t>
        </w:r>
        <w:del w:id="2551" w:author="Euderlan Freire" w:date="2025-06-13T19:21:00Z">
          <w:r w:rsidR="11A61288" w:rsidRPr="00F67B5B" w:rsidDel="00F67B5B">
            <w:rPr>
              <w:rFonts w:ascii="Times New Roman" w:hAnsi="Times New Roman" w:cs="Times New Roman"/>
              <w:color w:val="000000" w:themeColor="text1"/>
              <w:sz w:val="24"/>
              <w:szCs w:val="24"/>
              <w:rPrChange w:id="2552" w:author="Euderlan Freire" w:date="2025-06-13T19:21:00Z">
                <w:rPr/>
              </w:rPrChange>
            </w:rPr>
            <w:delText>pode  realizar</w:delText>
          </w:r>
        </w:del>
      </w:ins>
      <w:ins w:id="2553" w:author="Euderlan Freire" w:date="2025-06-13T19:21:00Z">
        <w:r w:rsidR="00F67B5B" w:rsidRPr="00F67B5B">
          <w:rPr>
            <w:rFonts w:ascii="Times New Roman" w:hAnsi="Times New Roman" w:cs="Times New Roman"/>
            <w:color w:val="000000" w:themeColor="text1"/>
            <w:sz w:val="24"/>
            <w:szCs w:val="24"/>
          </w:rPr>
          <w:t>pode realizar</w:t>
        </w:r>
      </w:ins>
      <w:ins w:id="2554" w:author="carvalhal carvalhal" w:date="2025-06-13T14:55:00Z">
        <w:r w:rsidR="11A61288" w:rsidRPr="00F67B5B">
          <w:rPr>
            <w:rFonts w:ascii="Times New Roman" w:hAnsi="Times New Roman" w:cs="Times New Roman"/>
            <w:color w:val="000000" w:themeColor="text1"/>
            <w:sz w:val="24"/>
            <w:szCs w:val="24"/>
            <w:rPrChange w:id="2555" w:author="Euderlan Freire" w:date="2025-06-13T19:21:00Z">
              <w:rPr/>
            </w:rPrChange>
          </w:rPr>
          <w:t>.</w:t>
        </w:r>
      </w:ins>
    </w:p>
    <w:p w14:paraId="7BEA6CD6" w14:textId="6B5E54FC" w:rsidR="009A23B8" w:rsidRPr="00F67B5B" w:rsidRDefault="60224BBF" w:rsidP="00EC2C2E">
      <w:pPr>
        <w:pStyle w:val="Ttulo3"/>
        <w:spacing w:after="240" w:line="360" w:lineRule="auto"/>
        <w:jc w:val="both"/>
        <w:rPr>
          <w:ins w:id="2556" w:author="Euderlan Freire" w:date="2025-06-13T19:17:00Z"/>
          <w:rFonts w:ascii="Times New Roman" w:hAnsi="Times New Roman" w:cs="Times New Roman"/>
          <w:color w:val="000000" w:themeColor="text1"/>
          <w:rPrChange w:id="2557" w:author="Euderlan Freire" w:date="2025-06-13T19:21:00Z">
            <w:rPr>
              <w:ins w:id="2558" w:author="Euderlan Freire" w:date="2025-06-13T19:17:00Z"/>
            </w:rPr>
          </w:rPrChange>
        </w:rPr>
        <w:pPrChange w:id="2559" w:author="Euderlan Freire" w:date="2025-06-13T19:23:00Z">
          <w:pPr>
            <w:spacing w:line="360" w:lineRule="auto"/>
            <w:jc w:val="both"/>
          </w:pPr>
        </w:pPrChange>
      </w:pPr>
      <w:ins w:id="2560" w:author="carvalhal carvalhal" w:date="2025-06-13T14:57:00Z">
        <w:del w:id="2561" w:author="Euderlan Freire" w:date="2025-06-13T19:17:00Z">
          <w:r w:rsidRPr="00F67B5B" w:rsidDel="009A23B8">
            <w:rPr>
              <w:rFonts w:ascii="Times New Roman" w:hAnsi="Times New Roman" w:cs="Times New Roman"/>
              <w:color w:val="000000" w:themeColor="text1"/>
              <w:rPrChange w:id="2562" w:author="Euderlan Freire" w:date="2025-06-13T19:21:00Z">
                <w:rPr/>
              </w:rPrChange>
            </w:rPr>
            <w:delText xml:space="preserve">4.2.2 </w:delText>
          </w:r>
        </w:del>
        <w:bookmarkStart w:id="2563" w:name="_Toc200739797"/>
        <w:r w:rsidRPr="00F67B5B">
          <w:rPr>
            <w:rFonts w:ascii="Times New Roman" w:hAnsi="Times New Roman" w:cs="Times New Roman"/>
            <w:color w:val="000000" w:themeColor="text1"/>
            <w:rPrChange w:id="2564" w:author="Euderlan Freire" w:date="2025-06-13T19:21:00Z">
              <w:rPr/>
            </w:rPrChange>
          </w:rPr>
          <w:t>Classe conta</w:t>
        </w:r>
        <w:bookmarkEnd w:id="2563"/>
        <w:del w:id="2565" w:author="Euderlan Freire" w:date="2025-06-13T19:17:00Z">
          <w:r w:rsidR="63B348E2" w:rsidRPr="00F67B5B" w:rsidDel="009A23B8">
            <w:rPr>
              <w:rFonts w:ascii="Times New Roman" w:hAnsi="Times New Roman" w:cs="Times New Roman"/>
              <w:color w:val="000000" w:themeColor="text1"/>
              <w:rPrChange w:id="2566" w:author="Euderlan Freire" w:date="2025-06-13T19:21:00Z">
                <w:rPr/>
              </w:rPrChange>
            </w:rPr>
            <w:delText xml:space="preserve">: </w:delText>
          </w:r>
        </w:del>
      </w:ins>
    </w:p>
    <w:p w14:paraId="0BB0B6AF" w14:textId="1136BC81" w:rsidR="041FA854" w:rsidRPr="00F67B5B" w:rsidRDefault="63B348E2" w:rsidP="00EC2C2E">
      <w:pPr>
        <w:spacing w:before="40" w:after="240" w:line="360" w:lineRule="auto"/>
        <w:ind w:firstLine="708"/>
        <w:jc w:val="both"/>
        <w:rPr>
          <w:ins w:id="2567" w:author="carvalhal carvalhal" w:date="2025-06-13T15:00:00Z"/>
          <w:rFonts w:ascii="Times New Roman" w:hAnsi="Times New Roman" w:cs="Times New Roman"/>
          <w:color w:val="000000" w:themeColor="text1"/>
          <w:sz w:val="24"/>
          <w:szCs w:val="24"/>
          <w:rPrChange w:id="2568" w:author="Euderlan Freire" w:date="2025-06-13T19:21:00Z">
            <w:rPr>
              <w:ins w:id="2569" w:author="carvalhal carvalhal" w:date="2025-06-13T15:00:00Z"/>
            </w:rPr>
          </w:rPrChange>
        </w:rPr>
        <w:pPrChange w:id="2570" w:author="Euderlan Freire" w:date="2025-06-13T19:23:00Z">
          <w:pPr/>
        </w:pPrChange>
      </w:pPr>
      <w:ins w:id="2571" w:author="carvalhal carvalhal" w:date="2025-06-13T14:57:00Z">
        <w:r w:rsidRPr="00F67B5B">
          <w:rPr>
            <w:rFonts w:ascii="Times New Roman" w:hAnsi="Times New Roman" w:cs="Times New Roman"/>
            <w:color w:val="000000" w:themeColor="text1"/>
            <w:sz w:val="24"/>
            <w:szCs w:val="24"/>
            <w:rPrChange w:id="2572" w:author="Euderlan Freire" w:date="2025-06-13T19:21:00Z">
              <w:rPr/>
            </w:rPrChange>
          </w:rPr>
          <w:t xml:space="preserve">Está associada </w:t>
        </w:r>
      </w:ins>
      <w:ins w:id="2573" w:author="carvalhal carvalhal" w:date="2025-06-13T14:58:00Z">
        <w:r w:rsidRPr="00F67B5B">
          <w:rPr>
            <w:rFonts w:ascii="Times New Roman" w:hAnsi="Times New Roman" w:cs="Times New Roman"/>
            <w:color w:val="000000" w:themeColor="text1"/>
            <w:sz w:val="24"/>
            <w:szCs w:val="24"/>
            <w:rPrChange w:id="2574" w:author="Euderlan Freire" w:date="2025-06-13T19:21:00Z">
              <w:rPr/>
            </w:rPrChange>
          </w:rPr>
          <w:t xml:space="preserve">ao </w:t>
        </w:r>
      </w:ins>
      <w:ins w:id="2575" w:author="carvalhal carvalhal" w:date="2025-06-13T15:02:00Z">
        <w:r w:rsidR="317FFFDA" w:rsidRPr="00F67B5B">
          <w:rPr>
            <w:rFonts w:ascii="Times New Roman" w:hAnsi="Times New Roman" w:cs="Times New Roman"/>
            <w:color w:val="000000" w:themeColor="text1"/>
            <w:sz w:val="24"/>
            <w:szCs w:val="24"/>
            <w:rPrChange w:id="2576" w:author="Euderlan Freire" w:date="2025-06-13T19:21:00Z">
              <w:rPr/>
            </w:rPrChange>
          </w:rPr>
          <w:t>usuário</w:t>
        </w:r>
      </w:ins>
      <w:ins w:id="2577" w:author="carvalhal carvalhal" w:date="2025-06-13T14:58:00Z">
        <w:r w:rsidRPr="00F67B5B">
          <w:rPr>
            <w:rFonts w:ascii="Times New Roman" w:hAnsi="Times New Roman" w:cs="Times New Roman"/>
            <w:color w:val="000000" w:themeColor="text1"/>
            <w:sz w:val="24"/>
            <w:szCs w:val="24"/>
            <w:rPrChange w:id="2578" w:author="Euderlan Freire" w:date="2025-06-13T19:21:00Z">
              <w:rPr/>
            </w:rPrChange>
          </w:rPr>
          <w:t xml:space="preserve"> e armazenamento de informações relacionadas </w:t>
        </w:r>
        <w:r w:rsidR="231CB595" w:rsidRPr="00F67B5B">
          <w:rPr>
            <w:rFonts w:ascii="Times New Roman" w:hAnsi="Times New Roman" w:cs="Times New Roman"/>
            <w:color w:val="000000" w:themeColor="text1"/>
            <w:sz w:val="24"/>
            <w:szCs w:val="24"/>
            <w:rPrChange w:id="2579" w:author="Euderlan Freire" w:date="2025-06-13T19:21:00Z">
              <w:rPr/>
            </w:rPrChange>
          </w:rPr>
          <w:t>à cria</w:t>
        </w:r>
      </w:ins>
      <w:ins w:id="2580" w:author="carvalhal carvalhal" w:date="2025-06-13T14:59:00Z">
        <w:r w:rsidR="231CB595" w:rsidRPr="00F67B5B">
          <w:rPr>
            <w:rFonts w:ascii="Times New Roman" w:hAnsi="Times New Roman" w:cs="Times New Roman"/>
            <w:color w:val="000000" w:themeColor="text1"/>
            <w:sz w:val="24"/>
            <w:szCs w:val="24"/>
            <w:rPrChange w:id="2581" w:author="Euderlan Freire" w:date="2025-06-13T19:21:00Z">
              <w:rPr/>
            </w:rPrChange>
          </w:rPr>
          <w:t xml:space="preserve">ção e ao tipo de conta, especialmente relevante para logins via provedores </w:t>
        </w:r>
      </w:ins>
      <w:ins w:id="2582" w:author="carvalhal carvalhal" w:date="2025-06-13T15:00:00Z">
        <w:r w:rsidR="3174C5CC" w:rsidRPr="00F67B5B">
          <w:rPr>
            <w:rFonts w:ascii="Times New Roman" w:hAnsi="Times New Roman" w:cs="Times New Roman"/>
            <w:color w:val="000000" w:themeColor="text1"/>
            <w:sz w:val="24"/>
            <w:szCs w:val="24"/>
            <w:rPrChange w:id="2583" w:author="Euderlan Freire" w:date="2025-06-13T19:21:00Z">
              <w:rPr/>
            </w:rPrChange>
          </w:rPr>
          <w:t>externos</w:t>
        </w:r>
      </w:ins>
      <w:ins w:id="2584" w:author="carvalhal carvalhal" w:date="2025-06-13T14:59:00Z">
        <w:r w:rsidR="231CB595" w:rsidRPr="00F67B5B">
          <w:rPr>
            <w:rFonts w:ascii="Times New Roman" w:hAnsi="Times New Roman" w:cs="Times New Roman"/>
            <w:color w:val="000000" w:themeColor="text1"/>
            <w:sz w:val="24"/>
            <w:szCs w:val="24"/>
            <w:rPrChange w:id="2585" w:author="Euderlan Freire" w:date="2025-06-13T19:21:00Z">
              <w:rPr/>
            </w:rPrChange>
          </w:rPr>
          <w:t xml:space="preserve"> </w:t>
        </w:r>
        <w:r w:rsidR="6692F5F4" w:rsidRPr="00F67B5B">
          <w:rPr>
            <w:rFonts w:ascii="Times New Roman" w:hAnsi="Times New Roman" w:cs="Times New Roman"/>
            <w:color w:val="000000" w:themeColor="text1"/>
            <w:sz w:val="24"/>
            <w:szCs w:val="24"/>
            <w:rPrChange w:id="2586" w:author="Euderlan Freire" w:date="2025-06-13T19:21:00Z">
              <w:rPr/>
            </w:rPrChange>
          </w:rPr>
          <w:t>(</w:t>
        </w:r>
      </w:ins>
      <w:ins w:id="2587" w:author="carvalhal carvalhal" w:date="2025-06-13T15:00:00Z">
        <w:r w:rsidR="6692F5F4" w:rsidRPr="00F67B5B">
          <w:rPr>
            <w:rFonts w:ascii="Times New Roman" w:hAnsi="Times New Roman" w:cs="Times New Roman"/>
            <w:color w:val="000000" w:themeColor="text1"/>
            <w:sz w:val="24"/>
            <w:szCs w:val="24"/>
            <w:rPrChange w:id="2588" w:author="Euderlan Freire" w:date="2025-06-13T19:21:00Z">
              <w:rPr/>
            </w:rPrChange>
          </w:rPr>
          <w:t xml:space="preserve">como o </w:t>
        </w:r>
        <w:r w:rsidR="40624561" w:rsidRPr="00F67B5B">
          <w:rPr>
            <w:rFonts w:ascii="Times New Roman" w:hAnsi="Times New Roman" w:cs="Times New Roman"/>
            <w:color w:val="000000" w:themeColor="text1"/>
            <w:sz w:val="24"/>
            <w:szCs w:val="24"/>
            <w:rPrChange w:id="2589" w:author="Euderlan Freire" w:date="2025-06-13T19:21:00Z">
              <w:rPr/>
            </w:rPrChange>
          </w:rPr>
          <w:t>Google</w:t>
        </w:r>
        <w:r w:rsidR="6692F5F4" w:rsidRPr="00F67B5B">
          <w:rPr>
            <w:rFonts w:ascii="Times New Roman" w:hAnsi="Times New Roman" w:cs="Times New Roman"/>
            <w:color w:val="000000" w:themeColor="text1"/>
            <w:sz w:val="24"/>
            <w:szCs w:val="24"/>
            <w:rPrChange w:id="2590" w:author="Euderlan Freire" w:date="2025-06-13T19:21:00Z">
              <w:rPr/>
            </w:rPrChange>
          </w:rPr>
          <w:t>).</w:t>
        </w:r>
      </w:ins>
    </w:p>
    <w:p w14:paraId="50F6CD97" w14:textId="273A03D8" w:rsidR="009A23B8" w:rsidRPr="00F67B5B" w:rsidRDefault="6692F5F4" w:rsidP="00EC2C2E">
      <w:pPr>
        <w:pStyle w:val="Ttulo3"/>
        <w:spacing w:after="240" w:line="360" w:lineRule="auto"/>
        <w:jc w:val="both"/>
        <w:rPr>
          <w:ins w:id="2591" w:author="Euderlan Freire" w:date="2025-06-13T19:17:00Z"/>
          <w:rFonts w:ascii="Times New Roman" w:hAnsi="Times New Roman" w:cs="Times New Roman"/>
          <w:color w:val="000000" w:themeColor="text1"/>
          <w:rPrChange w:id="2592" w:author="Euderlan Freire" w:date="2025-06-13T19:21:00Z">
            <w:rPr>
              <w:ins w:id="2593" w:author="Euderlan Freire" w:date="2025-06-13T19:17:00Z"/>
            </w:rPr>
          </w:rPrChange>
        </w:rPr>
        <w:pPrChange w:id="2594" w:author="Euderlan Freire" w:date="2025-06-13T19:23:00Z">
          <w:pPr>
            <w:spacing w:line="360" w:lineRule="auto"/>
            <w:jc w:val="both"/>
          </w:pPr>
        </w:pPrChange>
      </w:pPr>
      <w:ins w:id="2595" w:author="carvalhal carvalhal" w:date="2025-06-13T15:00:00Z">
        <w:del w:id="2596" w:author="Euderlan Freire" w:date="2025-06-13T19:17:00Z">
          <w:r w:rsidRPr="00F67B5B" w:rsidDel="009A23B8">
            <w:rPr>
              <w:rFonts w:ascii="Times New Roman" w:hAnsi="Times New Roman" w:cs="Times New Roman"/>
              <w:color w:val="000000" w:themeColor="text1"/>
              <w:rPrChange w:id="2597" w:author="Euderlan Freire" w:date="2025-06-13T19:21:00Z">
                <w:rPr/>
              </w:rPrChange>
            </w:rPr>
            <w:delText xml:space="preserve">4.2.3 </w:delText>
          </w:r>
        </w:del>
        <w:bookmarkStart w:id="2598" w:name="_Toc200739798"/>
        <w:r w:rsidRPr="00F67B5B">
          <w:rPr>
            <w:rFonts w:ascii="Times New Roman" w:hAnsi="Times New Roman" w:cs="Times New Roman"/>
            <w:color w:val="000000" w:themeColor="text1"/>
            <w:rPrChange w:id="2599" w:author="Euderlan Freire" w:date="2025-06-13T19:21:00Z">
              <w:rPr/>
            </w:rPrChange>
          </w:rPr>
          <w:t xml:space="preserve">Classe </w:t>
        </w:r>
        <w:r w:rsidR="251F5989" w:rsidRPr="00F67B5B">
          <w:rPr>
            <w:rFonts w:ascii="Times New Roman" w:hAnsi="Times New Roman" w:cs="Times New Roman"/>
            <w:color w:val="000000" w:themeColor="text1"/>
            <w:rPrChange w:id="2600" w:author="Euderlan Freire" w:date="2025-06-13T19:21:00Z">
              <w:rPr/>
            </w:rPrChange>
          </w:rPr>
          <w:t>sessão</w:t>
        </w:r>
      </w:ins>
      <w:bookmarkEnd w:id="2598"/>
    </w:p>
    <w:p w14:paraId="29D6C4C8" w14:textId="1EBCEDAD" w:rsidR="041FA854" w:rsidRPr="00F67B5B" w:rsidRDefault="251F5989" w:rsidP="00EC2C2E">
      <w:pPr>
        <w:spacing w:before="40" w:after="240" w:line="360" w:lineRule="auto"/>
        <w:ind w:firstLine="708"/>
        <w:jc w:val="both"/>
        <w:rPr>
          <w:ins w:id="2601" w:author="carvalhal carvalhal" w:date="2025-06-13T15:02:00Z"/>
          <w:rFonts w:ascii="Times New Roman" w:hAnsi="Times New Roman" w:cs="Times New Roman"/>
          <w:color w:val="000000" w:themeColor="text1"/>
          <w:sz w:val="24"/>
          <w:szCs w:val="24"/>
          <w:rPrChange w:id="2602" w:author="Euderlan Freire" w:date="2025-06-13T19:21:00Z">
            <w:rPr>
              <w:ins w:id="2603" w:author="carvalhal carvalhal" w:date="2025-06-13T15:02:00Z"/>
            </w:rPr>
          </w:rPrChange>
        </w:rPr>
        <w:pPrChange w:id="2604" w:author="Euderlan Freire" w:date="2025-06-13T19:23:00Z">
          <w:pPr/>
        </w:pPrChange>
      </w:pPr>
      <w:ins w:id="2605" w:author="carvalhal carvalhal" w:date="2025-06-13T15:00:00Z">
        <w:del w:id="2606" w:author="Euderlan Freire" w:date="2025-06-13T19:17:00Z">
          <w:r w:rsidRPr="00F67B5B" w:rsidDel="009A23B8">
            <w:rPr>
              <w:rFonts w:ascii="Times New Roman" w:hAnsi="Times New Roman" w:cs="Times New Roman"/>
              <w:color w:val="000000" w:themeColor="text1"/>
              <w:sz w:val="24"/>
              <w:szCs w:val="24"/>
              <w:rPrChange w:id="2607" w:author="Euderlan Freire" w:date="2025-06-13T19:21:00Z">
                <w:rPr/>
              </w:rPrChange>
            </w:rPr>
            <w:delText>:</w:delText>
          </w:r>
        </w:del>
        <w:r w:rsidRPr="00F67B5B">
          <w:rPr>
            <w:rFonts w:ascii="Times New Roman" w:hAnsi="Times New Roman" w:cs="Times New Roman"/>
            <w:color w:val="000000" w:themeColor="text1"/>
            <w:sz w:val="24"/>
            <w:szCs w:val="24"/>
            <w:rPrChange w:id="2608" w:author="Euderlan Freire" w:date="2025-06-13T19:21:00Z">
              <w:rPr/>
            </w:rPrChange>
          </w:rPr>
          <w:t xml:space="preserve"> Gerencia </w:t>
        </w:r>
      </w:ins>
      <w:ins w:id="2609" w:author="carvalhal carvalhal" w:date="2025-06-13T15:20:00Z">
        <w:r w:rsidR="37EB7951" w:rsidRPr="00F67B5B">
          <w:rPr>
            <w:rFonts w:ascii="Times New Roman" w:hAnsi="Times New Roman" w:cs="Times New Roman"/>
            <w:color w:val="000000" w:themeColor="text1"/>
            <w:sz w:val="24"/>
            <w:szCs w:val="24"/>
            <w:rPrChange w:id="2610" w:author="Euderlan Freire" w:date="2025-06-13T19:21:00Z">
              <w:rPr/>
            </w:rPrChange>
          </w:rPr>
          <w:t>os estados</w:t>
        </w:r>
      </w:ins>
      <w:ins w:id="2611" w:author="carvalhal carvalhal" w:date="2025-06-13T15:01:00Z">
        <w:r w:rsidRPr="00F67B5B">
          <w:rPr>
            <w:rFonts w:ascii="Times New Roman" w:hAnsi="Times New Roman" w:cs="Times New Roman"/>
            <w:color w:val="000000" w:themeColor="text1"/>
            <w:sz w:val="24"/>
            <w:szCs w:val="24"/>
            <w:rPrChange w:id="2612" w:author="Euderlan Freire" w:date="2025-06-13T19:21:00Z">
              <w:rPr/>
            </w:rPrChange>
          </w:rPr>
          <w:t xml:space="preserve"> de uma </w:t>
        </w:r>
      </w:ins>
      <w:ins w:id="2613" w:author="carvalhal carvalhal" w:date="2025-06-13T15:02:00Z">
        <w:r w:rsidR="65A73D85" w:rsidRPr="00F67B5B">
          <w:rPr>
            <w:rFonts w:ascii="Times New Roman" w:hAnsi="Times New Roman" w:cs="Times New Roman"/>
            <w:color w:val="000000" w:themeColor="text1"/>
            <w:sz w:val="24"/>
            <w:szCs w:val="24"/>
            <w:rPrChange w:id="2614" w:author="Euderlan Freire" w:date="2025-06-13T19:21:00Z">
              <w:rPr/>
            </w:rPrChange>
          </w:rPr>
          <w:t>interação</w:t>
        </w:r>
      </w:ins>
      <w:ins w:id="2615" w:author="carvalhal carvalhal" w:date="2025-06-13T15:01:00Z">
        <w:r w:rsidRPr="00F67B5B">
          <w:rPr>
            <w:rFonts w:ascii="Times New Roman" w:hAnsi="Times New Roman" w:cs="Times New Roman"/>
            <w:color w:val="000000" w:themeColor="text1"/>
            <w:sz w:val="24"/>
            <w:szCs w:val="24"/>
            <w:rPrChange w:id="2616" w:author="Euderlan Freire" w:date="2025-06-13T19:21:00Z">
              <w:rPr/>
            </w:rPrChange>
          </w:rPr>
          <w:t xml:space="preserve"> ativa do </w:t>
        </w:r>
      </w:ins>
      <w:ins w:id="2617" w:author="carvalhal carvalhal" w:date="2025-06-13T15:02:00Z">
        <w:r w:rsidR="73B5CE78" w:rsidRPr="00F67B5B">
          <w:rPr>
            <w:rFonts w:ascii="Times New Roman" w:hAnsi="Times New Roman" w:cs="Times New Roman"/>
            <w:color w:val="000000" w:themeColor="text1"/>
            <w:sz w:val="24"/>
            <w:szCs w:val="24"/>
            <w:rPrChange w:id="2618" w:author="Euderlan Freire" w:date="2025-06-13T19:21:00Z">
              <w:rPr/>
            </w:rPrChange>
          </w:rPr>
          <w:t>usuário</w:t>
        </w:r>
      </w:ins>
      <w:ins w:id="2619" w:author="carvalhal carvalhal" w:date="2025-06-13T15:01:00Z">
        <w:r w:rsidRPr="00F67B5B">
          <w:rPr>
            <w:rFonts w:ascii="Times New Roman" w:hAnsi="Times New Roman" w:cs="Times New Roman"/>
            <w:color w:val="000000" w:themeColor="text1"/>
            <w:sz w:val="24"/>
            <w:szCs w:val="24"/>
            <w:rPrChange w:id="2620" w:author="Euderlan Freire" w:date="2025-06-13T19:21:00Z">
              <w:rPr/>
            </w:rPrChange>
          </w:rPr>
          <w:t xml:space="preserve"> como o sistema. É criada no lo</w:t>
        </w:r>
        <w:r w:rsidR="0535626C" w:rsidRPr="00F67B5B">
          <w:rPr>
            <w:rFonts w:ascii="Times New Roman" w:hAnsi="Times New Roman" w:cs="Times New Roman"/>
            <w:color w:val="000000" w:themeColor="text1"/>
            <w:sz w:val="24"/>
            <w:szCs w:val="24"/>
            <w:rPrChange w:id="2621" w:author="Euderlan Freire" w:date="2025-06-13T19:21:00Z">
              <w:rPr/>
            </w:rPrChange>
          </w:rPr>
          <w:t>gin e encerrad</w:t>
        </w:r>
      </w:ins>
      <w:ins w:id="2622" w:author="carvalhal carvalhal" w:date="2025-06-13T15:02:00Z">
        <w:r w:rsidR="0535626C" w:rsidRPr="00F67B5B">
          <w:rPr>
            <w:rFonts w:ascii="Times New Roman" w:hAnsi="Times New Roman" w:cs="Times New Roman"/>
            <w:color w:val="000000" w:themeColor="text1"/>
            <w:sz w:val="24"/>
            <w:szCs w:val="24"/>
            <w:rPrChange w:id="2623" w:author="Euderlan Freire" w:date="2025-06-13T19:21:00Z">
              <w:rPr/>
            </w:rPrChange>
          </w:rPr>
          <w:t>a no logout, garantindo a segurança e controle de acesso.</w:t>
        </w:r>
      </w:ins>
    </w:p>
    <w:p w14:paraId="02C26163" w14:textId="761EC22B" w:rsidR="009A23B8" w:rsidRPr="00F67B5B" w:rsidRDefault="0133DD81" w:rsidP="00EC2C2E">
      <w:pPr>
        <w:pStyle w:val="Ttulo3"/>
        <w:spacing w:after="240" w:line="360" w:lineRule="auto"/>
        <w:jc w:val="both"/>
        <w:rPr>
          <w:ins w:id="2624" w:author="Euderlan Freire" w:date="2025-06-13T19:17:00Z"/>
          <w:rFonts w:ascii="Times New Roman" w:hAnsi="Times New Roman" w:cs="Times New Roman"/>
          <w:color w:val="000000" w:themeColor="text1"/>
          <w:rPrChange w:id="2625" w:author="Euderlan Freire" w:date="2025-06-13T19:21:00Z">
            <w:rPr>
              <w:ins w:id="2626" w:author="Euderlan Freire" w:date="2025-06-13T19:17:00Z"/>
            </w:rPr>
          </w:rPrChange>
        </w:rPr>
        <w:pPrChange w:id="2627" w:author="Euderlan Freire" w:date="2025-06-13T19:23:00Z">
          <w:pPr>
            <w:spacing w:line="360" w:lineRule="auto"/>
            <w:jc w:val="both"/>
          </w:pPr>
        </w:pPrChange>
      </w:pPr>
      <w:ins w:id="2628" w:author="carvalhal carvalhal" w:date="2025-06-13T15:03:00Z">
        <w:del w:id="2629" w:author="Euderlan Freire" w:date="2025-06-13T19:17:00Z">
          <w:r w:rsidRPr="00F67B5B" w:rsidDel="009A23B8">
            <w:rPr>
              <w:rFonts w:ascii="Times New Roman" w:hAnsi="Times New Roman" w:cs="Times New Roman"/>
              <w:color w:val="000000" w:themeColor="text1"/>
              <w:rPrChange w:id="2630" w:author="Euderlan Freire" w:date="2025-06-13T19:21:00Z">
                <w:rPr/>
              </w:rPrChange>
            </w:rPr>
            <w:delText xml:space="preserve">4.2.4 </w:delText>
          </w:r>
        </w:del>
        <w:bookmarkStart w:id="2631" w:name="_Toc200739799"/>
        <w:r w:rsidRPr="00F67B5B">
          <w:rPr>
            <w:rFonts w:ascii="Times New Roman" w:hAnsi="Times New Roman" w:cs="Times New Roman"/>
            <w:color w:val="000000" w:themeColor="text1"/>
            <w:rPrChange w:id="2632" w:author="Euderlan Freire" w:date="2025-06-13T19:21:00Z">
              <w:rPr/>
            </w:rPrChange>
          </w:rPr>
          <w:t>Classe conversa</w:t>
        </w:r>
        <w:bookmarkEnd w:id="2631"/>
        <w:del w:id="2633" w:author="Euderlan Freire" w:date="2025-06-13T19:17:00Z">
          <w:r w:rsidRPr="00F67B5B" w:rsidDel="009A23B8">
            <w:rPr>
              <w:rFonts w:ascii="Times New Roman" w:hAnsi="Times New Roman" w:cs="Times New Roman"/>
              <w:color w:val="000000" w:themeColor="text1"/>
              <w:rPrChange w:id="2634" w:author="Euderlan Freire" w:date="2025-06-13T19:21:00Z">
                <w:rPr/>
              </w:rPrChange>
            </w:rPr>
            <w:delText>:</w:delText>
          </w:r>
        </w:del>
        <w:r w:rsidRPr="00F67B5B">
          <w:rPr>
            <w:rFonts w:ascii="Times New Roman" w:hAnsi="Times New Roman" w:cs="Times New Roman"/>
            <w:color w:val="000000" w:themeColor="text1"/>
            <w:rPrChange w:id="2635" w:author="Euderlan Freire" w:date="2025-06-13T19:21:00Z">
              <w:rPr/>
            </w:rPrChange>
          </w:rPr>
          <w:t xml:space="preserve"> </w:t>
        </w:r>
      </w:ins>
    </w:p>
    <w:p w14:paraId="66A60ED3" w14:textId="10B2D5C4" w:rsidR="041FA854" w:rsidRPr="00F67B5B" w:rsidRDefault="0133DD81" w:rsidP="00EC2C2E">
      <w:pPr>
        <w:spacing w:before="40" w:after="240" w:line="360" w:lineRule="auto"/>
        <w:ind w:firstLine="708"/>
        <w:jc w:val="both"/>
        <w:rPr>
          <w:ins w:id="2636" w:author="carvalhal carvalhal" w:date="2025-06-13T15:05:00Z"/>
          <w:rFonts w:ascii="Times New Roman" w:hAnsi="Times New Roman" w:cs="Times New Roman"/>
          <w:color w:val="000000" w:themeColor="text1"/>
          <w:sz w:val="24"/>
          <w:szCs w:val="24"/>
          <w:rPrChange w:id="2637" w:author="Euderlan Freire" w:date="2025-06-13T19:21:00Z">
            <w:rPr>
              <w:ins w:id="2638" w:author="carvalhal carvalhal" w:date="2025-06-13T15:05:00Z"/>
            </w:rPr>
          </w:rPrChange>
        </w:rPr>
        <w:pPrChange w:id="2639" w:author="Euderlan Freire" w:date="2025-06-13T19:23:00Z">
          <w:pPr/>
        </w:pPrChange>
      </w:pPr>
      <w:ins w:id="2640" w:author="carvalhal carvalhal" w:date="2025-06-13T15:04:00Z">
        <w:r w:rsidRPr="00F67B5B">
          <w:rPr>
            <w:rFonts w:ascii="Times New Roman" w:hAnsi="Times New Roman" w:cs="Times New Roman"/>
            <w:color w:val="000000" w:themeColor="text1"/>
            <w:sz w:val="24"/>
            <w:szCs w:val="24"/>
            <w:rPrChange w:id="2641" w:author="Euderlan Freire" w:date="2025-06-13T19:21:00Z">
              <w:rPr/>
            </w:rPrChange>
          </w:rPr>
          <w:t xml:space="preserve">Representa um </w:t>
        </w:r>
      </w:ins>
      <w:ins w:id="2642" w:author="carvalhal carvalhal" w:date="2025-06-13T15:05:00Z">
        <w:r w:rsidR="0671FA34" w:rsidRPr="00F67B5B">
          <w:rPr>
            <w:rFonts w:ascii="Times New Roman" w:hAnsi="Times New Roman" w:cs="Times New Roman"/>
            <w:color w:val="000000" w:themeColor="text1"/>
            <w:sz w:val="24"/>
            <w:szCs w:val="24"/>
            <w:rPrChange w:id="2643" w:author="Euderlan Freire" w:date="2025-06-13T19:21:00Z">
              <w:rPr/>
            </w:rPrChange>
          </w:rPr>
          <w:t>diálogo</w:t>
        </w:r>
      </w:ins>
      <w:ins w:id="2644" w:author="carvalhal carvalhal" w:date="2025-06-13T15:04:00Z">
        <w:r w:rsidRPr="00F67B5B">
          <w:rPr>
            <w:rFonts w:ascii="Times New Roman" w:hAnsi="Times New Roman" w:cs="Times New Roman"/>
            <w:color w:val="000000" w:themeColor="text1"/>
            <w:sz w:val="24"/>
            <w:szCs w:val="24"/>
            <w:rPrChange w:id="2645" w:author="Euderlan Freire" w:date="2025-06-13T19:21:00Z">
              <w:rPr/>
            </w:rPrChange>
          </w:rPr>
          <w:t xml:space="preserve"> </w:t>
        </w:r>
      </w:ins>
      <w:ins w:id="2646" w:author="carvalhal carvalhal" w:date="2025-06-13T15:20:00Z">
        <w:r w:rsidR="50ABC159" w:rsidRPr="00F67B5B">
          <w:rPr>
            <w:rFonts w:ascii="Times New Roman" w:hAnsi="Times New Roman" w:cs="Times New Roman"/>
            <w:color w:val="000000" w:themeColor="text1"/>
            <w:sz w:val="24"/>
            <w:szCs w:val="24"/>
            <w:rPrChange w:id="2647" w:author="Euderlan Freire" w:date="2025-06-13T19:21:00Z">
              <w:rPr/>
            </w:rPrChange>
          </w:rPr>
          <w:t>contínuo</w:t>
        </w:r>
      </w:ins>
      <w:ins w:id="2648" w:author="carvalhal carvalhal" w:date="2025-06-13T15:04:00Z">
        <w:r w:rsidR="73B669F2" w:rsidRPr="00F67B5B">
          <w:rPr>
            <w:rFonts w:ascii="Times New Roman" w:hAnsi="Times New Roman" w:cs="Times New Roman"/>
            <w:color w:val="000000" w:themeColor="text1"/>
            <w:sz w:val="24"/>
            <w:szCs w:val="24"/>
            <w:rPrChange w:id="2649" w:author="Euderlan Freire" w:date="2025-06-13T19:21:00Z">
              <w:rPr/>
            </w:rPrChange>
          </w:rPr>
          <w:t xml:space="preserve"> entre o </w:t>
        </w:r>
      </w:ins>
      <w:ins w:id="2650" w:author="carvalhal carvalhal" w:date="2025-06-13T15:05:00Z">
        <w:r w:rsidR="3296C922" w:rsidRPr="00F67B5B">
          <w:rPr>
            <w:rFonts w:ascii="Times New Roman" w:hAnsi="Times New Roman" w:cs="Times New Roman"/>
            <w:color w:val="000000" w:themeColor="text1"/>
            <w:sz w:val="24"/>
            <w:szCs w:val="24"/>
            <w:rPrChange w:id="2651" w:author="Euderlan Freire" w:date="2025-06-13T19:21:00Z">
              <w:rPr/>
            </w:rPrChange>
          </w:rPr>
          <w:t>usuário</w:t>
        </w:r>
      </w:ins>
      <w:ins w:id="2652" w:author="carvalhal carvalhal" w:date="2025-06-13T15:04:00Z">
        <w:r w:rsidR="73B669F2" w:rsidRPr="00F67B5B">
          <w:rPr>
            <w:rFonts w:ascii="Times New Roman" w:hAnsi="Times New Roman" w:cs="Times New Roman"/>
            <w:color w:val="000000" w:themeColor="text1"/>
            <w:sz w:val="24"/>
            <w:szCs w:val="24"/>
            <w:rPrChange w:id="2653" w:author="Euderlan Freire" w:date="2025-06-13T19:21:00Z">
              <w:rPr/>
            </w:rPrChange>
          </w:rPr>
          <w:t xml:space="preserve"> e </w:t>
        </w:r>
        <w:del w:id="2654" w:author="Euderlan Freire" w:date="2025-06-13T19:21:00Z">
          <w:r w:rsidR="73B669F2" w:rsidRPr="00F67B5B" w:rsidDel="00F67B5B">
            <w:rPr>
              <w:rFonts w:ascii="Times New Roman" w:hAnsi="Times New Roman" w:cs="Times New Roman"/>
              <w:color w:val="000000" w:themeColor="text1"/>
              <w:sz w:val="24"/>
              <w:szCs w:val="24"/>
              <w:rPrChange w:id="2655" w:author="Euderlan Freire" w:date="2025-06-13T19:21:00Z">
                <w:rPr/>
              </w:rPrChange>
            </w:rPr>
            <w:delText>os sistema</w:delText>
          </w:r>
        </w:del>
      </w:ins>
      <w:ins w:id="2656" w:author="Euderlan Freire" w:date="2025-06-13T19:21:00Z">
        <w:r w:rsidR="00F67B5B" w:rsidRPr="00F67B5B">
          <w:rPr>
            <w:rFonts w:ascii="Times New Roman" w:hAnsi="Times New Roman" w:cs="Times New Roman"/>
            <w:color w:val="000000" w:themeColor="text1"/>
            <w:sz w:val="24"/>
            <w:szCs w:val="24"/>
          </w:rPr>
          <w:t>os sistemas</w:t>
        </w:r>
      </w:ins>
      <w:ins w:id="2657" w:author="carvalhal carvalhal" w:date="2025-06-13T15:04:00Z">
        <w:r w:rsidR="73B669F2" w:rsidRPr="00F67B5B">
          <w:rPr>
            <w:rFonts w:ascii="Times New Roman" w:hAnsi="Times New Roman" w:cs="Times New Roman"/>
            <w:color w:val="000000" w:themeColor="text1"/>
            <w:sz w:val="24"/>
            <w:szCs w:val="24"/>
            <w:rPrChange w:id="2658" w:author="Euderlan Freire" w:date="2025-06-13T19:21:00Z">
              <w:rPr/>
            </w:rPrChange>
          </w:rPr>
          <w:t xml:space="preserve">. Ela agrupa uma </w:t>
        </w:r>
      </w:ins>
      <w:ins w:id="2659" w:author="carvalhal carvalhal" w:date="2025-06-13T15:20:00Z">
        <w:r w:rsidR="036A73D5" w:rsidRPr="00F67B5B">
          <w:rPr>
            <w:rFonts w:ascii="Times New Roman" w:hAnsi="Times New Roman" w:cs="Times New Roman"/>
            <w:color w:val="000000" w:themeColor="text1"/>
            <w:sz w:val="24"/>
            <w:szCs w:val="24"/>
            <w:rPrChange w:id="2660" w:author="Euderlan Freire" w:date="2025-06-13T19:21:00Z">
              <w:rPr/>
            </w:rPrChange>
          </w:rPr>
          <w:t>série</w:t>
        </w:r>
      </w:ins>
      <w:ins w:id="2661" w:author="carvalhal carvalhal" w:date="2025-06-13T15:04:00Z">
        <w:r w:rsidR="73B669F2" w:rsidRPr="00F67B5B">
          <w:rPr>
            <w:rFonts w:ascii="Times New Roman" w:hAnsi="Times New Roman" w:cs="Times New Roman"/>
            <w:color w:val="000000" w:themeColor="text1"/>
            <w:sz w:val="24"/>
            <w:szCs w:val="24"/>
            <w:rPrChange w:id="2662" w:author="Euderlan Freire" w:date="2025-06-13T19:21:00Z">
              <w:rPr/>
            </w:rPrChange>
          </w:rPr>
          <w:t xml:space="preserve"> de perguntas e respostas, formando um his</w:t>
        </w:r>
      </w:ins>
      <w:ins w:id="2663" w:author="carvalhal carvalhal" w:date="2025-06-13T15:05:00Z">
        <w:r w:rsidR="73B669F2" w:rsidRPr="00F67B5B">
          <w:rPr>
            <w:rFonts w:ascii="Times New Roman" w:hAnsi="Times New Roman" w:cs="Times New Roman"/>
            <w:color w:val="000000" w:themeColor="text1"/>
            <w:sz w:val="24"/>
            <w:szCs w:val="24"/>
            <w:rPrChange w:id="2664" w:author="Euderlan Freire" w:date="2025-06-13T19:21:00Z">
              <w:rPr/>
            </w:rPrChange>
          </w:rPr>
          <w:t xml:space="preserve">tórico de </w:t>
        </w:r>
        <w:r w:rsidR="0D4E6BF9" w:rsidRPr="00F67B5B">
          <w:rPr>
            <w:rFonts w:ascii="Times New Roman" w:hAnsi="Times New Roman" w:cs="Times New Roman"/>
            <w:color w:val="000000" w:themeColor="text1"/>
            <w:sz w:val="24"/>
            <w:szCs w:val="24"/>
            <w:rPrChange w:id="2665" w:author="Euderlan Freire" w:date="2025-06-13T19:21:00Z">
              <w:rPr/>
            </w:rPrChange>
          </w:rPr>
          <w:t>interação</w:t>
        </w:r>
        <w:r w:rsidR="73B669F2" w:rsidRPr="00F67B5B">
          <w:rPr>
            <w:rFonts w:ascii="Times New Roman" w:hAnsi="Times New Roman" w:cs="Times New Roman"/>
            <w:color w:val="000000" w:themeColor="text1"/>
            <w:sz w:val="24"/>
            <w:szCs w:val="24"/>
            <w:rPrChange w:id="2666" w:author="Euderlan Freire" w:date="2025-06-13T19:21:00Z">
              <w:rPr/>
            </w:rPrChange>
          </w:rPr>
          <w:t>.</w:t>
        </w:r>
      </w:ins>
    </w:p>
    <w:p w14:paraId="5BF8FED6" w14:textId="7A554A28" w:rsidR="00D42051" w:rsidRPr="00F67B5B" w:rsidRDefault="382A9105" w:rsidP="00EC2C2E">
      <w:pPr>
        <w:pStyle w:val="Ttulo3"/>
        <w:spacing w:after="240" w:line="360" w:lineRule="auto"/>
        <w:jc w:val="both"/>
        <w:rPr>
          <w:ins w:id="2667" w:author="Euderlan Freire" w:date="2025-06-13T19:17:00Z"/>
          <w:rFonts w:ascii="Times New Roman" w:hAnsi="Times New Roman" w:cs="Times New Roman"/>
          <w:color w:val="000000" w:themeColor="text1"/>
          <w:rPrChange w:id="2668" w:author="Euderlan Freire" w:date="2025-06-13T19:21:00Z">
            <w:rPr>
              <w:ins w:id="2669" w:author="Euderlan Freire" w:date="2025-06-13T19:17:00Z"/>
            </w:rPr>
          </w:rPrChange>
        </w:rPr>
        <w:pPrChange w:id="2670" w:author="Euderlan Freire" w:date="2025-06-13T19:23:00Z">
          <w:pPr>
            <w:spacing w:line="360" w:lineRule="auto"/>
            <w:jc w:val="both"/>
          </w:pPr>
        </w:pPrChange>
      </w:pPr>
      <w:ins w:id="2671" w:author="carvalhal carvalhal" w:date="2025-06-13T15:05:00Z">
        <w:del w:id="2672" w:author="Euderlan Freire" w:date="2025-06-13T19:17:00Z">
          <w:r w:rsidRPr="00F67B5B" w:rsidDel="00D42051">
            <w:rPr>
              <w:rFonts w:ascii="Times New Roman" w:hAnsi="Times New Roman" w:cs="Times New Roman"/>
              <w:color w:val="000000" w:themeColor="text1"/>
              <w:rPrChange w:id="2673" w:author="Euderlan Freire" w:date="2025-06-13T19:21:00Z">
                <w:rPr/>
              </w:rPrChange>
            </w:rPr>
            <w:delText xml:space="preserve">4.2.5 </w:delText>
          </w:r>
        </w:del>
        <w:bookmarkStart w:id="2674" w:name="_Toc200739800"/>
        <w:r w:rsidRPr="00F67B5B">
          <w:rPr>
            <w:rFonts w:ascii="Times New Roman" w:hAnsi="Times New Roman" w:cs="Times New Roman"/>
            <w:color w:val="000000" w:themeColor="text1"/>
            <w:rPrChange w:id="2675" w:author="Euderlan Freire" w:date="2025-06-13T19:21:00Z">
              <w:rPr/>
            </w:rPrChange>
          </w:rPr>
          <w:t>Classe pergunta</w:t>
        </w:r>
      </w:ins>
      <w:bookmarkEnd w:id="2674"/>
    </w:p>
    <w:p w14:paraId="5C334613" w14:textId="6F52F11E" w:rsidR="041FA854" w:rsidRPr="00F67B5B" w:rsidRDefault="382A9105" w:rsidP="00EC2C2E">
      <w:pPr>
        <w:spacing w:before="40" w:after="240" w:line="360" w:lineRule="auto"/>
        <w:ind w:firstLine="708"/>
        <w:jc w:val="both"/>
        <w:rPr>
          <w:ins w:id="2676" w:author="carvalhal carvalhal" w:date="2025-06-13T15:06:00Z"/>
          <w:rFonts w:ascii="Times New Roman" w:hAnsi="Times New Roman" w:cs="Times New Roman"/>
          <w:color w:val="000000" w:themeColor="text1"/>
          <w:sz w:val="24"/>
          <w:szCs w:val="24"/>
          <w:rPrChange w:id="2677" w:author="Euderlan Freire" w:date="2025-06-13T19:21:00Z">
            <w:rPr>
              <w:ins w:id="2678" w:author="carvalhal carvalhal" w:date="2025-06-13T15:06:00Z"/>
            </w:rPr>
          </w:rPrChange>
        </w:rPr>
        <w:pPrChange w:id="2679" w:author="Euderlan Freire" w:date="2025-06-13T19:23:00Z">
          <w:pPr/>
        </w:pPrChange>
      </w:pPr>
      <w:ins w:id="2680" w:author="carvalhal carvalhal" w:date="2025-06-13T15:05:00Z">
        <w:del w:id="2681" w:author="Euderlan Freire" w:date="2025-06-13T19:17:00Z">
          <w:r w:rsidRPr="00F67B5B" w:rsidDel="009A23B8">
            <w:rPr>
              <w:rFonts w:ascii="Times New Roman" w:hAnsi="Times New Roman" w:cs="Times New Roman"/>
              <w:color w:val="000000" w:themeColor="text1"/>
              <w:sz w:val="24"/>
              <w:szCs w:val="24"/>
              <w:rPrChange w:id="2682" w:author="Euderlan Freire" w:date="2025-06-13T19:21:00Z">
                <w:rPr/>
              </w:rPrChange>
            </w:rPr>
            <w:delText xml:space="preserve">: </w:delText>
          </w:r>
        </w:del>
        <w:r w:rsidRPr="00F67B5B">
          <w:rPr>
            <w:rFonts w:ascii="Times New Roman" w:hAnsi="Times New Roman" w:cs="Times New Roman"/>
            <w:color w:val="000000" w:themeColor="text1"/>
            <w:sz w:val="24"/>
            <w:szCs w:val="24"/>
            <w:rPrChange w:id="2683" w:author="Euderlan Freire" w:date="2025-06-13T19:21:00Z">
              <w:rPr/>
            </w:rPrChange>
          </w:rPr>
          <w:t xml:space="preserve">Armazena </w:t>
        </w:r>
      </w:ins>
      <w:ins w:id="2684" w:author="carvalhal carvalhal" w:date="2025-06-13T15:06:00Z">
        <w:r w:rsidRPr="00F67B5B">
          <w:rPr>
            <w:rFonts w:ascii="Times New Roman" w:hAnsi="Times New Roman" w:cs="Times New Roman"/>
            <w:color w:val="000000" w:themeColor="text1"/>
            <w:sz w:val="24"/>
            <w:szCs w:val="24"/>
            <w:rPrChange w:id="2685" w:author="Euderlan Freire" w:date="2025-06-13T19:21:00Z">
              <w:rPr/>
            </w:rPrChange>
          </w:rPr>
          <w:t xml:space="preserve">o </w:t>
        </w:r>
      </w:ins>
      <w:ins w:id="2686" w:author="carvalhal carvalhal" w:date="2025-06-13T15:19:00Z">
        <w:r w:rsidR="0B7426F5" w:rsidRPr="00F67B5B">
          <w:rPr>
            <w:rFonts w:ascii="Times New Roman" w:hAnsi="Times New Roman" w:cs="Times New Roman"/>
            <w:color w:val="000000" w:themeColor="text1"/>
            <w:sz w:val="24"/>
            <w:szCs w:val="24"/>
            <w:rPrChange w:id="2687" w:author="Euderlan Freire" w:date="2025-06-13T19:21:00Z">
              <w:rPr/>
            </w:rPrChange>
          </w:rPr>
          <w:t>conteúdo</w:t>
        </w:r>
      </w:ins>
      <w:ins w:id="2688" w:author="carvalhal carvalhal" w:date="2025-06-13T15:06:00Z">
        <w:r w:rsidRPr="00F67B5B">
          <w:rPr>
            <w:rFonts w:ascii="Times New Roman" w:hAnsi="Times New Roman" w:cs="Times New Roman"/>
            <w:color w:val="000000" w:themeColor="text1"/>
            <w:sz w:val="24"/>
            <w:szCs w:val="24"/>
            <w:rPrChange w:id="2689" w:author="Euderlan Freire" w:date="2025-06-13T19:21:00Z">
              <w:rPr/>
            </w:rPrChange>
          </w:rPr>
          <w:t xml:space="preserve"> de uma consulta feita pelo </w:t>
        </w:r>
      </w:ins>
      <w:ins w:id="2690" w:author="carvalhal carvalhal" w:date="2025-06-13T15:19:00Z">
        <w:r w:rsidR="0AFC300D" w:rsidRPr="00F67B5B">
          <w:rPr>
            <w:rFonts w:ascii="Times New Roman" w:hAnsi="Times New Roman" w:cs="Times New Roman"/>
            <w:color w:val="000000" w:themeColor="text1"/>
            <w:sz w:val="24"/>
            <w:szCs w:val="24"/>
            <w:rPrChange w:id="2691" w:author="Euderlan Freire" w:date="2025-06-13T19:21:00Z">
              <w:rPr/>
            </w:rPrChange>
          </w:rPr>
          <w:t>usuário</w:t>
        </w:r>
      </w:ins>
      <w:ins w:id="2692" w:author="carvalhal carvalhal" w:date="2025-06-13T15:06:00Z">
        <w:r w:rsidR="1B8C514A" w:rsidRPr="00F67B5B">
          <w:rPr>
            <w:rFonts w:ascii="Times New Roman" w:hAnsi="Times New Roman" w:cs="Times New Roman"/>
            <w:color w:val="000000" w:themeColor="text1"/>
            <w:sz w:val="24"/>
            <w:szCs w:val="24"/>
            <w:rPrChange w:id="2693" w:author="Euderlan Freire" w:date="2025-06-13T19:21:00Z">
              <w:rPr/>
            </w:rPrChange>
          </w:rPr>
          <w:t xml:space="preserve"> ao </w:t>
        </w:r>
      </w:ins>
      <w:ins w:id="2694" w:author="carvalhal carvalhal" w:date="2025-06-13T15:19:00Z">
        <w:r w:rsidR="31942488" w:rsidRPr="00F67B5B">
          <w:rPr>
            <w:rFonts w:ascii="Times New Roman" w:hAnsi="Times New Roman" w:cs="Times New Roman"/>
            <w:color w:val="000000" w:themeColor="text1"/>
            <w:sz w:val="24"/>
            <w:szCs w:val="24"/>
            <w:rPrChange w:id="2695" w:author="Euderlan Freire" w:date="2025-06-13T19:21:00Z">
              <w:rPr/>
            </w:rPrChange>
          </w:rPr>
          <w:t>sistema</w:t>
        </w:r>
      </w:ins>
      <w:ins w:id="2696" w:author="carvalhal carvalhal" w:date="2025-06-13T15:06:00Z">
        <w:r w:rsidR="1B8C514A" w:rsidRPr="00F67B5B">
          <w:rPr>
            <w:rFonts w:ascii="Times New Roman" w:hAnsi="Times New Roman" w:cs="Times New Roman"/>
            <w:color w:val="000000" w:themeColor="text1"/>
            <w:sz w:val="24"/>
            <w:szCs w:val="24"/>
            <w:rPrChange w:id="2697" w:author="Euderlan Freire" w:date="2025-06-13T19:21:00Z">
              <w:rPr/>
            </w:rPrChange>
          </w:rPr>
          <w:t>.</w:t>
        </w:r>
      </w:ins>
    </w:p>
    <w:p w14:paraId="1834EEA1" w14:textId="12261909" w:rsidR="00D42051" w:rsidRPr="00F67B5B" w:rsidRDefault="1B8C514A" w:rsidP="00EC2C2E">
      <w:pPr>
        <w:pStyle w:val="Ttulo3"/>
        <w:spacing w:after="240" w:line="360" w:lineRule="auto"/>
        <w:jc w:val="both"/>
        <w:rPr>
          <w:ins w:id="2698" w:author="Euderlan Freire" w:date="2025-06-13T19:18:00Z"/>
          <w:rFonts w:ascii="Times New Roman" w:hAnsi="Times New Roman" w:cs="Times New Roman"/>
          <w:color w:val="000000" w:themeColor="text1"/>
          <w:rPrChange w:id="2699" w:author="Euderlan Freire" w:date="2025-06-13T19:21:00Z">
            <w:rPr>
              <w:ins w:id="2700" w:author="Euderlan Freire" w:date="2025-06-13T19:18:00Z"/>
            </w:rPr>
          </w:rPrChange>
        </w:rPr>
        <w:pPrChange w:id="2701" w:author="Euderlan Freire" w:date="2025-06-13T19:23:00Z">
          <w:pPr>
            <w:spacing w:line="360" w:lineRule="auto"/>
            <w:jc w:val="both"/>
          </w:pPr>
        </w:pPrChange>
      </w:pPr>
      <w:ins w:id="2702" w:author="carvalhal carvalhal" w:date="2025-06-13T15:06:00Z">
        <w:del w:id="2703" w:author="Euderlan Freire" w:date="2025-06-13T19:18:00Z">
          <w:r w:rsidRPr="00F67B5B" w:rsidDel="00D42051">
            <w:rPr>
              <w:rFonts w:ascii="Times New Roman" w:hAnsi="Times New Roman" w:cs="Times New Roman"/>
              <w:color w:val="000000" w:themeColor="text1"/>
              <w:rPrChange w:id="2704" w:author="Euderlan Freire" w:date="2025-06-13T19:21:00Z">
                <w:rPr/>
              </w:rPrChange>
            </w:rPr>
            <w:delText>4.2.</w:delText>
          </w:r>
        </w:del>
      </w:ins>
      <w:ins w:id="2705" w:author="carvalhal carvalhal" w:date="2025-06-13T15:08:00Z">
        <w:del w:id="2706" w:author="Euderlan Freire" w:date="2025-06-13T19:18:00Z">
          <w:r w:rsidR="3E4E183C" w:rsidRPr="00F67B5B" w:rsidDel="00D42051">
            <w:rPr>
              <w:rFonts w:ascii="Times New Roman" w:hAnsi="Times New Roman" w:cs="Times New Roman"/>
              <w:color w:val="000000" w:themeColor="text1"/>
              <w:rPrChange w:id="2707" w:author="Euderlan Freire" w:date="2025-06-13T19:21:00Z">
                <w:rPr/>
              </w:rPrChange>
            </w:rPr>
            <w:delText>6</w:delText>
          </w:r>
        </w:del>
      </w:ins>
      <w:ins w:id="2708" w:author="carvalhal carvalhal" w:date="2025-06-13T15:06:00Z">
        <w:del w:id="2709" w:author="Euderlan Freire" w:date="2025-06-13T19:18:00Z">
          <w:r w:rsidRPr="00F67B5B" w:rsidDel="00D42051">
            <w:rPr>
              <w:rFonts w:ascii="Times New Roman" w:hAnsi="Times New Roman" w:cs="Times New Roman"/>
              <w:color w:val="000000" w:themeColor="text1"/>
              <w:rPrChange w:id="2710" w:author="Euderlan Freire" w:date="2025-06-13T19:21:00Z">
                <w:rPr/>
              </w:rPrChange>
            </w:rPr>
            <w:delText xml:space="preserve"> </w:delText>
          </w:r>
        </w:del>
        <w:bookmarkStart w:id="2711" w:name="_Toc200739801"/>
        <w:r w:rsidRPr="00F67B5B">
          <w:rPr>
            <w:rFonts w:ascii="Times New Roman" w:hAnsi="Times New Roman" w:cs="Times New Roman"/>
            <w:color w:val="000000" w:themeColor="text1"/>
            <w:rPrChange w:id="2712" w:author="Euderlan Freire" w:date="2025-06-13T19:21:00Z">
              <w:rPr/>
            </w:rPrChange>
          </w:rPr>
          <w:t>Classe resposta</w:t>
        </w:r>
      </w:ins>
      <w:bookmarkEnd w:id="2711"/>
    </w:p>
    <w:p w14:paraId="31DA231E" w14:textId="713BA4FA" w:rsidR="041FA854" w:rsidRPr="00F67B5B" w:rsidRDefault="1B8C514A" w:rsidP="00EC2C2E">
      <w:pPr>
        <w:spacing w:before="40" w:after="240" w:line="360" w:lineRule="auto"/>
        <w:ind w:firstLine="708"/>
        <w:jc w:val="both"/>
        <w:rPr>
          <w:ins w:id="2713" w:author="carvalhal carvalhal" w:date="2025-06-13T15:08:00Z"/>
          <w:rFonts w:ascii="Times New Roman" w:hAnsi="Times New Roman" w:cs="Times New Roman"/>
          <w:color w:val="000000" w:themeColor="text1"/>
          <w:sz w:val="24"/>
          <w:szCs w:val="24"/>
          <w:rPrChange w:id="2714" w:author="Euderlan Freire" w:date="2025-06-13T19:21:00Z">
            <w:rPr>
              <w:ins w:id="2715" w:author="carvalhal carvalhal" w:date="2025-06-13T15:08:00Z"/>
            </w:rPr>
          </w:rPrChange>
        </w:rPr>
        <w:pPrChange w:id="2716" w:author="Euderlan Freire" w:date="2025-06-13T19:23:00Z">
          <w:pPr/>
        </w:pPrChange>
      </w:pPr>
      <w:ins w:id="2717" w:author="carvalhal carvalhal" w:date="2025-06-13T15:06:00Z">
        <w:del w:id="2718" w:author="Euderlan Freire" w:date="2025-06-13T19:18:00Z">
          <w:r w:rsidRPr="00F67B5B" w:rsidDel="00D42051">
            <w:rPr>
              <w:rFonts w:ascii="Times New Roman" w:hAnsi="Times New Roman" w:cs="Times New Roman"/>
              <w:color w:val="000000" w:themeColor="text1"/>
              <w:sz w:val="24"/>
              <w:szCs w:val="24"/>
              <w:rPrChange w:id="2719" w:author="Euderlan Freire" w:date="2025-06-13T19:21:00Z">
                <w:rPr/>
              </w:rPrChange>
            </w:rPr>
            <w:delText xml:space="preserve">: </w:delText>
          </w:r>
        </w:del>
      </w:ins>
      <w:ins w:id="2720" w:author="carvalhal carvalhal" w:date="2025-06-13T15:20:00Z">
        <w:r w:rsidR="0E8F0DCB" w:rsidRPr="00F67B5B">
          <w:rPr>
            <w:rFonts w:ascii="Times New Roman" w:hAnsi="Times New Roman" w:cs="Times New Roman"/>
            <w:color w:val="000000" w:themeColor="text1"/>
            <w:sz w:val="24"/>
            <w:szCs w:val="24"/>
            <w:rPrChange w:id="2721" w:author="Euderlan Freire" w:date="2025-06-13T19:21:00Z">
              <w:rPr/>
            </w:rPrChange>
          </w:rPr>
          <w:t>Contém</w:t>
        </w:r>
      </w:ins>
      <w:ins w:id="2722" w:author="carvalhal carvalhal" w:date="2025-06-13T15:07:00Z">
        <w:r w:rsidRPr="00F67B5B">
          <w:rPr>
            <w:rFonts w:ascii="Times New Roman" w:hAnsi="Times New Roman" w:cs="Times New Roman"/>
            <w:color w:val="000000" w:themeColor="text1"/>
            <w:sz w:val="24"/>
            <w:szCs w:val="24"/>
            <w:rPrChange w:id="2723" w:author="Euderlan Freire" w:date="2025-06-13T19:21:00Z">
              <w:rPr/>
            </w:rPrChange>
          </w:rPr>
          <w:t xml:space="preserve"> o </w:t>
        </w:r>
      </w:ins>
      <w:ins w:id="2724" w:author="carvalhal carvalhal" w:date="2025-06-13T15:19:00Z">
        <w:r w:rsidR="33252135" w:rsidRPr="00F67B5B">
          <w:rPr>
            <w:rFonts w:ascii="Times New Roman" w:hAnsi="Times New Roman" w:cs="Times New Roman"/>
            <w:color w:val="000000" w:themeColor="text1"/>
            <w:sz w:val="24"/>
            <w:szCs w:val="24"/>
            <w:rPrChange w:id="2725" w:author="Euderlan Freire" w:date="2025-06-13T19:21:00Z">
              <w:rPr/>
            </w:rPrChange>
          </w:rPr>
          <w:t>conteúdo</w:t>
        </w:r>
      </w:ins>
      <w:ins w:id="2726" w:author="carvalhal carvalhal" w:date="2025-06-13T15:07:00Z">
        <w:r w:rsidRPr="00F67B5B">
          <w:rPr>
            <w:rFonts w:ascii="Times New Roman" w:hAnsi="Times New Roman" w:cs="Times New Roman"/>
            <w:color w:val="000000" w:themeColor="text1"/>
            <w:sz w:val="24"/>
            <w:szCs w:val="24"/>
            <w:rPrChange w:id="2727" w:author="Euderlan Freire" w:date="2025-06-13T19:21:00Z">
              <w:rPr/>
            </w:rPrChange>
          </w:rPr>
          <w:t xml:space="preserve"> gerado pelo sistema em resposta a uma pergunta</w:t>
        </w:r>
        <w:r w:rsidR="50F18A41" w:rsidRPr="00F67B5B">
          <w:rPr>
            <w:rFonts w:ascii="Times New Roman" w:hAnsi="Times New Roman" w:cs="Times New Roman"/>
            <w:color w:val="000000" w:themeColor="text1"/>
            <w:sz w:val="24"/>
            <w:szCs w:val="24"/>
            <w:rPrChange w:id="2728" w:author="Euderlan Freire" w:date="2025-06-13T19:21:00Z">
              <w:rPr/>
            </w:rPrChange>
          </w:rPr>
          <w:t xml:space="preserve">. Inclui </w:t>
        </w:r>
      </w:ins>
      <w:ins w:id="2729" w:author="carvalhal carvalhal" w:date="2025-06-13T15:19:00Z">
        <w:r w:rsidR="44A409D7" w:rsidRPr="00F67B5B">
          <w:rPr>
            <w:rFonts w:ascii="Times New Roman" w:hAnsi="Times New Roman" w:cs="Times New Roman"/>
            <w:color w:val="000000" w:themeColor="text1"/>
            <w:sz w:val="24"/>
            <w:szCs w:val="24"/>
            <w:rPrChange w:id="2730" w:author="Euderlan Freire" w:date="2025-06-13T19:21:00Z">
              <w:rPr/>
            </w:rPrChange>
          </w:rPr>
          <w:t>também</w:t>
        </w:r>
      </w:ins>
      <w:ins w:id="2731" w:author="carvalhal carvalhal" w:date="2025-06-13T15:07:00Z">
        <w:r w:rsidR="50F18A41" w:rsidRPr="00F67B5B">
          <w:rPr>
            <w:rFonts w:ascii="Times New Roman" w:hAnsi="Times New Roman" w:cs="Times New Roman"/>
            <w:color w:val="000000" w:themeColor="text1"/>
            <w:sz w:val="24"/>
            <w:szCs w:val="24"/>
            <w:rPrChange w:id="2732" w:author="Euderlan Freire" w:date="2025-06-13T19:21:00Z">
              <w:rPr/>
            </w:rPrChange>
          </w:rPr>
          <w:t xml:space="preserve"> um status indicar </w:t>
        </w:r>
      </w:ins>
      <w:ins w:id="2733" w:author="carvalhal carvalhal" w:date="2025-06-13T15:08:00Z">
        <w:r w:rsidR="50F18A41" w:rsidRPr="00F67B5B">
          <w:rPr>
            <w:rFonts w:ascii="Times New Roman" w:hAnsi="Times New Roman" w:cs="Times New Roman"/>
            <w:color w:val="000000" w:themeColor="text1"/>
            <w:sz w:val="24"/>
            <w:szCs w:val="24"/>
            <w:rPrChange w:id="2734" w:author="Euderlan Freire" w:date="2025-06-13T19:21:00Z">
              <w:rPr/>
            </w:rPrChange>
          </w:rPr>
          <w:t>avaliação da resposta.</w:t>
        </w:r>
      </w:ins>
    </w:p>
    <w:p w14:paraId="70E62812" w14:textId="2BAEC665" w:rsidR="00D42051" w:rsidRPr="00F67B5B" w:rsidRDefault="50F18A41" w:rsidP="00EC2C2E">
      <w:pPr>
        <w:pStyle w:val="Ttulo3"/>
        <w:spacing w:after="240" w:line="360" w:lineRule="auto"/>
        <w:jc w:val="both"/>
        <w:rPr>
          <w:ins w:id="2735" w:author="Euderlan Freire" w:date="2025-06-13T19:18:00Z"/>
          <w:rFonts w:ascii="Times New Roman" w:hAnsi="Times New Roman" w:cs="Times New Roman"/>
          <w:color w:val="000000" w:themeColor="text1"/>
          <w:rPrChange w:id="2736" w:author="Euderlan Freire" w:date="2025-06-13T19:21:00Z">
            <w:rPr>
              <w:ins w:id="2737" w:author="Euderlan Freire" w:date="2025-06-13T19:18:00Z"/>
            </w:rPr>
          </w:rPrChange>
        </w:rPr>
        <w:pPrChange w:id="2738" w:author="Euderlan Freire" w:date="2025-06-13T19:23:00Z">
          <w:pPr>
            <w:spacing w:line="360" w:lineRule="auto"/>
            <w:jc w:val="both"/>
          </w:pPr>
        </w:pPrChange>
      </w:pPr>
      <w:ins w:id="2739" w:author="carvalhal carvalhal" w:date="2025-06-13T15:08:00Z">
        <w:del w:id="2740" w:author="Euderlan Freire" w:date="2025-06-13T19:18:00Z">
          <w:r w:rsidRPr="00F67B5B" w:rsidDel="00D42051">
            <w:rPr>
              <w:rFonts w:ascii="Times New Roman" w:hAnsi="Times New Roman" w:cs="Times New Roman"/>
              <w:color w:val="000000" w:themeColor="text1"/>
              <w:rPrChange w:id="2741" w:author="Euderlan Freire" w:date="2025-06-13T19:21:00Z">
                <w:rPr/>
              </w:rPrChange>
            </w:rPr>
            <w:lastRenderedPageBreak/>
            <w:delText>4.2.7</w:delText>
          </w:r>
          <w:r w:rsidR="1EE03907" w:rsidRPr="00F67B5B" w:rsidDel="00D42051">
            <w:rPr>
              <w:rFonts w:ascii="Times New Roman" w:hAnsi="Times New Roman" w:cs="Times New Roman"/>
              <w:color w:val="000000" w:themeColor="text1"/>
              <w:rPrChange w:id="2742" w:author="Euderlan Freire" w:date="2025-06-13T19:21:00Z">
                <w:rPr/>
              </w:rPrChange>
            </w:rPr>
            <w:delText xml:space="preserve"> </w:delText>
          </w:r>
        </w:del>
        <w:bookmarkStart w:id="2743" w:name="_Toc200739802"/>
        <w:r w:rsidR="1EE03907" w:rsidRPr="00F67B5B">
          <w:rPr>
            <w:rFonts w:ascii="Times New Roman" w:hAnsi="Times New Roman" w:cs="Times New Roman"/>
            <w:color w:val="000000" w:themeColor="text1"/>
            <w:rPrChange w:id="2744" w:author="Euderlan Freire" w:date="2025-06-13T19:21:00Z">
              <w:rPr/>
            </w:rPrChange>
          </w:rPr>
          <w:t xml:space="preserve">Classe </w:t>
        </w:r>
      </w:ins>
      <w:ins w:id="2745" w:author="carvalhal carvalhal" w:date="2025-06-13T15:09:00Z">
        <w:r w:rsidR="1EE03907" w:rsidRPr="00F67B5B">
          <w:rPr>
            <w:rFonts w:ascii="Times New Roman" w:hAnsi="Times New Roman" w:cs="Times New Roman"/>
            <w:color w:val="000000" w:themeColor="text1"/>
            <w:rPrChange w:id="2746" w:author="Euderlan Freire" w:date="2025-06-13T19:21:00Z">
              <w:rPr/>
            </w:rPrChange>
          </w:rPr>
          <w:t>resolução</w:t>
        </w:r>
      </w:ins>
      <w:bookmarkEnd w:id="2743"/>
    </w:p>
    <w:p w14:paraId="32393C5F" w14:textId="23CFAB2A" w:rsidR="041FA854" w:rsidRPr="00F67B5B" w:rsidDel="006A00C9" w:rsidRDefault="1EE03907" w:rsidP="00EC2C2E">
      <w:pPr>
        <w:spacing w:before="40" w:after="240" w:line="360" w:lineRule="auto"/>
        <w:ind w:firstLine="708"/>
        <w:jc w:val="both"/>
        <w:rPr>
          <w:ins w:id="2747" w:author="carvalhal carvalhal" w:date="2025-06-13T15:10:00Z"/>
          <w:del w:id="2748" w:author="Euderlan Freire" w:date="2025-06-13T19:49:00Z"/>
          <w:rFonts w:ascii="Times New Roman" w:hAnsi="Times New Roman" w:cs="Times New Roman"/>
          <w:color w:val="000000" w:themeColor="text1"/>
          <w:sz w:val="24"/>
          <w:szCs w:val="24"/>
          <w:rPrChange w:id="2749" w:author="Euderlan Freire" w:date="2025-06-13T19:21:00Z">
            <w:rPr>
              <w:ins w:id="2750" w:author="carvalhal carvalhal" w:date="2025-06-13T15:10:00Z"/>
              <w:del w:id="2751" w:author="Euderlan Freire" w:date="2025-06-13T19:49:00Z"/>
            </w:rPr>
          </w:rPrChange>
        </w:rPr>
        <w:pPrChange w:id="2752" w:author="Euderlan Freire" w:date="2025-06-13T19:23:00Z">
          <w:pPr/>
        </w:pPrChange>
      </w:pPr>
      <w:ins w:id="2753" w:author="carvalhal carvalhal" w:date="2025-06-13T15:08:00Z">
        <w:del w:id="2754" w:author="Euderlan Freire" w:date="2025-06-13T19:18:00Z">
          <w:r w:rsidRPr="00F67B5B" w:rsidDel="00D42051">
            <w:rPr>
              <w:rFonts w:ascii="Times New Roman" w:hAnsi="Times New Roman" w:cs="Times New Roman"/>
              <w:color w:val="000000" w:themeColor="text1"/>
              <w:sz w:val="24"/>
              <w:szCs w:val="24"/>
              <w:rPrChange w:id="2755" w:author="Euderlan Freire" w:date="2025-06-13T19:21:00Z">
                <w:rPr/>
              </w:rPrChange>
            </w:rPr>
            <w:delText>:</w:delText>
          </w:r>
        </w:del>
      </w:ins>
      <w:ins w:id="2756" w:author="carvalhal carvalhal" w:date="2025-06-13T15:09:00Z">
        <w:del w:id="2757" w:author="Euderlan Freire" w:date="2025-06-13T19:18:00Z">
          <w:r w:rsidRPr="00F67B5B" w:rsidDel="00D42051">
            <w:rPr>
              <w:rFonts w:ascii="Times New Roman" w:hAnsi="Times New Roman" w:cs="Times New Roman"/>
              <w:color w:val="000000" w:themeColor="text1"/>
              <w:sz w:val="24"/>
              <w:szCs w:val="24"/>
              <w:rPrChange w:id="2758" w:author="Euderlan Freire" w:date="2025-06-13T19:21:00Z">
                <w:rPr/>
              </w:rPrChange>
            </w:rPr>
            <w:delText xml:space="preserve"> </w:delText>
          </w:r>
        </w:del>
        <w:r w:rsidRPr="00F67B5B">
          <w:rPr>
            <w:rFonts w:ascii="Times New Roman" w:hAnsi="Times New Roman" w:cs="Times New Roman"/>
            <w:color w:val="000000" w:themeColor="text1"/>
            <w:sz w:val="24"/>
            <w:szCs w:val="24"/>
            <w:rPrChange w:id="2759" w:author="Euderlan Freire" w:date="2025-06-13T19:21:00Z">
              <w:rPr/>
            </w:rPrChange>
          </w:rPr>
          <w:t>Representa um item de conhecimento ou uma soluç</w:t>
        </w:r>
        <w:r w:rsidR="2F31A66B" w:rsidRPr="00F67B5B">
          <w:rPr>
            <w:rFonts w:ascii="Times New Roman" w:hAnsi="Times New Roman" w:cs="Times New Roman"/>
            <w:color w:val="000000" w:themeColor="text1"/>
            <w:sz w:val="24"/>
            <w:szCs w:val="24"/>
            <w:rPrChange w:id="2760" w:author="Euderlan Freire" w:date="2025-06-13T19:21:00Z">
              <w:rPr/>
            </w:rPrChange>
          </w:rPr>
          <w:t xml:space="preserve">ão para problema, que pode ser gerenciado por um </w:t>
        </w:r>
      </w:ins>
      <w:ins w:id="2761" w:author="carvalhal carvalhal" w:date="2025-06-13T15:10:00Z">
        <w:r w:rsidR="2F31A66B" w:rsidRPr="00F67B5B">
          <w:rPr>
            <w:rFonts w:ascii="Times New Roman" w:hAnsi="Times New Roman" w:cs="Times New Roman"/>
            <w:color w:val="000000" w:themeColor="text1"/>
            <w:sz w:val="24"/>
            <w:szCs w:val="24"/>
            <w:rPrChange w:id="2762" w:author="Euderlan Freire" w:date="2025-06-13T19:21:00Z">
              <w:rPr/>
            </w:rPrChange>
          </w:rPr>
          <w:t>admi</w:t>
        </w:r>
      </w:ins>
      <w:ins w:id="2763" w:author="carvalhal carvalhal" w:date="2025-06-13T15:19:00Z">
        <w:r w:rsidR="7EDDF70B" w:rsidRPr="00F67B5B">
          <w:rPr>
            <w:rFonts w:ascii="Times New Roman" w:hAnsi="Times New Roman" w:cs="Times New Roman"/>
            <w:color w:val="000000" w:themeColor="text1"/>
            <w:sz w:val="24"/>
            <w:szCs w:val="24"/>
            <w:rPrChange w:id="2764" w:author="Euderlan Freire" w:date="2025-06-13T19:21:00Z">
              <w:rPr/>
            </w:rPrChange>
          </w:rPr>
          <w:t>ni</w:t>
        </w:r>
      </w:ins>
      <w:ins w:id="2765" w:author="carvalhal carvalhal" w:date="2025-06-13T15:10:00Z">
        <w:r w:rsidR="2F31A66B" w:rsidRPr="00F67B5B">
          <w:rPr>
            <w:rFonts w:ascii="Times New Roman" w:hAnsi="Times New Roman" w:cs="Times New Roman"/>
            <w:color w:val="000000" w:themeColor="text1"/>
            <w:sz w:val="24"/>
            <w:szCs w:val="24"/>
            <w:rPrChange w:id="2766" w:author="Euderlan Freire" w:date="2025-06-13T19:21:00Z">
              <w:rPr/>
            </w:rPrChange>
          </w:rPr>
          <w:t xml:space="preserve">strador. Este conteúdo é fundamental para a base de conhecimento do </w:t>
        </w:r>
      </w:ins>
      <w:ins w:id="2767" w:author="carvalhal carvalhal" w:date="2025-06-13T15:19:00Z">
        <w:r w:rsidR="50525EB6" w:rsidRPr="00F67B5B">
          <w:rPr>
            <w:rFonts w:ascii="Times New Roman" w:hAnsi="Times New Roman" w:cs="Times New Roman"/>
            <w:color w:val="000000" w:themeColor="text1"/>
            <w:sz w:val="24"/>
            <w:szCs w:val="24"/>
            <w:rPrChange w:id="2768" w:author="Euderlan Freire" w:date="2025-06-13T19:21:00Z">
              <w:rPr/>
            </w:rPrChange>
          </w:rPr>
          <w:t>sistema</w:t>
        </w:r>
      </w:ins>
      <w:ins w:id="2769" w:author="carvalhal carvalhal" w:date="2025-06-13T15:10:00Z">
        <w:r w:rsidR="4B705B36" w:rsidRPr="00F67B5B">
          <w:rPr>
            <w:rFonts w:ascii="Times New Roman" w:hAnsi="Times New Roman" w:cs="Times New Roman"/>
            <w:color w:val="000000" w:themeColor="text1"/>
            <w:sz w:val="24"/>
            <w:szCs w:val="24"/>
            <w:rPrChange w:id="2770" w:author="Euderlan Freire" w:date="2025-06-13T19:21:00Z">
              <w:rPr/>
            </w:rPrChange>
          </w:rPr>
          <w:t>.</w:t>
        </w:r>
      </w:ins>
    </w:p>
    <w:p w14:paraId="5CC8A4EC" w14:textId="0BE903BD" w:rsidR="041FA854" w:rsidDel="00B25BD6" w:rsidRDefault="4B705B36" w:rsidP="00EC2C2E">
      <w:pPr>
        <w:pStyle w:val="Ttulo3"/>
        <w:spacing w:after="240" w:line="360" w:lineRule="auto"/>
        <w:jc w:val="both"/>
        <w:rPr>
          <w:del w:id="2771" w:author="Euderlan Freire" w:date="2025-06-13T19:19:00Z"/>
          <w:rFonts w:ascii="Times New Roman" w:hAnsi="Times New Roman" w:cs="Times New Roman"/>
          <w:color w:val="000000" w:themeColor="text1"/>
        </w:rPr>
      </w:pPr>
      <w:ins w:id="2772" w:author="carvalhal carvalhal" w:date="2025-06-13T15:10:00Z">
        <w:del w:id="2773" w:author="Euderlan Freire" w:date="2025-06-13T19:18:00Z">
          <w:r w:rsidRPr="00F67B5B" w:rsidDel="00D42051">
            <w:rPr>
              <w:rFonts w:ascii="Times New Roman" w:hAnsi="Times New Roman" w:cs="Times New Roman"/>
              <w:color w:val="000000" w:themeColor="text1"/>
              <w:rPrChange w:id="2774" w:author="Euderlan Freire" w:date="2025-06-13T19:21:00Z">
                <w:rPr/>
              </w:rPrChange>
            </w:rPr>
            <w:delText xml:space="preserve">4.2.8 </w:delText>
          </w:r>
        </w:del>
        <w:del w:id="2775" w:author="Euderlan Freire" w:date="2025-06-13T19:49:00Z">
          <w:r w:rsidRPr="00F67B5B" w:rsidDel="006A00C9">
            <w:rPr>
              <w:rFonts w:ascii="Times New Roman" w:hAnsi="Times New Roman" w:cs="Times New Roman"/>
              <w:color w:val="000000" w:themeColor="text1"/>
              <w:rPrChange w:id="2776" w:author="Euderlan Freire" w:date="2025-06-13T19:21:00Z">
                <w:rPr/>
              </w:rPrChange>
            </w:rPr>
            <w:delText xml:space="preserve">Classe </w:delText>
          </w:r>
        </w:del>
      </w:ins>
      <w:ins w:id="2777" w:author="carvalhal carvalhal" w:date="2025-06-13T15:11:00Z">
        <w:del w:id="2778" w:author="Euderlan Freire" w:date="2025-06-13T19:49:00Z">
          <w:r w:rsidRPr="00F67B5B" w:rsidDel="006A00C9">
            <w:rPr>
              <w:rFonts w:ascii="Times New Roman" w:hAnsi="Times New Roman" w:cs="Times New Roman"/>
              <w:color w:val="000000" w:themeColor="text1"/>
              <w:rPrChange w:id="2779" w:author="Euderlan Freire" w:date="2025-06-13T19:21:00Z">
                <w:rPr/>
              </w:rPrChange>
            </w:rPr>
            <w:delText>base vetorial</w:delText>
          </w:r>
        </w:del>
        <w:del w:id="2780" w:author="Euderlan Freire" w:date="2025-06-13T19:18:00Z">
          <w:r w:rsidRPr="00F67B5B" w:rsidDel="00D42051">
            <w:rPr>
              <w:rFonts w:ascii="Times New Roman" w:hAnsi="Times New Roman" w:cs="Times New Roman"/>
              <w:color w:val="000000" w:themeColor="text1"/>
              <w:rPrChange w:id="2781" w:author="Euderlan Freire" w:date="2025-06-13T19:21:00Z">
                <w:rPr/>
              </w:rPrChange>
            </w:rPr>
            <w:delText xml:space="preserve">: </w:delText>
          </w:r>
        </w:del>
        <w:del w:id="2782" w:author="Euderlan Freire" w:date="2025-06-13T19:19:00Z">
          <w:r w:rsidRPr="00F67B5B" w:rsidDel="00856E68">
            <w:rPr>
              <w:rFonts w:ascii="Times New Roman" w:hAnsi="Times New Roman" w:cs="Times New Roman"/>
              <w:color w:val="000000" w:themeColor="text1"/>
              <w:rPrChange w:id="2783" w:author="Euderlan Freire" w:date="2025-06-13T19:21:00Z">
                <w:rPr/>
              </w:rPrChange>
            </w:rPr>
            <w:delText xml:space="preserve">Representa um </w:delText>
          </w:r>
        </w:del>
      </w:ins>
      <w:ins w:id="2784" w:author="carvalhal carvalhal" w:date="2025-06-13T15:18:00Z">
        <w:del w:id="2785" w:author="Euderlan Freire" w:date="2025-06-13T19:19:00Z">
          <w:r w:rsidR="3102FFB7" w:rsidRPr="00F67B5B" w:rsidDel="00856E68">
            <w:rPr>
              <w:rFonts w:ascii="Times New Roman" w:hAnsi="Times New Roman" w:cs="Times New Roman"/>
              <w:color w:val="000000" w:themeColor="text1"/>
              <w:rPrChange w:id="2786" w:author="Euderlan Freire" w:date="2025-06-13T19:21:00Z">
                <w:rPr/>
              </w:rPrChange>
            </w:rPr>
            <w:delText>repositório</w:delText>
          </w:r>
        </w:del>
      </w:ins>
      <w:ins w:id="2787" w:author="carvalhal carvalhal" w:date="2025-06-13T15:11:00Z">
        <w:del w:id="2788" w:author="Euderlan Freire" w:date="2025-06-13T19:19:00Z">
          <w:r w:rsidRPr="00F67B5B" w:rsidDel="00856E68">
            <w:rPr>
              <w:rFonts w:ascii="Times New Roman" w:hAnsi="Times New Roman" w:cs="Times New Roman"/>
              <w:color w:val="000000" w:themeColor="text1"/>
              <w:rPrChange w:id="2789" w:author="Euderlan Freire" w:date="2025-06-13T19:21:00Z">
                <w:rPr/>
              </w:rPrChange>
            </w:rPr>
            <w:delText xml:space="preserve"> de dados otimizado para busca semâ</w:delText>
          </w:r>
          <w:r w:rsidR="71D673BF" w:rsidRPr="00F67B5B" w:rsidDel="00856E68">
            <w:rPr>
              <w:rFonts w:ascii="Times New Roman" w:hAnsi="Times New Roman" w:cs="Times New Roman"/>
              <w:color w:val="000000" w:themeColor="text1"/>
              <w:rPrChange w:id="2790" w:author="Euderlan Freire" w:date="2025-06-13T19:21:00Z">
                <w:rPr/>
              </w:rPrChange>
            </w:rPr>
            <w:delText>nticas, frequentemente ut</w:delText>
          </w:r>
        </w:del>
      </w:ins>
      <w:ins w:id="2791" w:author="carvalhal carvalhal" w:date="2025-06-13T15:12:00Z">
        <w:del w:id="2792" w:author="Euderlan Freire" w:date="2025-06-13T19:19:00Z">
          <w:r w:rsidR="71D673BF" w:rsidRPr="00F67B5B" w:rsidDel="00856E68">
            <w:rPr>
              <w:rFonts w:ascii="Times New Roman" w:hAnsi="Times New Roman" w:cs="Times New Roman"/>
              <w:color w:val="000000" w:themeColor="text1"/>
              <w:rPrChange w:id="2793" w:author="Euderlan Freire" w:date="2025-06-13T19:21:00Z">
                <w:rPr/>
              </w:rPrChange>
            </w:rPr>
            <w:delText xml:space="preserve">ilizado por sistemas de IA para consultar informações relevantes. </w:delText>
          </w:r>
          <w:r w:rsidR="2D15D5B6" w:rsidRPr="00F67B5B" w:rsidDel="00856E68">
            <w:rPr>
              <w:rFonts w:ascii="Times New Roman" w:hAnsi="Times New Roman" w:cs="Times New Roman"/>
              <w:color w:val="000000" w:themeColor="text1"/>
              <w:rPrChange w:id="2794" w:author="Euderlan Freire" w:date="2025-06-13T19:21:00Z">
                <w:rPr/>
              </w:rPrChange>
            </w:rPr>
            <w:delText>É</w:delText>
          </w:r>
        </w:del>
      </w:ins>
      <w:ins w:id="2795" w:author="carvalhal carvalhal" w:date="2025-06-13T15:08:00Z">
        <w:del w:id="2796" w:author="Euderlan Freire" w:date="2025-06-13T19:19:00Z">
          <w:r w:rsidR="1EE03907" w:rsidRPr="00F67B5B" w:rsidDel="00856E68">
            <w:rPr>
              <w:rFonts w:ascii="Times New Roman" w:hAnsi="Times New Roman" w:cs="Times New Roman"/>
              <w:color w:val="000000" w:themeColor="text1"/>
              <w:rPrChange w:id="2797" w:author="Euderlan Freire" w:date="2025-06-13T19:21:00Z">
                <w:rPr/>
              </w:rPrChange>
            </w:rPr>
            <w:delText xml:space="preserve"> </w:delText>
          </w:r>
        </w:del>
      </w:ins>
      <w:ins w:id="2798" w:author="carvalhal carvalhal" w:date="2025-06-13T15:12:00Z">
        <w:del w:id="2799" w:author="Euderlan Freire" w:date="2025-06-13T19:19:00Z">
          <w:r w:rsidR="2D15D5B6" w:rsidRPr="00F67B5B" w:rsidDel="00856E68">
            <w:rPr>
              <w:rFonts w:ascii="Times New Roman" w:hAnsi="Times New Roman" w:cs="Times New Roman"/>
              <w:color w:val="000000" w:themeColor="text1"/>
              <w:rPrChange w:id="2800" w:author="Euderlan Freire" w:date="2025-06-13T19:21:00Z">
                <w:rPr/>
              </w:rPrChange>
            </w:rPr>
            <w:delText xml:space="preserve">atualizada por </w:delText>
          </w:r>
        </w:del>
      </w:ins>
      <w:ins w:id="2801" w:author="carvalhal carvalhal" w:date="2025-06-13T15:18:00Z">
        <w:del w:id="2802" w:author="Euderlan Freire" w:date="2025-06-13T19:19:00Z">
          <w:r w:rsidR="5B354065" w:rsidRPr="00F67B5B" w:rsidDel="00856E68">
            <w:rPr>
              <w:rFonts w:ascii="Times New Roman" w:hAnsi="Times New Roman" w:cs="Times New Roman"/>
              <w:color w:val="000000" w:themeColor="text1"/>
              <w:rPrChange w:id="2803" w:author="Euderlan Freire" w:date="2025-06-13T19:21:00Z">
                <w:rPr/>
              </w:rPrChange>
            </w:rPr>
            <w:delText>amestradores</w:delText>
          </w:r>
        </w:del>
      </w:ins>
      <w:ins w:id="2804" w:author="carvalhal carvalhal" w:date="2025-06-13T15:12:00Z">
        <w:del w:id="2805" w:author="Euderlan Freire" w:date="2025-06-13T19:19:00Z">
          <w:r w:rsidR="2D15D5B6" w:rsidRPr="00F67B5B" w:rsidDel="00856E68">
            <w:rPr>
              <w:rFonts w:ascii="Times New Roman" w:hAnsi="Times New Roman" w:cs="Times New Roman"/>
              <w:color w:val="000000" w:themeColor="text1"/>
              <w:rPrChange w:id="2806" w:author="Euderlan Freire" w:date="2025-06-13T19:21:00Z">
                <w:rPr/>
              </w:rPrChange>
            </w:rPr>
            <w:delText xml:space="preserve"> e consultada duran</w:delText>
          </w:r>
        </w:del>
      </w:ins>
      <w:ins w:id="2807" w:author="carvalhal carvalhal" w:date="2025-06-13T15:13:00Z">
        <w:del w:id="2808" w:author="Euderlan Freire" w:date="2025-06-13T19:19:00Z">
          <w:r w:rsidR="2D15D5B6" w:rsidRPr="00F67B5B" w:rsidDel="00856E68">
            <w:rPr>
              <w:rFonts w:ascii="Times New Roman" w:hAnsi="Times New Roman" w:cs="Times New Roman"/>
              <w:color w:val="000000" w:themeColor="text1"/>
              <w:rPrChange w:id="2809" w:author="Euderlan Freire" w:date="2025-06-13T19:21:00Z">
                <w:rPr/>
              </w:rPrChange>
            </w:rPr>
            <w:delText xml:space="preserve">te o </w:delText>
          </w:r>
        </w:del>
      </w:ins>
      <w:ins w:id="2810" w:author="carvalhal carvalhal" w:date="2025-06-13T15:18:00Z">
        <w:del w:id="2811" w:author="Euderlan Freire" w:date="2025-06-13T19:19:00Z">
          <w:r w:rsidR="042DD04A" w:rsidRPr="00F67B5B" w:rsidDel="00856E68">
            <w:rPr>
              <w:rFonts w:ascii="Times New Roman" w:hAnsi="Times New Roman" w:cs="Times New Roman"/>
              <w:color w:val="000000" w:themeColor="text1"/>
              <w:rPrChange w:id="2812" w:author="Euderlan Freire" w:date="2025-06-13T19:21:00Z">
                <w:rPr/>
              </w:rPrChange>
            </w:rPr>
            <w:delText>processo</w:delText>
          </w:r>
        </w:del>
      </w:ins>
      <w:ins w:id="2813" w:author="carvalhal carvalhal" w:date="2025-06-13T15:13:00Z">
        <w:del w:id="2814" w:author="Euderlan Freire" w:date="2025-06-13T19:19:00Z">
          <w:r w:rsidR="2D15D5B6" w:rsidRPr="00F67B5B" w:rsidDel="00856E68">
            <w:rPr>
              <w:rFonts w:ascii="Times New Roman" w:hAnsi="Times New Roman" w:cs="Times New Roman"/>
              <w:color w:val="000000" w:themeColor="text1"/>
              <w:rPrChange w:id="2815" w:author="Euderlan Freire" w:date="2025-06-13T19:21:00Z">
                <w:rPr/>
              </w:rPrChange>
            </w:rPr>
            <w:delText xml:space="preserve"> de “fazer pergunta”.</w:delText>
          </w:r>
        </w:del>
      </w:ins>
    </w:p>
    <w:p w14:paraId="674580F3" w14:textId="77777777" w:rsidR="00B25BD6" w:rsidRPr="00B25BD6" w:rsidRDefault="00B25BD6" w:rsidP="006A00C9">
      <w:pPr>
        <w:spacing w:before="40" w:after="240" w:line="360" w:lineRule="auto"/>
        <w:ind w:firstLine="708"/>
        <w:jc w:val="both"/>
        <w:rPr>
          <w:ins w:id="2816" w:author="Euderlan Freire" w:date="2025-06-13T19:49:00Z"/>
        </w:rPr>
        <w:pPrChange w:id="2817" w:author="Euderlan Freire" w:date="2025-06-13T19:49:00Z">
          <w:pPr/>
        </w:pPrChange>
      </w:pPr>
    </w:p>
    <w:p w14:paraId="45FA1FCD" w14:textId="7D839F93" w:rsidR="00856E68" w:rsidRPr="00F67B5B" w:rsidRDefault="006A00C9" w:rsidP="00EC2C2E">
      <w:pPr>
        <w:pStyle w:val="Ttulo3"/>
        <w:spacing w:after="240" w:line="360" w:lineRule="auto"/>
        <w:jc w:val="both"/>
        <w:rPr>
          <w:ins w:id="2818" w:author="Euderlan Freire" w:date="2025-06-13T19:19:00Z"/>
          <w:rFonts w:ascii="Times New Roman" w:hAnsi="Times New Roman" w:cs="Times New Roman"/>
          <w:color w:val="000000" w:themeColor="text1"/>
          <w:rPrChange w:id="2819" w:author="Euderlan Freire" w:date="2025-06-13T19:21:00Z">
            <w:rPr>
              <w:ins w:id="2820" w:author="Euderlan Freire" w:date="2025-06-13T19:19:00Z"/>
            </w:rPr>
          </w:rPrChange>
        </w:rPr>
        <w:pPrChange w:id="2821" w:author="Euderlan Freire" w:date="2025-06-13T19:23:00Z">
          <w:pPr>
            <w:spacing w:line="360" w:lineRule="auto"/>
            <w:jc w:val="both"/>
          </w:pPr>
        </w:pPrChange>
      </w:pPr>
      <w:bookmarkStart w:id="2822" w:name="_Toc200739803"/>
      <w:ins w:id="2823" w:author="Euderlan Freire" w:date="2025-06-13T19:49:00Z">
        <w:r>
          <w:rPr>
            <w:rFonts w:ascii="Times New Roman" w:hAnsi="Times New Roman" w:cs="Times New Roman"/>
            <w:color w:val="000000" w:themeColor="text1"/>
          </w:rPr>
          <w:t>Classe base vetorial</w:t>
        </w:r>
      </w:ins>
      <w:bookmarkEnd w:id="2822"/>
    </w:p>
    <w:p w14:paraId="35B8A8BC" w14:textId="1D7EB3F5" w:rsidR="00A1476A" w:rsidRPr="00F67B5B" w:rsidRDefault="00F67B5B" w:rsidP="00EC2C2E">
      <w:pPr>
        <w:spacing w:before="40" w:after="240" w:line="360" w:lineRule="auto"/>
        <w:ind w:firstLine="708"/>
        <w:jc w:val="both"/>
        <w:rPr>
          <w:ins w:id="2824" w:author="Euderlan Freire" w:date="2025-06-13T19:20:00Z"/>
          <w:rFonts w:ascii="Times New Roman" w:eastAsia="Times New Roman" w:hAnsi="Times New Roman" w:cs="Times New Roman"/>
          <w:color w:val="000000" w:themeColor="text1"/>
          <w:sz w:val="24"/>
          <w:szCs w:val="24"/>
          <w:lang w:eastAsia="pt-BR"/>
          <w:rPrChange w:id="2825" w:author="Euderlan Freire" w:date="2025-06-13T19:21:00Z">
            <w:rPr>
              <w:ins w:id="2826" w:author="Euderlan Freire" w:date="2025-06-13T19:20:00Z"/>
              <w:rFonts w:ascii="Times New Roman" w:hAnsi="Times New Roman" w:cs="Times New Roman"/>
              <w:color w:val="000000" w:themeColor="text1"/>
              <w:sz w:val="24"/>
              <w:szCs w:val="24"/>
            </w:rPr>
          </w:rPrChange>
        </w:rPr>
        <w:pPrChange w:id="2827" w:author="Euderlan Freire" w:date="2025-06-13T19:23:00Z">
          <w:pPr>
            <w:spacing w:line="360" w:lineRule="auto"/>
            <w:jc w:val="both"/>
          </w:pPr>
        </w:pPrChange>
      </w:pPr>
      <w:ins w:id="2828" w:author="Euderlan Freire" w:date="2025-06-13T19:20:00Z">
        <w:r w:rsidRPr="00F67B5B">
          <w:rPr>
            <w:rFonts w:ascii="Times New Roman" w:eastAsia="Times New Roman" w:hAnsi="Times New Roman" w:cs="Times New Roman"/>
            <w:color w:val="000000" w:themeColor="text1"/>
            <w:sz w:val="24"/>
            <w:szCs w:val="24"/>
            <w:lang w:eastAsia="pt-BR"/>
            <w:rPrChange w:id="2829" w:author="Euderlan Freire" w:date="2025-06-13T19:21:00Z">
              <w:rPr>
                <w:rFonts w:ascii="Times New Roman" w:eastAsia="Times New Roman" w:hAnsi="Times New Roman" w:cs="Times New Roman"/>
                <w:sz w:val="24"/>
                <w:szCs w:val="24"/>
                <w:lang w:eastAsia="pt-BR"/>
              </w:rPr>
            </w:rPrChange>
          </w:rPr>
          <w:t>Representa um repositório de dados otimizado para busca semânticas, frequentemente utilizado por sistemas de IA para consultar informações relevantes. É atualizada por amestradores e consultada durante o processo de “fazer pergunta”.</w:t>
        </w:r>
      </w:ins>
    </w:p>
    <w:p w14:paraId="7833BBED" w14:textId="1B69679D" w:rsidR="041FA854" w:rsidRPr="00F67B5B" w:rsidRDefault="6AA96BCF" w:rsidP="00EC2C2E">
      <w:pPr>
        <w:spacing w:before="40" w:after="240" w:line="360" w:lineRule="auto"/>
        <w:ind w:firstLine="708"/>
        <w:jc w:val="both"/>
        <w:rPr>
          <w:ins w:id="2830" w:author="carvalhal carvalhal" w:date="2025-06-13T15:20:00Z"/>
          <w:rFonts w:ascii="Times New Roman" w:hAnsi="Times New Roman" w:cs="Times New Roman"/>
          <w:color w:val="000000" w:themeColor="text1"/>
          <w:sz w:val="24"/>
          <w:szCs w:val="24"/>
          <w:rPrChange w:id="2831" w:author="Euderlan Freire" w:date="2025-06-13T19:21:00Z">
            <w:rPr>
              <w:ins w:id="2832" w:author="carvalhal carvalhal" w:date="2025-06-13T15:20:00Z"/>
            </w:rPr>
          </w:rPrChange>
        </w:rPr>
        <w:pPrChange w:id="2833" w:author="Euderlan Freire" w:date="2025-06-13T19:23:00Z">
          <w:pPr/>
        </w:pPrChange>
      </w:pPr>
      <w:ins w:id="2834" w:author="carvalhal carvalhal" w:date="2025-06-13T15:15:00Z">
        <w:r w:rsidRPr="00F67B5B">
          <w:rPr>
            <w:rFonts w:ascii="Times New Roman" w:hAnsi="Times New Roman" w:cs="Times New Roman"/>
            <w:color w:val="000000" w:themeColor="text1"/>
            <w:sz w:val="24"/>
            <w:szCs w:val="24"/>
            <w:rPrChange w:id="2835" w:author="Euderlan Freire" w:date="2025-06-13T19:21:00Z">
              <w:rPr/>
            </w:rPrChange>
          </w:rPr>
          <w:t>O relacionamento entre classes são cruciais para entender como as diferentes</w:t>
        </w:r>
      </w:ins>
      <w:ins w:id="2836" w:author="carvalhal carvalhal" w:date="2025-06-13T15:16:00Z">
        <w:r w:rsidRPr="00F67B5B">
          <w:rPr>
            <w:rFonts w:ascii="Times New Roman" w:hAnsi="Times New Roman" w:cs="Times New Roman"/>
            <w:color w:val="000000" w:themeColor="text1"/>
            <w:sz w:val="24"/>
            <w:szCs w:val="24"/>
            <w:rPrChange w:id="2837" w:author="Euderlan Freire" w:date="2025-06-13T19:21:00Z">
              <w:rPr/>
            </w:rPrChange>
          </w:rPr>
          <w:t xml:space="preserve"> partes do </w:t>
        </w:r>
      </w:ins>
      <w:ins w:id="2838" w:author="carvalhal carvalhal" w:date="2025-06-13T15:18:00Z">
        <w:r w:rsidR="0D83EFA9" w:rsidRPr="00F67B5B">
          <w:rPr>
            <w:rFonts w:ascii="Times New Roman" w:hAnsi="Times New Roman" w:cs="Times New Roman"/>
            <w:color w:val="000000" w:themeColor="text1"/>
            <w:sz w:val="24"/>
            <w:szCs w:val="24"/>
            <w:rPrChange w:id="2839" w:author="Euderlan Freire" w:date="2025-06-13T19:21:00Z">
              <w:rPr/>
            </w:rPrChange>
          </w:rPr>
          <w:t>sistema</w:t>
        </w:r>
      </w:ins>
      <w:ins w:id="2840" w:author="carvalhal carvalhal" w:date="2025-06-13T15:16:00Z">
        <w:r w:rsidRPr="00F67B5B">
          <w:rPr>
            <w:rFonts w:ascii="Times New Roman" w:hAnsi="Times New Roman" w:cs="Times New Roman"/>
            <w:color w:val="000000" w:themeColor="text1"/>
            <w:sz w:val="24"/>
            <w:szCs w:val="24"/>
            <w:rPrChange w:id="2841" w:author="Euderlan Freire" w:date="2025-06-13T19:21:00Z">
              <w:rPr/>
            </w:rPrChange>
          </w:rPr>
          <w:t xml:space="preserve"> i</w:t>
        </w:r>
        <w:r w:rsidR="76A2F59F" w:rsidRPr="00F67B5B">
          <w:rPr>
            <w:rFonts w:ascii="Times New Roman" w:hAnsi="Times New Roman" w:cs="Times New Roman"/>
            <w:color w:val="000000" w:themeColor="text1"/>
            <w:sz w:val="24"/>
            <w:szCs w:val="24"/>
            <w:rPrChange w:id="2842" w:author="Euderlan Freire" w:date="2025-06-13T19:21:00Z">
              <w:rPr/>
            </w:rPrChange>
          </w:rPr>
          <w:t xml:space="preserve">nteragem e se conectam. </w:t>
        </w:r>
        <w:r w:rsidR="61BA2A37" w:rsidRPr="00F67B5B">
          <w:rPr>
            <w:rFonts w:ascii="Times New Roman" w:hAnsi="Times New Roman" w:cs="Times New Roman"/>
            <w:color w:val="000000" w:themeColor="text1"/>
            <w:sz w:val="24"/>
            <w:szCs w:val="24"/>
            <w:rPrChange w:id="2843" w:author="Euderlan Freire" w:date="2025-06-13T19:21:00Z">
              <w:rPr/>
            </w:rPrChange>
          </w:rPr>
          <w:t>N</w:t>
        </w:r>
        <w:r w:rsidR="76A2F59F" w:rsidRPr="00F67B5B">
          <w:rPr>
            <w:rFonts w:ascii="Times New Roman" w:hAnsi="Times New Roman" w:cs="Times New Roman"/>
            <w:color w:val="000000" w:themeColor="text1"/>
            <w:sz w:val="24"/>
            <w:szCs w:val="24"/>
            <w:rPrChange w:id="2844" w:author="Euderlan Freire" w:date="2025-06-13T19:21:00Z">
              <w:rPr/>
            </w:rPrChange>
          </w:rPr>
          <w:t>o</w:t>
        </w:r>
      </w:ins>
      <w:ins w:id="2845" w:author="carvalhal carvalhal" w:date="2025-06-13T15:12:00Z">
        <w:r w:rsidR="2D15D5B6" w:rsidRPr="00F67B5B">
          <w:rPr>
            <w:rFonts w:ascii="Times New Roman" w:hAnsi="Times New Roman" w:cs="Times New Roman"/>
            <w:color w:val="000000" w:themeColor="text1"/>
            <w:sz w:val="24"/>
            <w:szCs w:val="24"/>
            <w:rPrChange w:id="2846" w:author="Euderlan Freire" w:date="2025-06-13T19:21:00Z">
              <w:rPr/>
            </w:rPrChange>
          </w:rPr>
          <w:t xml:space="preserve"> </w:t>
        </w:r>
      </w:ins>
      <w:ins w:id="2847" w:author="carvalhal carvalhal" w:date="2025-06-13T15:16:00Z">
        <w:r w:rsidR="61BA2A37" w:rsidRPr="00F67B5B">
          <w:rPr>
            <w:rFonts w:ascii="Times New Roman" w:hAnsi="Times New Roman" w:cs="Times New Roman"/>
            <w:color w:val="000000" w:themeColor="text1"/>
            <w:sz w:val="24"/>
            <w:szCs w:val="24"/>
            <w:rPrChange w:id="2848" w:author="Euderlan Freire" w:date="2025-06-13T19:21:00Z">
              <w:rPr/>
            </w:rPrChange>
          </w:rPr>
          <w:t xml:space="preserve">diagrama de classes esses </w:t>
        </w:r>
      </w:ins>
      <w:ins w:id="2849" w:author="carvalhal carvalhal" w:date="2025-06-13T15:18:00Z">
        <w:r w:rsidR="7226AE73" w:rsidRPr="00F67B5B">
          <w:rPr>
            <w:rFonts w:ascii="Times New Roman" w:hAnsi="Times New Roman" w:cs="Times New Roman"/>
            <w:color w:val="000000" w:themeColor="text1"/>
            <w:sz w:val="24"/>
            <w:szCs w:val="24"/>
            <w:rPrChange w:id="2850" w:author="Euderlan Freire" w:date="2025-06-13T19:21:00Z">
              <w:rPr/>
            </w:rPrChange>
          </w:rPr>
          <w:t>relacionamentos</w:t>
        </w:r>
      </w:ins>
      <w:ins w:id="2851" w:author="carvalhal carvalhal" w:date="2025-06-13T15:16:00Z">
        <w:r w:rsidR="61BA2A37" w:rsidRPr="00F67B5B">
          <w:rPr>
            <w:rFonts w:ascii="Times New Roman" w:hAnsi="Times New Roman" w:cs="Times New Roman"/>
            <w:color w:val="000000" w:themeColor="text1"/>
            <w:sz w:val="24"/>
            <w:szCs w:val="24"/>
            <w:rPrChange w:id="2852" w:author="Euderlan Freire" w:date="2025-06-13T19:21:00Z">
              <w:rPr/>
            </w:rPrChange>
          </w:rPr>
          <w:t xml:space="preserve"> são representad</w:t>
        </w:r>
      </w:ins>
      <w:ins w:id="2853" w:author="carvalhal carvalhal" w:date="2025-06-13T15:17:00Z">
        <w:r w:rsidR="61BA2A37" w:rsidRPr="00F67B5B">
          <w:rPr>
            <w:rFonts w:ascii="Times New Roman" w:hAnsi="Times New Roman" w:cs="Times New Roman"/>
            <w:color w:val="000000" w:themeColor="text1"/>
            <w:sz w:val="24"/>
            <w:szCs w:val="24"/>
            <w:rPrChange w:id="2854" w:author="Euderlan Freire" w:date="2025-06-13T19:21:00Z">
              <w:rPr/>
            </w:rPrChange>
          </w:rPr>
          <w:t>os por linhas que ligam as classes, como anotações que indicam</w:t>
        </w:r>
        <w:r w:rsidR="0AE6378A" w:rsidRPr="00F67B5B">
          <w:rPr>
            <w:rFonts w:ascii="Times New Roman" w:hAnsi="Times New Roman" w:cs="Times New Roman"/>
            <w:color w:val="000000" w:themeColor="text1"/>
            <w:sz w:val="24"/>
            <w:szCs w:val="24"/>
            <w:rPrChange w:id="2855" w:author="Euderlan Freire" w:date="2025-06-13T19:21:00Z">
              <w:rPr/>
            </w:rPrChange>
          </w:rPr>
          <w:t xml:space="preserve"> a natureza e a </w:t>
        </w:r>
      </w:ins>
      <w:ins w:id="2856" w:author="carvalhal carvalhal" w:date="2025-06-13T15:18:00Z">
        <w:r w:rsidR="0AE6378A" w:rsidRPr="00F67B5B">
          <w:rPr>
            <w:rFonts w:ascii="Times New Roman" w:hAnsi="Times New Roman" w:cs="Times New Roman"/>
            <w:color w:val="000000" w:themeColor="text1"/>
            <w:sz w:val="24"/>
            <w:szCs w:val="24"/>
            <w:rPrChange w:id="2857" w:author="Euderlan Freire" w:date="2025-06-13T19:21:00Z">
              <w:rPr/>
            </w:rPrChange>
          </w:rPr>
          <w:t>cardinalidade</w:t>
        </w:r>
      </w:ins>
      <w:ins w:id="2858" w:author="carvalhal carvalhal" w:date="2025-06-13T15:17:00Z">
        <w:r w:rsidR="0AE6378A" w:rsidRPr="00F67B5B">
          <w:rPr>
            <w:rFonts w:ascii="Times New Roman" w:hAnsi="Times New Roman" w:cs="Times New Roman"/>
            <w:color w:val="000000" w:themeColor="text1"/>
            <w:sz w:val="24"/>
            <w:szCs w:val="24"/>
            <w:rPrChange w:id="2859" w:author="Euderlan Freire" w:date="2025-06-13T19:21:00Z">
              <w:rPr/>
            </w:rPrChange>
          </w:rPr>
          <w:t xml:space="preserve"> da associação.</w:t>
        </w:r>
      </w:ins>
      <w:ins w:id="2860" w:author="carvalhal carvalhal" w:date="2025-06-13T15:16:00Z">
        <w:r w:rsidR="61BA2A37" w:rsidRPr="00F67B5B">
          <w:rPr>
            <w:rFonts w:ascii="Times New Roman" w:hAnsi="Times New Roman" w:cs="Times New Roman"/>
            <w:color w:val="000000" w:themeColor="text1"/>
            <w:sz w:val="24"/>
            <w:szCs w:val="24"/>
            <w:rPrChange w:id="2861" w:author="Euderlan Freire" w:date="2025-06-13T19:21:00Z">
              <w:rPr/>
            </w:rPrChange>
          </w:rPr>
          <w:t xml:space="preserve"> </w:t>
        </w:r>
      </w:ins>
    </w:p>
    <w:p w14:paraId="4BFDFA23" w14:textId="53AB2B90" w:rsidR="00726015" w:rsidRPr="00E203A3" w:rsidRDefault="00726015" w:rsidP="00EC2C2E">
      <w:pPr>
        <w:pStyle w:val="Legenda"/>
        <w:keepNext/>
        <w:spacing w:before="40" w:after="240" w:line="360" w:lineRule="auto"/>
        <w:jc w:val="center"/>
        <w:rPr>
          <w:ins w:id="2862" w:author="Euderlan Freire" w:date="2025-06-13T18:44:00Z"/>
          <w:rFonts w:ascii="Times New Roman" w:hAnsi="Times New Roman" w:cs="Times New Roman"/>
          <w:i w:val="0"/>
          <w:iCs w:val="0"/>
          <w:color w:val="000000" w:themeColor="text1"/>
          <w:sz w:val="24"/>
          <w:szCs w:val="24"/>
          <w:rPrChange w:id="2863" w:author="Euderlan Freire" w:date="2025-06-13T19:10:00Z">
            <w:rPr>
              <w:ins w:id="2864" w:author="Euderlan Freire" w:date="2025-06-13T18:44:00Z"/>
            </w:rPr>
          </w:rPrChange>
        </w:rPr>
        <w:pPrChange w:id="2865" w:author="Euderlan Freire" w:date="2025-06-13T19:23:00Z">
          <w:pPr>
            <w:pStyle w:val="Legenda"/>
          </w:pPr>
        </w:pPrChange>
      </w:pPr>
      <w:ins w:id="2866" w:author="Euderlan Freire" w:date="2025-06-13T18:44:00Z">
        <w:r w:rsidRPr="00E203A3">
          <w:rPr>
            <w:rFonts w:ascii="Times New Roman" w:hAnsi="Times New Roman" w:cs="Times New Roman"/>
            <w:i w:val="0"/>
            <w:iCs w:val="0"/>
            <w:color w:val="000000" w:themeColor="text1"/>
            <w:sz w:val="24"/>
            <w:szCs w:val="24"/>
            <w:rPrChange w:id="2867" w:author="Euderlan Freire" w:date="2025-06-13T19:10:00Z">
              <w:rPr/>
            </w:rPrChange>
          </w:rPr>
          <w:lastRenderedPageBreak/>
          <w:t xml:space="preserve">Figura </w:t>
        </w:r>
        <w:r w:rsidRPr="00E203A3">
          <w:rPr>
            <w:rFonts w:ascii="Times New Roman" w:hAnsi="Times New Roman" w:cs="Times New Roman"/>
            <w:i w:val="0"/>
            <w:iCs w:val="0"/>
            <w:color w:val="000000" w:themeColor="text1"/>
            <w:sz w:val="24"/>
            <w:szCs w:val="24"/>
            <w:rPrChange w:id="2868" w:author="Euderlan Freire" w:date="2025-06-13T19:10:00Z">
              <w:rPr/>
            </w:rPrChange>
          </w:rPr>
          <w:fldChar w:fldCharType="begin"/>
        </w:r>
        <w:r w:rsidRPr="00E203A3">
          <w:rPr>
            <w:rFonts w:ascii="Times New Roman" w:hAnsi="Times New Roman" w:cs="Times New Roman"/>
            <w:i w:val="0"/>
            <w:iCs w:val="0"/>
            <w:color w:val="000000" w:themeColor="text1"/>
            <w:sz w:val="24"/>
            <w:szCs w:val="24"/>
            <w:rPrChange w:id="2869" w:author="Euderlan Freire" w:date="2025-06-13T19:10:00Z">
              <w:rPr/>
            </w:rPrChange>
          </w:rPr>
          <w:instrText xml:space="preserve"> SEQ Figura \* ARABIC </w:instrText>
        </w:r>
      </w:ins>
      <w:r w:rsidRPr="00E203A3">
        <w:rPr>
          <w:rFonts w:ascii="Times New Roman" w:hAnsi="Times New Roman" w:cs="Times New Roman"/>
          <w:i w:val="0"/>
          <w:iCs w:val="0"/>
          <w:color w:val="000000" w:themeColor="text1"/>
          <w:sz w:val="24"/>
          <w:szCs w:val="24"/>
          <w:rPrChange w:id="2870" w:author="Euderlan Freire" w:date="2025-06-13T19:10:00Z">
            <w:rPr/>
          </w:rPrChange>
        </w:rPr>
        <w:fldChar w:fldCharType="separate"/>
      </w:r>
      <w:ins w:id="2871" w:author="EUDERLAN FREIRE DA SILVA ABREU" w:date="2025-06-13T21:24:00Z">
        <w:r w:rsidR="00A04EA5">
          <w:rPr>
            <w:rFonts w:ascii="Times New Roman" w:hAnsi="Times New Roman" w:cs="Times New Roman"/>
            <w:i w:val="0"/>
            <w:iCs w:val="0"/>
            <w:noProof/>
            <w:color w:val="000000" w:themeColor="text1"/>
            <w:sz w:val="24"/>
            <w:szCs w:val="24"/>
          </w:rPr>
          <w:t>6</w:t>
        </w:r>
      </w:ins>
      <w:ins w:id="2872" w:author="Euderlan Freire" w:date="2025-06-13T18:44:00Z">
        <w:r w:rsidRPr="00E203A3">
          <w:rPr>
            <w:rFonts w:ascii="Times New Roman" w:hAnsi="Times New Roman" w:cs="Times New Roman"/>
            <w:i w:val="0"/>
            <w:iCs w:val="0"/>
            <w:color w:val="000000" w:themeColor="text1"/>
            <w:sz w:val="24"/>
            <w:szCs w:val="24"/>
            <w:rPrChange w:id="2873" w:author="Euderlan Freire" w:date="2025-06-13T19:10:00Z">
              <w:rPr/>
            </w:rPrChange>
          </w:rPr>
          <w:fldChar w:fldCharType="end"/>
        </w:r>
        <w:r w:rsidRPr="00E203A3">
          <w:rPr>
            <w:rFonts w:ascii="Times New Roman" w:hAnsi="Times New Roman" w:cs="Times New Roman"/>
            <w:i w:val="0"/>
            <w:iCs w:val="0"/>
            <w:color w:val="000000" w:themeColor="text1"/>
            <w:sz w:val="24"/>
            <w:szCs w:val="24"/>
            <w:rPrChange w:id="2874" w:author="Euderlan Freire" w:date="2025-06-13T19:10:00Z">
              <w:rPr/>
            </w:rPrChange>
          </w:rPr>
          <w:t xml:space="preserve"> - Diagrama de Classe</w:t>
        </w:r>
      </w:ins>
    </w:p>
    <w:p w14:paraId="096B9D2B" w14:textId="6C11A714" w:rsidR="008F77D2" w:rsidRPr="00E203A3" w:rsidRDefault="70E977C8" w:rsidP="00EC2C2E">
      <w:pPr>
        <w:keepNext/>
        <w:spacing w:before="40" w:after="240" w:line="360" w:lineRule="auto"/>
        <w:jc w:val="center"/>
        <w:rPr>
          <w:ins w:id="2875" w:author="Euderlan Freire" w:date="2025-06-13T16:53:00Z"/>
          <w:rFonts w:ascii="Times New Roman" w:hAnsi="Times New Roman" w:cs="Times New Roman"/>
          <w:color w:val="000000" w:themeColor="text1"/>
          <w:sz w:val="24"/>
          <w:szCs w:val="24"/>
          <w:rPrChange w:id="2876" w:author="Euderlan Freire" w:date="2025-06-13T19:10:00Z">
            <w:rPr>
              <w:ins w:id="2877" w:author="Euderlan Freire" w:date="2025-06-13T16:53:00Z"/>
            </w:rPr>
          </w:rPrChange>
        </w:rPr>
        <w:pPrChange w:id="2878" w:author="Euderlan Freire" w:date="2025-06-13T19:23:00Z">
          <w:pPr>
            <w:jc w:val="center"/>
          </w:pPr>
        </w:pPrChange>
      </w:pPr>
      <w:ins w:id="2879" w:author="carvalhal carvalhal" w:date="2025-06-13T15:21:00Z">
        <w:r w:rsidRPr="00E203A3">
          <w:rPr>
            <w:rFonts w:ascii="Times New Roman" w:hAnsi="Times New Roman" w:cs="Times New Roman"/>
            <w:noProof/>
            <w:color w:val="000000" w:themeColor="text1"/>
            <w:sz w:val="24"/>
            <w:szCs w:val="24"/>
            <w:rPrChange w:id="2880" w:author="Euderlan Freire" w:date="2025-06-13T19:10:00Z">
              <w:rPr>
                <w:noProof/>
              </w:rPr>
            </w:rPrChange>
          </w:rPr>
          <w:drawing>
            <wp:inline distT="0" distB="0" distL="0" distR="0" wp14:anchorId="4C47BC1D" wp14:editId="1A327D96">
              <wp:extent cx="3951177" cy="4410075"/>
              <wp:effectExtent l="0" t="0" r="0" b="0"/>
              <wp:docPr id="75402994" name="Imagem 75402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951177" cy="4410075"/>
                      </a:xfrm>
                      <a:prstGeom prst="rect">
                        <a:avLst/>
                      </a:prstGeom>
                    </pic:spPr>
                  </pic:pic>
                </a:graphicData>
              </a:graphic>
            </wp:inline>
          </w:drawing>
        </w:r>
      </w:ins>
    </w:p>
    <w:p w14:paraId="08A35991" w14:textId="7BCF13E3" w:rsidR="041FA854" w:rsidRPr="00E203A3" w:rsidRDefault="008F77D2" w:rsidP="00EC2C2E">
      <w:pPr>
        <w:pStyle w:val="Legenda"/>
        <w:spacing w:before="40" w:after="240" w:line="360" w:lineRule="auto"/>
        <w:jc w:val="center"/>
        <w:rPr>
          <w:ins w:id="2881" w:author="carvalhal carvalhal" w:date="2025-06-13T14:48:00Z"/>
          <w:rFonts w:ascii="Times New Roman" w:hAnsi="Times New Roman" w:cs="Times New Roman"/>
          <w:color w:val="000000" w:themeColor="text1"/>
          <w:sz w:val="24"/>
          <w:szCs w:val="24"/>
          <w:rPrChange w:id="2882" w:author="Euderlan Freire" w:date="2025-06-13T19:10:00Z">
            <w:rPr>
              <w:ins w:id="2883" w:author="carvalhal carvalhal" w:date="2025-06-13T14:48:00Z"/>
            </w:rPr>
          </w:rPrChange>
        </w:rPr>
        <w:pPrChange w:id="2884" w:author="Euderlan Freire" w:date="2025-06-13T19:23:00Z">
          <w:pPr>
            <w:pStyle w:val="Ttulo2"/>
          </w:pPr>
        </w:pPrChange>
      </w:pPr>
      <w:ins w:id="2885" w:author="Euderlan Freire" w:date="2025-06-13T16:53:00Z">
        <w:r w:rsidRPr="00E203A3">
          <w:rPr>
            <w:rFonts w:ascii="Times New Roman" w:hAnsi="Times New Roman" w:cs="Times New Roman"/>
            <w:i w:val="0"/>
            <w:iCs w:val="0"/>
            <w:color w:val="000000" w:themeColor="text1"/>
            <w:sz w:val="24"/>
            <w:szCs w:val="24"/>
            <w:rPrChange w:id="2886" w:author="Euderlan Freire" w:date="2025-06-13T19:10:00Z">
              <w:rPr>
                <w:i/>
                <w:iCs/>
              </w:rPr>
            </w:rPrChange>
          </w:rPr>
          <w:t>Fonte: Autoria Própria (2025)</w:t>
        </w:r>
      </w:ins>
    </w:p>
    <w:p w14:paraId="548D3481" w14:textId="372C7C5C" w:rsidR="041FA854" w:rsidRPr="00E203A3" w:rsidRDefault="348DE4E2" w:rsidP="00EC2C2E">
      <w:pPr>
        <w:spacing w:before="40" w:after="240" w:line="360" w:lineRule="auto"/>
        <w:jc w:val="both"/>
        <w:rPr>
          <w:ins w:id="2887" w:author="EUDERLAN FREIRE DA SILVA ABREU" w:date="2025-05-28T18:00:00Z"/>
          <w:rFonts w:ascii="Times New Roman" w:hAnsi="Times New Roman" w:cs="Times New Roman"/>
          <w:color w:val="000000" w:themeColor="text1"/>
          <w:sz w:val="24"/>
          <w:szCs w:val="24"/>
          <w:rPrChange w:id="2888" w:author="Euderlan Freire" w:date="2025-06-13T19:10:00Z">
            <w:rPr>
              <w:ins w:id="2889" w:author="EUDERLAN FREIRE DA SILVA ABREU" w:date="2025-05-28T18:00:00Z"/>
            </w:rPr>
          </w:rPrChange>
        </w:rPr>
        <w:pPrChange w:id="2890" w:author="Euderlan Freire" w:date="2025-06-13T19:23:00Z">
          <w:pPr/>
        </w:pPrChange>
      </w:pPr>
      <w:ins w:id="2891" w:author="carvalhal carvalhal" w:date="2025-06-13T14:45:00Z">
        <w:r w:rsidRPr="00E203A3">
          <w:rPr>
            <w:rFonts w:ascii="Times New Roman" w:hAnsi="Times New Roman" w:cs="Times New Roman"/>
            <w:color w:val="000000" w:themeColor="text1"/>
            <w:sz w:val="24"/>
            <w:szCs w:val="24"/>
            <w:rPrChange w:id="2892" w:author="Euderlan Freire" w:date="2025-06-13T19:10:00Z">
              <w:rPr/>
            </w:rPrChange>
          </w:rPr>
          <w:t xml:space="preserve"> </w:t>
        </w:r>
      </w:ins>
      <w:ins w:id="2893" w:author="carvalhal carvalhal" w:date="2025-06-13T14:42:00Z">
        <w:r w:rsidR="60646764" w:rsidRPr="00E203A3">
          <w:rPr>
            <w:rFonts w:ascii="Times New Roman" w:hAnsi="Times New Roman" w:cs="Times New Roman"/>
            <w:color w:val="000000" w:themeColor="text1"/>
            <w:sz w:val="24"/>
            <w:szCs w:val="24"/>
            <w:rPrChange w:id="2894" w:author="Euderlan Freire" w:date="2025-06-13T19:10:00Z">
              <w:rPr/>
            </w:rPrChange>
          </w:rPr>
          <w:t xml:space="preserve"> </w:t>
        </w:r>
      </w:ins>
      <w:ins w:id="2895" w:author="carvalhal carvalhal" w:date="2025-06-13T14:41:00Z">
        <w:r w:rsidR="1F6765DB" w:rsidRPr="00E203A3">
          <w:rPr>
            <w:rFonts w:ascii="Times New Roman" w:hAnsi="Times New Roman" w:cs="Times New Roman"/>
            <w:color w:val="000000" w:themeColor="text1"/>
            <w:sz w:val="24"/>
            <w:szCs w:val="24"/>
            <w:rPrChange w:id="2896" w:author="Euderlan Freire" w:date="2025-06-13T19:10:00Z">
              <w:rPr/>
            </w:rPrChange>
          </w:rPr>
          <w:t xml:space="preserve"> </w:t>
        </w:r>
      </w:ins>
    </w:p>
    <w:p w14:paraId="2A00A39C" w14:textId="7FA2B266" w:rsidR="00F7700F" w:rsidRPr="00E203A3" w:rsidRDefault="00F7700F" w:rsidP="00EC2C2E">
      <w:pPr>
        <w:pStyle w:val="Ttulo2"/>
        <w:spacing w:after="240" w:line="360" w:lineRule="auto"/>
        <w:jc w:val="both"/>
        <w:rPr>
          <w:ins w:id="2897" w:author="EUDERLAN FREIRE DA SILVA ABREU" w:date="2025-05-28T18:01:00Z"/>
          <w:rFonts w:ascii="Times New Roman" w:eastAsia="Times New Roman" w:hAnsi="Times New Roman" w:cs="Times New Roman"/>
          <w:color w:val="000000" w:themeColor="text1"/>
          <w:sz w:val="24"/>
          <w:szCs w:val="24"/>
          <w:rPrChange w:id="2898" w:author="Euderlan Freire" w:date="2025-06-13T19:10:00Z">
            <w:rPr>
              <w:ins w:id="2899" w:author="EUDERLAN FREIRE DA SILVA ABREU" w:date="2025-05-28T18:01:00Z"/>
              <w:rFonts w:ascii="Times New Roman" w:hAnsi="Times New Roman" w:cs="Times New Roman"/>
              <w:color w:val="000000" w:themeColor="text1"/>
              <w:sz w:val="24"/>
              <w:szCs w:val="24"/>
            </w:rPr>
          </w:rPrChange>
        </w:rPr>
        <w:pPrChange w:id="2900" w:author="Euderlan Freire" w:date="2025-06-13T19:23:00Z">
          <w:pPr>
            <w:pStyle w:val="Ttulo2"/>
          </w:pPr>
        </w:pPrChange>
      </w:pPr>
      <w:bookmarkStart w:id="2901" w:name="_Toc200739804"/>
      <w:ins w:id="2902" w:author="EUDERLAN FREIRE DA SILVA ABREU" w:date="2025-05-28T18:01:00Z">
        <w:r w:rsidRPr="00E203A3">
          <w:rPr>
            <w:rFonts w:ascii="Times New Roman" w:eastAsia="Times New Roman" w:hAnsi="Times New Roman" w:cs="Times New Roman"/>
            <w:color w:val="000000" w:themeColor="text1"/>
            <w:sz w:val="24"/>
            <w:szCs w:val="24"/>
            <w:rPrChange w:id="2903" w:author="Euderlan Freire" w:date="2025-06-13T19:10:00Z">
              <w:rPr>
                <w:rFonts w:ascii="Times New Roman" w:eastAsiaTheme="minorEastAsia" w:hAnsi="Times New Roman" w:cs="Times New Roman"/>
                <w:color w:val="auto"/>
                <w:sz w:val="28"/>
                <w:szCs w:val="28"/>
              </w:rPr>
            </w:rPrChange>
          </w:rPr>
          <w:t>Diagramas de Sequência</w:t>
        </w:r>
        <w:bookmarkEnd w:id="2901"/>
      </w:ins>
    </w:p>
    <w:p w14:paraId="7EA4C2D1" w14:textId="4CBFF4AB" w:rsidR="64B0EF1B" w:rsidRPr="00E203A3" w:rsidRDefault="64B0EF1B" w:rsidP="00EC2C2E">
      <w:pPr>
        <w:spacing w:before="40" w:after="240" w:line="360" w:lineRule="auto"/>
        <w:ind w:firstLine="576"/>
        <w:jc w:val="both"/>
        <w:rPr>
          <w:ins w:id="2904" w:author="Hissa Bárbara Oliveira" w:date="2025-06-12T18:40:00Z"/>
          <w:rFonts w:ascii="Times New Roman" w:eastAsia="Times New Roman" w:hAnsi="Times New Roman" w:cs="Times New Roman"/>
          <w:color w:val="000000" w:themeColor="text1"/>
          <w:sz w:val="24"/>
          <w:szCs w:val="24"/>
          <w:rPrChange w:id="2905" w:author="Euderlan Freire" w:date="2025-06-13T19:10:00Z">
            <w:rPr>
              <w:ins w:id="2906" w:author="Hissa Bárbara Oliveira" w:date="2025-06-12T18:40:00Z"/>
              <w:rFonts w:ascii="Times New Roman" w:hAnsi="Times New Roman" w:cs="Times New Roman"/>
              <w:color w:val="000000" w:themeColor="text1"/>
            </w:rPr>
          </w:rPrChange>
        </w:rPr>
        <w:pPrChange w:id="2907" w:author="Euderlan Freire" w:date="2025-06-13T19:23:00Z">
          <w:pPr/>
        </w:pPrChange>
      </w:pPr>
      <w:ins w:id="2908" w:author="Hissa Bárbara Oliveira" w:date="2025-06-12T14:39:00Z">
        <w:r w:rsidRPr="00E203A3">
          <w:rPr>
            <w:rFonts w:ascii="Times New Roman" w:eastAsia="Times New Roman" w:hAnsi="Times New Roman" w:cs="Times New Roman"/>
            <w:color w:val="000000" w:themeColor="text1"/>
            <w:sz w:val="24"/>
            <w:szCs w:val="24"/>
            <w:rPrChange w:id="2909" w:author="Euderlan Freire" w:date="2025-06-13T19:10:00Z">
              <w:rPr/>
            </w:rPrChange>
          </w:rPr>
          <w:t xml:space="preserve">Os </w:t>
        </w:r>
      </w:ins>
      <w:ins w:id="2910" w:author="Hissa Bárbara Oliveira" w:date="2025-06-12T18:39:00Z">
        <w:r w:rsidR="5243624A" w:rsidRPr="00E203A3">
          <w:rPr>
            <w:rFonts w:ascii="Times New Roman" w:eastAsia="Times New Roman" w:hAnsi="Times New Roman" w:cs="Times New Roman"/>
            <w:color w:val="000000" w:themeColor="text1"/>
            <w:sz w:val="24"/>
            <w:szCs w:val="24"/>
            <w:rPrChange w:id="2911" w:author="Euderlan Freire" w:date="2025-06-13T19:10:00Z">
              <w:rPr>
                <w:rFonts w:ascii="Calibri" w:eastAsia="Calibri" w:hAnsi="Calibri" w:cs="Calibri"/>
              </w:rPr>
            </w:rPrChange>
          </w:rPr>
          <w:t>diagramas de sequência desenvolvidos demonstram as interações comunicacionais entre os diferentes atores do sistema de perguntas e respostas. Esses diagramas são fundamentais para compreender como as mensagens fluem entre usuários, sistema e componentes externos durante a execução de cada funcionalidade. O foco principal está em evidenciar a ordem temporal das comunicações e como cada participante responde às solicitações recebidas.</w:t>
        </w:r>
      </w:ins>
    </w:p>
    <w:p w14:paraId="7EBBA126" w14:textId="4A0D2A12" w:rsidR="00B25BD6" w:rsidRPr="00B25BD6" w:rsidRDefault="5243624A" w:rsidP="00B25BD6">
      <w:pPr>
        <w:pStyle w:val="Ttulo3"/>
        <w:rPr>
          <w:ins w:id="2912" w:author="Hissa Bárbara Oliveira" w:date="2025-06-12T18:42:00Z"/>
          <w:rFonts w:ascii="Times New Roman" w:hAnsi="Times New Roman" w:cs="Times New Roman"/>
          <w:color w:val="000000" w:themeColor="text1"/>
          <w:rPrChange w:id="2913" w:author="Euderlan Freire" w:date="2025-06-13T19:48:00Z">
            <w:rPr>
              <w:ins w:id="2914" w:author="Hissa Bárbara Oliveira" w:date="2025-06-12T18:42:00Z"/>
              <w:rFonts w:ascii="Times New Roman" w:eastAsia="Times New Roman" w:hAnsi="Times New Roman" w:cs="Times New Roman"/>
            </w:rPr>
          </w:rPrChange>
        </w:rPr>
        <w:pPrChange w:id="2915" w:author="Euderlan Freire" w:date="2025-06-13T19:47:00Z">
          <w:pPr/>
        </w:pPrChange>
      </w:pPr>
      <w:ins w:id="2916" w:author="Hissa Bárbara Oliveira" w:date="2025-06-12T18:40:00Z">
        <w:del w:id="2917" w:author="Euderlan Freire" w:date="2025-06-13T19:47:00Z">
          <w:r w:rsidRPr="00B25BD6" w:rsidDel="00B25BD6">
            <w:rPr>
              <w:rFonts w:ascii="Times New Roman" w:hAnsi="Times New Roman" w:cs="Times New Roman"/>
              <w:color w:val="000000" w:themeColor="text1"/>
              <w:rPrChange w:id="2918" w:author="Euderlan Freire" w:date="2025-06-13T19:48:00Z">
                <w:rPr>
                  <w:rFonts w:ascii="Times New Roman" w:eastAsia="Times New Roman" w:hAnsi="Times New Roman" w:cs="Times New Roman"/>
                  <w:sz w:val="24"/>
                  <w:szCs w:val="24"/>
                </w:rPr>
              </w:rPrChange>
            </w:rPr>
            <w:delText xml:space="preserve">4.3.1 </w:delText>
          </w:r>
        </w:del>
      </w:ins>
      <w:ins w:id="2919" w:author="Hissa Bárbara Oliveira" w:date="2025-06-12T18:42:00Z">
        <w:del w:id="2920" w:author="Euderlan Freire" w:date="2025-06-13T19:47:00Z">
          <w:r w:rsidR="2AB64F76" w:rsidRPr="00B25BD6" w:rsidDel="00B25BD6">
            <w:rPr>
              <w:rFonts w:ascii="Times New Roman" w:hAnsi="Times New Roman" w:cs="Times New Roman"/>
              <w:color w:val="000000" w:themeColor="text1"/>
              <w:rPrChange w:id="2921" w:author="Euderlan Freire" w:date="2025-06-13T19:48:00Z">
                <w:rPr>
                  <w:rFonts w:ascii="Times New Roman" w:eastAsia="Times New Roman" w:hAnsi="Times New Roman" w:cs="Times New Roman"/>
                  <w:sz w:val="24"/>
                  <w:szCs w:val="24"/>
                </w:rPr>
              </w:rPrChange>
            </w:rPr>
            <w:delText xml:space="preserve"> </w:delText>
          </w:r>
          <w:r w:rsidRPr="00B25BD6" w:rsidDel="00B25BD6">
            <w:rPr>
              <w:rFonts w:ascii="Times New Roman" w:hAnsi="Times New Roman" w:cs="Times New Roman"/>
              <w:color w:val="000000" w:themeColor="text1"/>
              <w:rPrChange w:id="2922" w:author="Euderlan Freire" w:date="2025-06-13T19:48:00Z">
                <w:rPr/>
              </w:rPrChange>
            </w:rPr>
            <w:tab/>
          </w:r>
        </w:del>
      </w:ins>
      <w:bookmarkStart w:id="2923" w:name="_Toc200739805"/>
      <w:ins w:id="2924" w:author="Hissa Bárbara Oliveira" w:date="2025-06-12T18:40:00Z">
        <w:r w:rsidRPr="00B25BD6">
          <w:rPr>
            <w:rFonts w:ascii="Times New Roman" w:hAnsi="Times New Roman" w:cs="Times New Roman"/>
            <w:color w:val="000000" w:themeColor="text1"/>
            <w:rPrChange w:id="2925" w:author="Euderlan Freire" w:date="2025-06-13T19:48:00Z">
              <w:rPr>
                <w:rFonts w:ascii="Times New Roman" w:hAnsi="Times New Roman" w:cs="Times New Roman"/>
                <w:color w:val="000000" w:themeColor="text1"/>
              </w:rPr>
            </w:rPrChange>
          </w:rPr>
          <w:t xml:space="preserve">Diagramas de </w:t>
        </w:r>
        <w:r w:rsidRPr="00B25BD6">
          <w:rPr>
            <w:rFonts w:ascii="Times New Roman" w:hAnsi="Times New Roman" w:cs="Times New Roman"/>
            <w:color w:val="000000" w:themeColor="text1"/>
            <w:rPrChange w:id="2926" w:author="Euderlan Freire" w:date="2025-06-13T19:48:00Z">
              <w:rPr>
                <w:rFonts w:ascii="Times New Roman" w:eastAsia="Times New Roman" w:hAnsi="Times New Roman" w:cs="Times New Roman"/>
                <w:sz w:val="24"/>
                <w:szCs w:val="24"/>
              </w:rPr>
            </w:rPrChange>
          </w:rPr>
          <w:t xml:space="preserve">Sequência </w:t>
        </w:r>
        <w:r w:rsidRPr="00B25BD6">
          <w:rPr>
            <w:rFonts w:ascii="Times New Roman" w:hAnsi="Times New Roman" w:cs="Times New Roman"/>
            <w:color w:val="000000" w:themeColor="text1"/>
            <w:rPrChange w:id="2927" w:author="Euderlan Freire" w:date="2025-06-13T19:48:00Z">
              <w:rPr>
                <w:rFonts w:ascii="Times New Roman" w:hAnsi="Times New Roman" w:cs="Times New Roman"/>
                <w:color w:val="000000" w:themeColor="text1"/>
              </w:rPr>
            </w:rPrChange>
          </w:rPr>
          <w:t>Cadastro e Login</w:t>
        </w:r>
      </w:ins>
      <w:bookmarkEnd w:id="2923"/>
    </w:p>
    <w:p w14:paraId="398BB2F7" w14:textId="7E8EC2DF" w:rsidR="231006E6" w:rsidRPr="00B25BD6" w:rsidRDefault="231006E6" w:rsidP="00EC2C2E">
      <w:pPr>
        <w:spacing w:before="40" w:after="240" w:line="360" w:lineRule="auto"/>
        <w:ind w:firstLine="708"/>
        <w:jc w:val="both"/>
        <w:rPr>
          <w:ins w:id="2928" w:author="Hissa Bárbara Oliveira" w:date="2025-06-12T21:18:00Z"/>
          <w:rFonts w:ascii="Times New Roman" w:eastAsia="Times New Roman" w:hAnsi="Times New Roman" w:cs="Times New Roman"/>
          <w:color w:val="000000" w:themeColor="text1"/>
          <w:sz w:val="24"/>
          <w:szCs w:val="24"/>
          <w:rPrChange w:id="2929" w:author="Euderlan Freire" w:date="2025-06-13T19:48:00Z">
            <w:rPr>
              <w:ins w:id="2930" w:author="Hissa Bárbara Oliveira" w:date="2025-06-12T21:18:00Z"/>
              <w:rFonts w:ascii="Times New Roman" w:eastAsia="Times New Roman" w:hAnsi="Times New Roman" w:cs="Times New Roman"/>
              <w:sz w:val="24"/>
              <w:szCs w:val="24"/>
            </w:rPr>
          </w:rPrChange>
        </w:rPr>
        <w:pPrChange w:id="2931" w:author="Euderlan Freire" w:date="2025-06-13T19:23:00Z">
          <w:pPr>
            <w:ind w:firstLine="708"/>
          </w:pPr>
        </w:pPrChange>
      </w:pPr>
      <w:ins w:id="2932" w:author="Hissa Bárbara Oliveira" w:date="2025-06-12T18:41:00Z">
        <w:r w:rsidRPr="00B25BD6">
          <w:rPr>
            <w:rFonts w:ascii="Times New Roman" w:eastAsia="Times New Roman" w:hAnsi="Times New Roman" w:cs="Times New Roman"/>
            <w:color w:val="000000" w:themeColor="text1"/>
            <w:sz w:val="24"/>
            <w:szCs w:val="24"/>
            <w:rPrChange w:id="2933" w:author="Euderlan Freire" w:date="2025-06-13T19:48:00Z">
              <w:rPr>
                <w:rFonts w:ascii="Times New Roman" w:eastAsia="Times New Roman" w:hAnsi="Times New Roman" w:cs="Times New Roman"/>
                <w:sz w:val="24"/>
                <w:szCs w:val="24"/>
              </w:rPr>
            </w:rPrChange>
          </w:rPr>
          <w:t xml:space="preserve">O diagrama de sequência do processo de cadastro e login mostra o fluxo de interações entre o usuário, a interface e o sistema. O usuário inicia ao selecionar a opção </w:t>
        </w:r>
        <w:r w:rsidRPr="00B25BD6">
          <w:rPr>
            <w:rFonts w:ascii="Times New Roman" w:eastAsia="Times New Roman" w:hAnsi="Times New Roman" w:cs="Times New Roman"/>
            <w:color w:val="000000" w:themeColor="text1"/>
            <w:sz w:val="24"/>
            <w:szCs w:val="24"/>
            <w:rPrChange w:id="2934" w:author="Euderlan Freire" w:date="2025-06-13T19:48:00Z">
              <w:rPr>
                <w:rFonts w:ascii="Times New Roman" w:eastAsia="Times New Roman" w:hAnsi="Times New Roman" w:cs="Times New Roman"/>
                <w:sz w:val="24"/>
                <w:szCs w:val="24"/>
              </w:rPr>
            </w:rPrChange>
          </w:rPr>
          <w:lastRenderedPageBreak/>
          <w:t xml:space="preserve">de cadastrar, momento em que a interface solicita os dados e os envia ao sistema. Após o sistema receber e armazenar as informações, o usuário pode efetuar o login. Nesse momento, a interface solicita os dados de login, envia ao sistema, que por sua vez realiza a verificação. Caso os dados estejam corretos, o sistema retorna </w:t>
        </w:r>
        <w:proofErr w:type="gramStart"/>
        <w:r w:rsidRPr="00B25BD6">
          <w:rPr>
            <w:rFonts w:ascii="Times New Roman" w:eastAsia="Times New Roman" w:hAnsi="Times New Roman" w:cs="Times New Roman"/>
            <w:color w:val="000000" w:themeColor="text1"/>
            <w:sz w:val="24"/>
            <w:szCs w:val="24"/>
            <w:rPrChange w:id="2935" w:author="Euderlan Freire" w:date="2025-06-13T19:48:00Z">
              <w:rPr>
                <w:rFonts w:ascii="Times New Roman" w:eastAsia="Times New Roman" w:hAnsi="Times New Roman" w:cs="Times New Roman"/>
                <w:sz w:val="24"/>
                <w:szCs w:val="24"/>
              </w:rPr>
            </w:rPrChange>
          </w:rPr>
          <w:t>a</w:t>
        </w:r>
        <w:proofErr w:type="gramEnd"/>
        <w:r w:rsidRPr="00B25BD6">
          <w:rPr>
            <w:rFonts w:ascii="Times New Roman" w:eastAsia="Times New Roman" w:hAnsi="Times New Roman" w:cs="Times New Roman"/>
            <w:color w:val="000000" w:themeColor="text1"/>
            <w:sz w:val="24"/>
            <w:szCs w:val="24"/>
            <w:rPrChange w:id="2936" w:author="Euderlan Freire" w:date="2025-06-13T19:48:00Z">
              <w:rPr>
                <w:rFonts w:ascii="Times New Roman" w:eastAsia="Times New Roman" w:hAnsi="Times New Roman" w:cs="Times New Roman"/>
                <w:sz w:val="24"/>
                <w:szCs w:val="24"/>
              </w:rPr>
            </w:rPrChange>
          </w:rPr>
          <w:t xml:space="preserve"> confirmação e identifica se o perfil pertence a um usuário comum ou administrador. Por fim, o sistema envia essa informação para a interface, que realiza o redirecionamento adequado.</w:t>
        </w:r>
      </w:ins>
    </w:p>
    <w:p w14:paraId="33CBD4DE" w14:textId="4458DFDB" w:rsidR="00726015" w:rsidRPr="00B25BD6" w:rsidRDefault="00726015" w:rsidP="00EC2C2E">
      <w:pPr>
        <w:pStyle w:val="Legenda"/>
        <w:keepNext/>
        <w:spacing w:before="40" w:after="240" w:line="360" w:lineRule="auto"/>
        <w:jc w:val="center"/>
        <w:rPr>
          <w:ins w:id="2937" w:author="Euderlan Freire" w:date="2025-06-13T18:44:00Z"/>
          <w:rFonts w:ascii="Times New Roman" w:hAnsi="Times New Roman" w:cs="Times New Roman"/>
          <w:i w:val="0"/>
          <w:iCs w:val="0"/>
          <w:color w:val="000000" w:themeColor="text1"/>
          <w:sz w:val="24"/>
          <w:szCs w:val="24"/>
          <w:rPrChange w:id="2938" w:author="Euderlan Freire" w:date="2025-06-13T19:48:00Z">
            <w:rPr>
              <w:ins w:id="2939" w:author="Euderlan Freire" w:date="2025-06-13T18:44:00Z"/>
            </w:rPr>
          </w:rPrChange>
        </w:rPr>
        <w:pPrChange w:id="2940" w:author="Euderlan Freire" w:date="2025-06-13T19:23:00Z">
          <w:pPr>
            <w:pStyle w:val="Legenda"/>
          </w:pPr>
        </w:pPrChange>
      </w:pPr>
      <w:ins w:id="2941" w:author="Euderlan Freire" w:date="2025-06-13T18:44:00Z">
        <w:r w:rsidRPr="00B25BD6">
          <w:rPr>
            <w:rFonts w:ascii="Times New Roman" w:hAnsi="Times New Roman" w:cs="Times New Roman"/>
            <w:i w:val="0"/>
            <w:iCs w:val="0"/>
            <w:color w:val="000000" w:themeColor="text1"/>
            <w:sz w:val="24"/>
            <w:szCs w:val="24"/>
            <w:rPrChange w:id="2942" w:author="Euderlan Freire" w:date="2025-06-13T19:48:00Z">
              <w:rPr/>
            </w:rPrChange>
          </w:rPr>
          <w:t xml:space="preserve">Figura </w:t>
        </w:r>
        <w:r w:rsidRPr="00B25BD6">
          <w:rPr>
            <w:rFonts w:ascii="Times New Roman" w:hAnsi="Times New Roman" w:cs="Times New Roman"/>
            <w:i w:val="0"/>
            <w:iCs w:val="0"/>
            <w:color w:val="000000" w:themeColor="text1"/>
            <w:sz w:val="24"/>
            <w:szCs w:val="24"/>
            <w:rPrChange w:id="2943" w:author="Euderlan Freire" w:date="2025-06-13T19:48:00Z">
              <w:rPr/>
            </w:rPrChange>
          </w:rPr>
          <w:fldChar w:fldCharType="begin"/>
        </w:r>
        <w:r w:rsidRPr="00B25BD6">
          <w:rPr>
            <w:rFonts w:ascii="Times New Roman" w:hAnsi="Times New Roman" w:cs="Times New Roman"/>
            <w:i w:val="0"/>
            <w:iCs w:val="0"/>
            <w:color w:val="000000" w:themeColor="text1"/>
            <w:sz w:val="24"/>
            <w:szCs w:val="24"/>
            <w:rPrChange w:id="2944" w:author="Euderlan Freire" w:date="2025-06-13T19:48:00Z">
              <w:rPr/>
            </w:rPrChange>
          </w:rPr>
          <w:instrText xml:space="preserve"> SEQ Figura \* ARABIC </w:instrText>
        </w:r>
      </w:ins>
      <w:r w:rsidRPr="00B25BD6">
        <w:rPr>
          <w:rFonts w:ascii="Times New Roman" w:hAnsi="Times New Roman" w:cs="Times New Roman"/>
          <w:i w:val="0"/>
          <w:iCs w:val="0"/>
          <w:color w:val="000000" w:themeColor="text1"/>
          <w:sz w:val="24"/>
          <w:szCs w:val="24"/>
          <w:rPrChange w:id="2945" w:author="Euderlan Freire" w:date="2025-06-13T19:48:00Z">
            <w:rPr/>
          </w:rPrChange>
        </w:rPr>
        <w:fldChar w:fldCharType="separate"/>
      </w:r>
      <w:ins w:id="2946" w:author="EUDERLAN FREIRE DA SILVA ABREU" w:date="2025-06-13T21:24:00Z">
        <w:r w:rsidR="00A04EA5">
          <w:rPr>
            <w:rFonts w:ascii="Times New Roman" w:hAnsi="Times New Roman" w:cs="Times New Roman"/>
            <w:i w:val="0"/>
            <w:iCs w:val="0"/>
            <w:noProof/>
            <w:color w:val="000000" w:themeColor="text1"/>
            <w:sz w:val="24"/>
            <w:szCs w:val="24"/>
          </w:rPr>
          <w:t>7</w:t>
        </w:r>
      </w:ins>
      <w:ins w:id="2947" w:author="Euderlan Freire" w:date="2025-06-13T19:28:00Z">
        <w:del w:id="2948" w:author="EUDERLAN FREIRE DA SILVA ABREU" w:date="2025-06-13T21:24:00Z">
          <w:r w:rsidR="004B5B9F" w:rsidRPr="00B25BD6" w:rsidDel="00A04EA5">
            <w:rPr>
              <w:rFonts w:ascii="Times New Roman" w:hAnsi="Times New Roman" w:cs="Times New Roman"/>
              <w:i w:val="0"/>
              <w:noProof/>
              <w:color w:val="000000" w:themeColor="text1"/>
              <w:sz w:val="24"/>
              <w:szCs w:val="24"/>
            </w:rPr>
            <w:delText>7</w:delText>
          </w:r>
        </w:del>
      </w:ins>
      <w:ins w:id="2949" w:author="Euderlan Freire" w:date="2025-06-13T18:44:00Z">
        <w:r w:rsidRPr="00B25BD6">
          <w:rPr>
            <w:rFonts w:ascii="Times New Roman" w:hAnsi="Times New Roman" w:cs="Times New Roman"/>
            <w:i w:val="0"/>
            <w:iCs w:val="0"/>
            <w:color w:val="000000" w:themeColor="text1"/>
            <w:sz w:val="24"/>
            <w:szCs w:val="24"/>
            <w:rPrChange w:id="2950" w:author="Euderlan Freire" w:date="2025-06-13T19:48:00Z">
              <w:rPr/>
            </w:rPrChange>
          </w:rPr>
          <w:fldChar w:fldCharType="end"/>
        </w:r>
        <w:r w:rsidRPr="00B25BD6">
          <w:rPr>
            <w:rFonts w:ascii="Times New Roman" w:hAnsi="Times New Roman" w:cs="Times New Roman"/>
            <w:i w:val="0"/>
            <w:iCs w:val="0"/>
            <w:color w:val="000000" w:themeColor="text1"/>
            <w:sz w:val="24"/>
            <w:szCs w:val="24"/>
            <w:rPrChange w:id="2951" w:author="Euderlan Freire" w:date="2025-06-13T19:48:00Z">
              <w:rPr/>
            </w:rPrChange>
          </w:rPr>
          <w:t xml:space="preserve"> - Diagramas de Sequência Cadastro e Login</w:t>
        </w:r>
      </w:ins>
    </w:p>
    <w:p w14:paraId="3EC1D4AA" w14:textId="77777777" w:rsidR="008F77D2" w:rsidRPr="00B25BD6" w:rsidRDefault="6116D526" w:rsidP="00EC2C2E">
      <w:pPr>
        <w:keepNext/>
        <w:spacing w:before="40" w:after="240" w:line="360" w:lineRule="auto"/>
        <w:ind w:firstLine="708"/>
        <w:jc w:val="center"/>
        <w:rPr>
          <w:ins w:id="2952" w:author="Euderlan Freire" w:date="2025-06-13T16:53:00Z"/>
          <w:rFonts w:ascii="Times New Roman" w:hAnsi="Times New Roman" w:cs="Times New Roman"/>
          <w:color w:val="000000" w:themeColor="text1"/>
          <w:sz w:val="24"/>
          <w:szCs w:val="24"/>
          <w:rPrChange w:id="2953" w:author="Euderlan Freire" w:date="2025-06-13T19:48:00Z">
            <w:rPr>
              <w:ins w:id="2954" w:author="Euderlan Freire" w:date="2025-06-13T16:53:00Z"/>
            </w:rPr>
          </w:rPrChange>
        </w:rPr>
        <w:pPrChange w:id="2955" w:author="Euderlan Freire" w:date="2025-06-13T19:23:00Z">
          <w:pPr>
            <w:ind w:firstLine="708"/>
            <w:jc w:val="both"/>
          </w:pPr>
        </w:pPrChange>
      </w:pPr>
      <w:ins w:id="2956" w:author="Hissa Bárbara Oliveira" w:date="2025-06-12T21:19:00Z">
        <w:r w:rsidRPr="00B25BD6">
          <w:rPr>
            <w:rFonts w:ascii="Times New Roman" w:hAnsi="Times New Roman" w:cs="Times New Roman"/>
            <w:noProof/>
            <w:color w:val="000000" w:themeColor="text1"/>
            <w:sz w:val="24"/>
            <w:szCs w:val="24"/>
            <w:rPrChange w:id="2957" w:author="Euderlan Freire" w:date="2025-06-13T19:48:00Z">
              <w:rPr>
                <w:noProof/>
              </w:rPr>
            </w:rPrChange>
          </w:rPr>
          <w:drawing>
            <wp:inline distT="0" distB="0" distL="0" distR="0" wp14:anchorId="412065A5" wp14:editId="5E428A38">
              <wp:extent cx="3295650" cy="5400675"/>
              <wp:effectExtent l="0" t="0" r="0" b="0"/>
              <wp:docPr id="798072897" name="Imagem 798072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295650" cy="5400675"/>
                      </a:xfrm>
                      <a:prstGeom prst="rect">
                        <a:avLst/>
                      </a:prstGeom>
                    </pic:spPr>
                  </pic:pic>
                </a:graphicData>
              </a:graphic>
            </wp:inline>
          </w:drawing>
        </w:r>
      </w:ins>
    </w:p>
    <w:p w14:paraId="2717CFF3" w14:textId="053921B7" w:rsidR="6116D526" w:rsidRPr="00B25BD6" w:rsidRDefault="008F77D2" w:rsidP="00EC2C2E">
      <w:pPr>
        <w:pStyle w:val="Legenda"/>
        <w:spacing w:before="40" w:after="240" w:line="360" w:lineRule="auto"/>
        <w:jc w:val="center"/>
        <w:rPr>
          <w:ins w:id="2958" w:author="Hissa Bárbara Oliveira" w:date="2025-06-12T18:41:00Z"/>
          <w:rFonts w:ascii="Times New Roman" w:eastAsia="Times New Roman" w:hAnsi="Times New Roman" w:cs="Times New Roman"/>
          <w:color w:val="000000" w:themeColor="text1"/>
          <w:sz w:val="24"/>
          <w:szCs w:val="24"/>
          <w:rPrChange w:id="2959" w:author="Euderlan Freire" w:date="2025-06-13T19:48:00Z">
            <w:rPr>
              <w:ins w:id="2960" w:author="Hissa Bárbara Oliveira" w:date="2025-06-12T18:41:00Z"/>
              <w:rFonts w:ascii="Times New Roman" w:eastAsia="Times New Roman" w:hAnsi="Times New Roman" w:cs="Times New Roman"/>
              <w:sz w:val="24"/>
              <w:szCs w:val="24"/>
            </w:rPr>
          </w:rPrChange>
        </w:rPr>
        <w:pPrChange w:id="2961" w:author="Euderlan Freire" w:date="2025-06-13T19:23:00Z">
          <w:pPr>
            <w:ind w:firstLine="708"/>
          </w:pPr>
        </w:pPrChange>
      </w:pPr>
      <w:ins w:id="2962" w:author="Euderlan Freire" w:date="2025-06-13T16:53:00Z">
        <w:r w:rsidRPr="00B25BD6">
          <w:rPr>
            <w:rFonts w:ascii="Times New Roman" w:hAnsi="Times New Roman" w:cs="Times New Roman"/>
            <w:i w:val="0"/>
            <w:iCs w:val="0"/>
            <w:color w:val="000000" w:themeColor="text1"/>
            <w:sz w:val="24"/>
            <w:szCs w:val="24"/>
            <w:rPrChange w:id="2963" w:author="Euderlan Freire" w:date="2025-06-13T19:48:00Z">
              <w:rPr>
                <w:i/>
                <w:iCs/>
              </w:rPr>
            </w:rPrChange>
          </w:rPr>
          <w:t>Fonte: Autoria Própria (2025)</w:t>
        </w:r>
      </w:ins>
    </w:p>
    <w:p w14:paraId="2A85FA0B" w14:textId="055DC1D7" w:rsidR="231006E6" w:rsidRPr="00B25BD6" w:rsidRDefault="231006E6" w:rsidP="00B25BD6">
      <w:pPr>
        <w:pStyle w:val="Ttulo3"/>
        <w:rPr>
          <w:ins w:id="2964" w:author="Euderlan Freire" w:date="2025-06-13T19:47:00Z"/>
          <w:rFonts w:ascii="Times New Roman" w:hAnsi="Times New Roman" w:cs="Times New Roman"/>
          <w:color w:val="000000" w:themeColor="text1"/>
          <w:rPrChange w:id="2965" w:author="Euderlan Freire" w:date="2025-06-13T19:48:00Z">
            <w:rPr>
              <w:ins w:id="2966" w:author="Euderlan Freire" w:date="2025-06-13T19:47:00Z"/>
            </w:rPr>
          </w:rPrChange>
        </w:rPr>
        <w:pPrChange w:id="2967" w:author="Euderlan Freire" w:date="2025-06-13T19:47:00Z">
          <w:pPr>
            <w:pStyle w:val="Ttulo2"/>
            <w:numPr>
              <w:ilvl w:val="0"/>
              <w:numId w:val="0"/>
            </w:numPr>
            <w:spacing w:after="240" w:line="360" w:lineRule="auto"/>
            <w:ind w:left="0" w:firstLine="0"/>
            <w:jc w:val="both"/>
          </w:pPr>
        </w:pPrChange>
      </w:pPr>
      <w:ins w:id="2968" w:author="Hissa Bárbara Oliveira" w:date="2025-06-12T18:41:00Z">
        <w:del w:id="2969" w:author="Euderlan Freire" w:date="2025-06-13T19:47:00Z">
          <w:r w:rsidRPr="00B25BD6" w:rsidDel="00B25BD6">
            <w:rPr>
              <w:rFonts w:ascii="Times New Roman" w:hAnsi="Times New Roman" w:cs="Times New Roman"/>
              <w:color w:val="000000" w:themeColor="text1"/>
              <w:rPrChange w:id="2970" w:author="Euderlan Freire" w:date="2025-06-13T19:48:00Z">
                <w:rPr>
                  <w:rFonts w:ascii="Times New Roman" w:eastAsiaTheme="minorHAnsi" w:hAnsi="Times New Roman" w:cs="Times New Roman"/>
                  <w:color w:val="000000" w:themeColor="text1"/>
                  <w:sz w:val="24"/>
                  <w:szCs w:val="24"/>
                </w:rPr>
              </w:rPrChange>
            </w:rPr>
            <w:delText>4.</w:delText>
          </w:r>
        </w:del>
      </w:ins>
      <w:ins w:id="2971" w:author="Hissa Bárbara Oliveira" w:date="2025-06-12T18:42:00Z">
        <w:del w:id="2972" w:author="Euderlan Freire" w:date="2025-06-13T19:47:00Z">
          <w:r w:rsidRPr="00B25BD6" w:rsidDel="00B25BD6">
            <w:rPr>
              <w:rFonts w:ascii="Times New Roman" w:hAnsi="Times New Roman" w:cs="Times New Roman"/>
              <w:color w:val="000000" w:themeColor="text1"/>
              <w:rPrChange w:id="2973" w:author="Euderlan Freire" w:date="2025-06-13T19:48:00Z">
                <w:rPr>
                  <w:rFonts w:ascii="Times New Roman" w:eastAsiaTheme="minorHAnsi" w:hAnsi="Times New Roman" w:cs="Times New Roman"/>
                  <w:color w:val="000000" w:themeColor="text1"/>
                  <w:sz w:val="24"/>
                  <w:szCs w:val="24"/>
                </w:rPr>
              </w:rPrChange>
            </w:rPr>
            <w:delText>3.2</w:delText>
          </w:r>
          <w:r w:rsidRPr="00B25BD6" w:rsidDel="00B25BD6">
            <w:rPr>
              <w:rFonts w:ascii="Times New Roman" w:hAnsi="Times New Roman" w:cs="Times New Roman"/>
              <w:color w:val="000000" w:themeColor="text1"/>
              <w:rPrChange w:id="2974" w:author="Euderlan Freire" w:date="2025-06-13T19:48:00Z">
                <w:rPr/>
              </w:rPrChange>
            </w:rPr>
            <w:tab/>
          </w:r>
        </w:del>
        <w:bookmarkStart w:id="2975" w:name="_Hlk200732743"/>
        <w:bookmarkStart w:id="2976" w:name="_Toc200739806"/>
        <w:r w:rsidR="2D5C63AA" w:rsidRPr="00B25BD6">
          <w:rPr>
            <w:rFonts w:ascii="Times New Roman" w:hAnsi="Times New Roman" w:cs="Times New Roman"/>
            <w:color w:val="000000" w:themeColor="text1"/>
            <w:rPrChange w:id="2977" w:author="Euderlan Freire" w:date="2025-06-13T19:48:00Z">
              <w:rPr>
                <w:rFonts w:ascii="Times New Roman" w:eastAsiaTheme="minorHAnsi" w:hAnsi="Times New Roman" w:cs="Times New Roman"/>
                <w:color w:val="000000" w:themeColor="text1"/>
                <w:sz w:val="24"/>
                <w:szCs w:val="24"/>
              </w:rPr>
            </w:rPrChange>
          </w:rPr>
          <w:t xml:space="preserve">Diagramas de </w:t>
        </w:r>
        <w:r w:rsidR="2D5C63AA" w:rsidRPr="00B25BD6">
          <w:rPr>
            <w:rFonts w:ascii="Times New Roman" w:hAnsi="Times New Roman" w:cs="Times New Roman"/>
            <w:color w:val="000000" w:themeColor="text1"/>
            <w:rPrChange w:id="2978" w:author="Euderlan Freire" w:date="2025-06-13T19:48:00Z">
              <w:rPr>
                <w:rFonts w:ascii="Times New Roman" w:eastAsia="Times New Roman" w:hAnsi="Times New Roman" w:cs="Times New Roman"/>
                <w:color w:val="auto"/>
                <w:sz w:val="24"/>
                <w:szCs w:val="24"/>
              </w:rPr>
            </w:rPrChange>
          </w:rPr>
          <w:t>Sequência F</w:t>
        </w:r>
      </w:ins>
      <w:ins w:id="2979" w:author="Hissa Bárbara Oliveira" w:date="2025-06-12T18:43:00Z">
        <w:r w:rsidR="2D5C63AA" w:rsidRPr="00B25BD6">
          <w:rPr>
            <w:rFonts w:ascii="Times New Roman" w:hAnsi="Times New Roman" w:cs="Times New Roman"/>
            <w:color w:val="000000" w:themeColor="text1"/>
            <w:rPrChange w:id="2980" w:author="Euderlan Freire" w:date="2025-06-13T19:48:00Z">
              <w:rPr>
                <w:rFonts w:ascii="Times New Roman" w:eastAsia="Times New Roman" w:hAnsi="Times New Roman" w:cs="Times New Roman"/>
                <w:color w:val="auto"/>
                <w:sz w:val="24"/>
                <w:szCs w:val="24"/>
              </w:rPr>
            </w:rPrChange>
          </w:rPr>
          <w:t xml:space="preserve">azer </w:t>
        </w:r>
      </w:ins>
      <w:ins w:id="2981" w:author="Hissa Bárbara Oliveira" w:date="2025-06-12T18:47:00Z">
        <w:r w:rsidR="1E98E073" w:rsidRPr="00B25BD6">
          <w:rPr>
            <w:rFonts w:ascii="Times New Roman" w:hAnsi="Times New Roman" w:cs="Times New Roman"/>
            <w:color w:val="000000" w:themeColor="text1"/>
            <w:rPrChange w:id="2982" w:author="Euderlan Freire" w:date="2025-06-13T19:48:00Z">
              <w:rPr>
                <w:rFonts w:ascii="Times New Roman" w:eastAsia="Times New Roman" w:hAnsi="Times New Roman" w:cs="Times New Roman"/>
                <w:color w:val="auto"/>
                <w:sz w:val="24"/>
                <w:szCs w:val="24"/>
              </w:rPr>
            </w:rPrChange>
          </w:rPr>
          <w:t>P</w:t>
        </w:r>
      </w:ins>
      <w:ins w:id="2983" w:author="Hissa Bárbara Oliveira" w:date="2025-06-12T18:43:00Z">
        <w:r w:rsidR="2D5C63AA" w:rsidRPr="00B25BD6">
          <w:rPr>
            <w:rFonts w:ascii="Times New Roman" w:hAnsi="Times New Roman" w:cs="Times New Roman"/>
            <w:color w:val="000000" w:themeColor="text1"/>
            <w:rPrChange w:id="2984" w:author="Euderlan Freire" w:date="2025-06-13T19:48:00Z">
              <w:rPr>
                <w:rFonts w:ascii="Times New Roman" w:eastAsia="Times New Roman" w:hAnsi="Times New Roman" w:cs="Times New Roman"/>
                <w:color w:val="auto"/>
                <w:sz w:val="24"/>
                <w:szCs w:val="24"/>
              </w:rPr>
            </w:rPrChange>
          </w:rPr>
          <w:t>ergunta</w:t>
        </w:r>
      </w:ins>
      <w:bookmarkEnd w:id="2975"/>
      <w:bookmarkEnd w:id="2976"/>
    </w:p>
    <w:p w14:paraId="70ECB064" w14:textId="77777777" w:rsidR="00B25BD6" w:rsidRPr="00B25BD6" w:rsidRDefault="00B25BD6">
      <w:pPr>
        <w:rPr>
          <w:ins w:id="2985" w:author="Hissa Bárbara Oliveira" w:date="2025-06-12T18:43:00Z"/>
          <w:rFonts w:ascii="Times New Roman" w:hAnsi="Times New Roman" w:cs="Times New Roman"/>
          <w:color w:val="000000" w:themeColor="text1"/>
          <w:rPrChange w:id="2986" w:author="Euderlan Freire" w:date="2025-06-13T19:48:00Z">
            <w:rPr>
              <w:ins w:id="2987" w:author="Hissa Bárbara Oliveira" w:date="2025-06-12T18:43:00Z"/>
              <w:rFonts w:ascii="Times New Roman" w:eastAsia="Times New Roman" w:hAnsi="Times New Roman" w:cs="Times New Roman"/>
            </w:rPr>
          </w:rPrChange>
        </w:rPr>
      </w:pPr>
    </w:p>
    <w:p w14:paraId="074703EE" w14:textId="1703A5E7" w:rsidR="0AAAB5BB" w:rsidRPr="00B25BD6" w:rsidRDefault="0AAAB5BB" w:rsidP="00EC2C2E">
      <w:pPr>
        <w:spacing w:before="40" w:after="240" w:line="360" w:lineRule="auto"/>
        <w:ind w:firstLine="708"/>
        <w:jc w:val="both"/>
        <w:rPr>
          <w:ins w:id="2988" w:author="Hissa Bárbara Oliveira" w:date="2025-06-12T21:20:00Z"/>
          <w:rFonts w:ascii="Times New Roman" w:eastAsia="Times New Roman" w:hAnsi="Times New Roman" w:cs="Times New Roman"/>
          <w:color w:val="000000" w:themeColor="text1"/>
          <w:sz w:val="24"/>
          <w:szCs w:val="24"/>
          <w:rPrChange w:id="2989" w:author="Euderlan Freire" w:date="2025-06-13T19:48:00Z">
            <w:rPr>
              <w:ins w:id="2990" w:author="Hissa Bárbara Oliveira" w:date="2025-06-12T21:20:00Z"/>
              <w:rFonts w:ascii="Times New Roman" w:eastAsia="Times New Roman" w:hAnsi="Times New Roman" w:cs="Times New Roman"/>
              <w:sz w:val="24"/>
              <w:szCs w:val="24"/>
            </w:rPr>
          </w:rPrChange>
        </w:rPr>
        <w:pPrChange w:id="2991" w:author="Euderlan Freire" w:date="2025-06-13T19:23:00Z">
          <w:pPr>
            <w:ind w:firstLine="708"/>
          </w:pPr>
        </w:pPrChange>
      </w:pPr>
      <w:ins w:id="2992" w:author="Hissa Bárbara Oliveira" w:date="2025-06-12T18:43:00Z">
        <w:r w:rsidRPr="00B25BD6">
          <w:rPr>
            <w:rFonts w:ascii="Times New Roman" w:eastAsia="Times New Roman" w:hAnsi="Times New Roman" w:cs="Times New Roman"/>
            <w:color w:val="000000" w:themeColor="text1"/>
            <w:sz w:val="24"/>
            <w:szCs w:val="24"/>
            <w:rPrChange w:id="2993" w:author="Euderlan Freire" w:date="2025-06-13T19:48:00Z">
              <w:rPr>
                <w:rFonts w:ascii="Times New Roman" w:eastAsia="Times New Roman" w:hAnsi="Times New Roman" w:cs="Times New Roman"/>
                <w:sz w:val="24"/>
                <w:szCs w:val="24"/>
              </w:rPr>
            </w:rPrChange>
          </w:rPr>
          <w:lastRenderedPageBreak/>
          <w:t>No diagrama de fazer pergunta, o usuário começa interagindo com a interface para digitar a pergunta. A interface então envia essa informação para o sistema, que processa a solicitação e encaminha para o banco de dados. Após o banco registrar a pergunta, o sistema retorna uma confirmação para a interface, que exibe ao usuário a mensagem de que a pergunta foi cadastrada com sucesso. O fluxo representa claramente o caminho da pergunta desde sua criação até o armazenamento</w:t>
        </w:r>
      </w:ins>
    </w:p>
    <w:p w14:paraId="6B3BDB91" w14:textId="5E47B1B5" w:rsidR="003F4376" w:rsidRPr="00B25BD6" w:rsidRDefault="003F4376" w:rsidP="00EC2C2E">
      <w:pPr>
        <w:pStyle w:val="Legenda"/>
        <w:keepNext/>
        <w:spacing w:before="40" w:after="240" w:line="360" w:lineRule="auto"/>
        <w:jc w:val="center"/>
        <w:rPr>
          <w:ins w:id="2994" w:author="Euderlan Freire" w:date="2025-06-13T18:45:00Z"/>
          <w:rFonts w:ascii="Times New Roman" w:hAnsi="Times New Roman" w:cs="Times New Roman"/>
          <w:i w:val="0"/>
          <w:iCs w:val="0"/>
          <w:color w:val="000000" w:themeColor="text1"/>
          <w:sz w:val="24"/>
          <w:szCs w:val="24"/>
          <w:rPrChange w:id="2995" w:author="Euderlan Freire" w:date="2025-06-13T19:48:00Z">
            <w:rPr>
              <w:ins w:id="2996" w:author="Euderlan Freire" w:date="2025-06-13T18:45:00Z"/>
            </w:rPr>
          </w:rPrChange>
        </w:rPr>
        <w:pPrChange w:id="2997" w:author="Euderlan Freire" w:date="2025-06-13T19:23:00Z">
          <w:pPr>
            <w:pStyle w:val="Legenda"/>
          </w:pPr>
        </w:pPrChange>
      </w:pPr>
      <w:ins w:id="2998" w:author="Euderlan Freire" w:date="2025-06-13T18:45:00Z">
        <w:r w:rsidRPr="00B25BD6">
          <w:rPr>
            <w:rFonts w:ascii="Times New Roman" w:hAnsi="Times New Roman" w:cs="Times New Roman"/>
            <w:i w:val="0"/>
            <w:iCs w:val="0"/>
            <w:color w:val="000000" w:themeColor="text1"/>
            <w:sz w:val="24"/>
            <w:szCs w:val="24"/>
            <w:rPrChange w:id="2999" w:author="Euderlan Freire" w:date="2025-06-13T19:48:00Z">
              <w:rPr/>
            </w:rPrChange>
          </w:rPr>
          <w:t xml:space="preserve">Figura </w:t>
        </w:r>
        <w:r w:rsidRPr="00B25BD6">
          <w:rPr>
            <w:rFonts w:ascii="Times New Roman" w:hAnsi="Times New Roman" w:cs="Times New Roman"/>
            <w:i w:val="0"/>
            <w:iCs w:val="0"/>
            <w:color w:val="000000" w:themeColor="text1"/>
            <w:sz w:val="24"/>
            <w:szCs w:val="24"/>
            <w:rPrChange w:id="3000" w:author="Euderlan Freire" w:date="2025-06-13T19:48:00Z">
              <w:rPr/>
            </w:rPrChange>
          </w:rPr>
          <w:fldChar w:fldCharType="begin"/>
        </w:r>
        <w:r w:rsidRPr="00B25BD6">
          <w:rPr>
            <w:rFonts w:ascii="Times New Roman" w:hAnsi="Times New Roman" w:cs="Times New Roman"/>
            <w:i w:val="0"/>
            <w:iCs w:val="0"/>
            <w:color w:val="000000" w:themeColor="text1"/>
            <w:sz w:val="24"/>
            <w:szCs w:val="24"/>
            <w:rPrChange w:id="3001" w:author="Euderlan Freire" w:date="2025-06-13T19:48:00Z">
              <w:rPr/>
            </w:rPrChange>
          </w:rPr>
          <w:instrText xml:space="preserve"> SEQ Figura \* ARABIC </w:instrText>
        </w:r>
      </w:ins>
      <w:r w:rsidRPr="00B25BD6">
        <w:rPr>
          <w:rFonts w:ascii="Times New Roman" w:hAnsi="Times New Roman" w:cs="Times New Roman"/>
          <w:i w:val="0"/>
          <w:iCs w:val="0"/>
          <w:color w:val="000000" w:themeColor="text1"/>
          <w:sz w:val="24"/>
          <w:szCs w:val="24"/>
          <w:rPrChange w:id="3002" w:author="Euderlan Freire" w:date="2025-06-13T19:48:00Z">
            <w:rPr/>
          </w:rPrChange>
        </w:rPr>
        <w:fldChar w:fldCharType="separate"/>
      </w:r>
      <w:ins w:id="3003" w:author="EUDERLAN FREIRE DA SILVA ABREU" w:date="2025-06-13T21:24:00Z">
        <w:r w:rsidR="00A04EA5">
          <w:rPr>
            <w:rFonts w:ascii="Times New Roman" w:hAnsi="Times New Roman" w:cs="Times New Roman"/>
            <w:i w:val="0"/>
            <w:iCs w:val="0"/>
            <w:noProof/>
            <w:color w:val="000000" w:themeColor="text1"/>
            <w:sz w:val="24"/>
            <w:szCs w:val="24"/>
          </w:rPr>
          <w:t>8</w:t>
        </w:r>
      </w:ins>
      <w:ins w:id="3004" w:author="Euderlan Freire" w:date="2025-06-13T19:28:00Z">
        <w:del w:id="3005" w:author="EUDERLAN FREIRE DA SILVA ABREU" w:date="2025-06-13T21:24:00Z">
          <w:r w:rsidR="004B5B9F" w:rsidRPr="00B25BD6" w:rsidDel="00A04EA5">
            <w:rPr>
              <w:rFonts w:ascii="Times New Roman" w:hAnsi="Times New Roman" w:cs="Times New Roman"/>
              <w:i w:val="0"/>
              <w:noProof/>
              <w:color w:val="000000" w:themeColor="text1"/>
              <w:sz w:val="24"/>
              <w:szCs w:val="24"/>
            </w:rPr>
            <w:delText>8</w:delText>
          </w:r>
        </w:del>
      </w:ins>
      <w:ins w:id="3006" w:author="Euderlan Freire" w:date="2025-06-13T18:45:00Z">
        <w:r w:rsidRPr="00B25BD6">
          <w:rPr>
            <w:rFonts w:ascii="Times New Roman" w:hAnsi="Times New Roman" w:cs="Times New Roman"/>
            <w:i w:val="0"/>
            <w:iCs w:val="0"/>
            <w:color w:val="000000" w:themeColor="text1"/>
            <w:sz w:val="24"/>
            <w:szCs w:val="24"/>
            <w:rPrChange w:id="3007" w:author="Euderlan Freire" w:date="2025-06-13T19:48:00Z">
              <w:rPr/>
            </w:rPrChange>
          </w:rPr>
          <w:fldChar w:fldCharType="end"/>
        </w:r>
        <w:r w:rsidRPr="00B25BD6">
          <w:rPr>
            <w:rFonts w:ascii="Times New Roman" w:hAnsi="Times New Roman" w:cs="Times New Roman"/>
            <w:i w:val="0"/>
            <w:iCs w:val="0"/>
            <w:color w:val="000000" w:themeColor="text1"/>
            <w:sz w:val="24"/>
            <w:szCs w:val="24"/>
            <w:rPrChange w:id="3008" w:author="Euderlan Freire" w:date="2025-06-13T19:48:00Z">
              <w:rPr/>
            </w:rPrChange>
          </w:rPr>
          <w:t xml:space="preserve"> - Diagramas de Sequência Fazer Pergunta</w:t>
        </w:r>
      </w:ins>
    </w:p>
    <w:p w14:paraId="464E59BA" w14:textId="3942F4BA" w:rsidR="008F77D2" w:rsidRPr="00B25BD6" w:rsidRDefault="685815A8" w:rsidP="00EC2C2E">
      <w:pPr>
        <w:keepNext/>
        <w:spacing w:before="40" w:after="240" w:line="360" w:lineRule="auto"/>
        <w:ind w:firstLine="708"/>
        <w:jc w:val="center"/>
        <w:rPr>
          <w:ins w:id="3009" w:author="Euderlan Freire" w:date="2025-06-13T16:53:00Z"/>
          <w:rFonts w:ascii="Times New Roman" w:hAnsi="Times New Roman" w:cs="Times New Roman"/>
          <w:color w:val="000000" w:themeColor="text1"/>
          <w:sz w:val="24"/>
          <w:szCs w:val="24"/>
          <w:rPrChange w:id="3010" w:author="Euderlan Freire" w:date="2025-06-13T19:48:00Z">
            <w:rPr>
              <w:ins w:id="3011" w:author="Euderlan Freire" w:date="2025-06-13T16:53:00Z"/>
            </w:rPr>
          </w:rPrChange>
        </w:rPr>
        <w:pPrChange w:id="3012" w:author="Euderlan Freire" w:date="2025-06-13T19:23:00Z">
          <w:pPr>
            <w:ind w:firstLine="708"/>
            <w:jc w:val="both"/>
          </w:pPr>
        </w:pPrChange>
      </w:pPr>
      <w:ins w:id="3013" w:author="Hissa Bárbara Oliveira" w:date="2025-06-12T21:20:00Z">
        <w:r w:rsidRPr="00B25BD6">
          <w:rPr>
            <w:rFonts w:ascii="Times New Roman" w:hAnsi="Times New Roman" w:cs="Times New Roman"/>
            <w:noProof/>
            <w:color w:val="000000" w:themeColor="text1"/>
            <w:sz w:val="24"/>
            <w:szCs w:val="24"/>
            <w:rPrChange w:id="3014" w:author="Euderlan Freire" w:date="2025-06-13T19:48:00Z">
              <w:rPr>
                <w:noProof/>
              </w:rPr>
            </w:rPrChange>
          </w:rPr>
          <w:drawing>
            <wp:inline distT="0" distB="0" distL="0" distR="0" wp14:anchorId="3C07BB24" wp14:editId="04F364B6">
              <wp:extent cx="5400675" cy="4781548"/>
              <wp:effectExtent l="0" t="0" r="0" b="0"/>
              <wp:docPr id="1501818442" name="Imagem 1501818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501818442"/>
                      <pic:cNvPicPr/>
                    </pic:nvPicPr>
                    <pic:blipFill>
                      <a:blip r:embed="rId14">
                        <a:extLst>
                          <a:ext uri="{28A0092B-C50C-407E-A947-70E740481C1C}">
                            <a14:useLocalDpi xmlns:a14="http://schemas.microsoft.com/office/drawing/2010/main" val="0"/>
                          </a:ext>
                        </a:extLst>
                      </a:blip>
                      <a:stretch>
                        <a:fillRect/>
                      </a:stretch>
                    </pic:blipFill>
                    <pic:spPr>
                      <a:xfrm>
                        <a:off x="0" y="0"/>
                        <a:ext cx="5400675" cy="4781548"/>
                      </a:xfrm>
                      <a:prstGeom prst="rect">
                        <a:avLst/>
                      </a:prstGeom>
                    </pic:spPr>
                  </pic:pic>
                </a:graphicData>
              </a:graphic>
            </wp:inline>
          </w:drawing>
        </w:r>
      </w:ins>
    </w:p>
    <w:p w14:paraId="02931910" w14:textId="28740038" w:rsidR="685815A8" w:rsidRPr="00B25BD6" w:rsidRDefault="008F77D2" w:rsidP="00EC2C2E">
      <w:pPr>
        <w:pStyle w:val="Legenda"/>
        <w:spacing w:before="40" w:after="240" w:line="360" w:lineRule="auto"/>
        <w:jc w:val="center"/>
        <w:rPr>
          <w:ins w:id="3015" w:author="Hissa Bárbara Oliveira" w:date="2025-06-12T18:44:00Z"/>
          <w:rFonts w:ascii="Times New Roman" w:eastAsia="Times New Roman" w:hAnsi="Times New Roman" w:cs="Times New Roman"/>
          <w:color w:val="000000" w:themeColor="text1"/>
          <w:sz w:val="24"/>
          <w:szCs w:val="24"/>
          <w:rPrChange w:id="3016" w:author="Euderlan Freire" w:date="2025-06-13T19:48:00Z">
            <w:rPr>
              <w:ins w:id="3017" w:author="Hissa Bárbara Oliveira" w:date="2025-06-12T18:44:00Z"/>
            </w:rPr>
          </w:rPrChange>
        </w:rPr>
        <w:pPrChange w:id="3018" w:author="Euderlan Freire" w:date="2025-06-13T19:23:00Z">
          <w:pPr>
            <w:ind w:firstLine="708"/>
          </w:pPr>
        </w:pPrChange>
      </w:pPr>
      <w:ins w:id="3019" w:author="Euderlan Freire" w:date="2025-06-13T16:53:00Z">
        <w:r w:rsidRPr="00B25BD6">
          <w:rPr>
            <w:rFonts w:ascii="Times New Roman" w:hAnsi="Times New Roman" w:cs="Times New Roman"/>
            <w:i w:val="0"/>
            <w:iCs w:val="0"/>
            <w:color w:val="000000" w:themeColor="text1"/>
            <w:sz w:val="24"/>
            <w:szCs w:val="24"/>
            <w:rPrChange w:id="3020" w:author="Euderlan Freire" w:date="2025-06-13T19:48:00Z">
              <w:rPr>
                <w:i/>
                <w:iCs/>
              </w:rPr>
            </w:rPrChange>
          </w:rPr>
          <w:t>Fonte: Autoria Própria (2025)</w:t>
        </w:r>
      </w:ins>
    </w:p>
    <w:p w14:paraId="114E775F" w14:textId="2C248AAB" w:rsidR="0AAAB5BB" w:rsidRPr="00B25BD6" w:rsidRDefault="0AAAB5BB" w:rsidP="00B25BD6">
      <w:pPr>
        <w:pStyle w:val="Ttulo3"/>
        <w:rPr>
          <w:ins w:id="3021" w:author="Euderlan Freire" w:date="2025-06-13T19:47:00Z"/>
          <w:rFonts w:ascii="Times New Roman" w:hAnsi="Times New Roman" w:cs="Times New Roman"/>
          <w:color w:val="000000" w:themeColor="text1"/>
          <w:rPrChange w:id="3022" w:author="Euderlan Freire" w:date="2025-06-13T19:48:00Z">
            <w:rPr>
              <w:ins w:id="3023" w:author="Euderlan Freire" w:date="2025-06-13T19:47:00Z"/>
            </w:rPr>
          </w:rPrChange>
        </w:rPr>
        <w:pPrChange w:id="3024" w:author="Euderlan Freire" w:date="2025-06-13T19:47:00Z">
          <w:pPr>
            <w:pStyle w:val="Ttulo2"/>
            <w:numPr>
              <w:ilvl w:val="0"/>
              <w:numId w:val="0"/>
            </w:numPr>
            <w:spacing w:after="240" w:line="360" w:lineRule="auto"/>
            <w:ind w:left="0" w:firstLine="0"/>
            <w:jc w:val="both"/>
          </w:pPr>
        </w:pPrChange>
      </w:pPr>
      <w:ins w:id="3025" w:author="Hissa Bárbara Oliveira" w:date="2025-06-12T18:44:00Z">
        <w:del w:id="3026" w:author="Euderlan Freire" w:date="2025-06-13T19:47:00Z">
          <w:r w:rsidRPr="00B25BD6" w:rsidDel="00B25BD6">
            <w:rPr>
              <w:rFonts w:ascii="Times New Roman" w:hAnsi="Times New Roman" w:cs="Times New Roman"/>
              <w:color w:val="000000" w:themeColor="text1"/>
              <w:rPrChange w:id="3027" w:author="Euderlan Freire" w:date="2025-06-13T19:48:00Z">
                <w:rPr>
                  <w:rFonts w:ascii="Times New Roman" w:eastAsia="Times New Roman" w:hAnsi="Times New Roman" w:cs="Times New Roman"/>
                  <w:color w:val="auto"/>
                  <w:sz w:val="24"/>
                  <w:szCs w:val="24"/>
                </w:rPr>
              </w:rPrChange>
            </w:rPr>
            <w:delText xml:space="preserve">4.3.3 </w:delText>
          </w:r>
        </w:del>
      </w:ins>
      <w:ins w:id="3028" w:author="Hissa Bárbara Oliveira" w:date="2025-06-12T18:46:00Z">
        <w:del w:id="3029" w:author="Euderlan Freire" w:date="2025-06-13T19:47:00Z">
          <w:r w:rsidRPr="00B25BD6" w:rsidDel="00B25BD6">
            <w:rPr>
              <w:rFonts w:ascii="Times New Roman" w:hAnsi="Times New Roman" w:cs="Times New Roman"/>
              <w:color w:val="000000" w:themeColor="text1"/>
              <w:rPrChange w:id="3030" w:author="Euderlan Freire" w:date="2025-06-13T19:48:00Z">
                <w:rPr/>
              </w:rPrChange>
            </w:rPr>
            <w:tab/>
          </w:r>
        </w:del>
      </w:ins>
      <w:bookmarkStart w:id="3031" w:name="_Toc200739807"/>
      <w:ins w:id="3032" w:author="Hissa Bárbara Oliveira" w:date="2025-06-12T18:44:00Z">
        <w:r w:rsidRPr="00B25BD6">
          <w:rPr>
            <w:rFonts w:ascii="Times New Roman" w:hAnsi="Times New Roman" w:cs="Times New Roman"/>
            <w:color w:val="000000" w:themeColor="text1"/>
            <w:rPrChange w:id="3033" w:author="Euderlan Freire" w:date="2025-06-13T19:48:00Z">
              <w:rPr>
                <w:rFonts w:ascii="Times New Roman" w:eastAsia="Times New Roman" w:hAnsi="Times New Roman" w:cs="Times New Roman"/>
                <w:color w:val="auto"/>
                <w:sz w:val="24"/>
                <w:szCs w:val="24"/>
              </w:rPr>
            </w:rPrChange>
          </w:rPr>
          <w:t>Diagrama de Sequência</w:t>
        </w:r>
      </w:ins>
      <w:ins w:id="3034" w:author="Hissa Bárbara Oliveira" w:date="2025-06-12T18:45:00Z">
        <w:r w:rsidRPr="00B25BD6">
          <w:rPr>
            <w:rFonts w:ascii="Times New Roman" w:hAnsi="Times New Roman" w:cs="Times New Roman"/>
            <w:color w:val="000000" w:themeColor="text1"/>
            <w:rPrChange w:id="3035" w:author="Euderlan Freire" w:date="2025-06-13T19:48:00Z">
              <w:rPr>
                <w:rFonts w:ascii="Times New Roman" w:eastAsia="Times New Roman" w:hAnsi="Times New Roman" w:cs="Times New Roman"/>
                <w:color w:val="auto"/>
                <w:sz w:val="24"/>
                <w:szCs w:val="24"/>
              </w:rPr>
            </w:rPrChange>
          </w:rPr>
          <w:t xml:space="preserve"> Avaliar </w:t>
        </w:r>
      </w:ins>
      <w:ins w:id="3036" w:author="Hissa Bárbara Oliveira" w:date="2025-06-12T18:47:00Z">
        <w:r w:rsidR="5AFE9F4C" w:rsidRPr="00B25BD6">
          <w:rPr>
            <w:rFonts w:ascii="Times New Roman" w:hAnsi="Times New Roman" w:cs="Times New Roman"/>
            <w:color w:val="000000" w:themeColor="text1"/>
            <w:rPrChange w:id="3037" w:author="Euderlan Freire" w:date="2025-06-13T19:48:00Z">
              <w:rPr>
                <w:rFonts w:ascii="Times New Roman" w:eastAsia="Times New Roman" w:hAnsi="Times New Roman" w:cs="Times New Roman"/>
                <w:color w:val="auto"/>
                <w:sz w:val="24"/>
                <w:szCs w:val="24"/>
              </w:rPr>
            </w:rPrChange>
          </w:rPr>
          <w:t>R</w:t>
        </w:r>
      </w:ins>
      <w:ins w:id="3038" w:author="Hissa Bárbara Oliveira" w:date="2025-06-12T18:45:00Z">
        <w:r w:rsidRPr="00B25BD6">
          <w:rPr>
            <w:rFonts w:ascii="Times New Roman" w:hAnsi="Times New Roman" w:cs="Times New Roman"/>
            <w:color w:val="000000" w:themeColor="text1"/>
            <w:rPrChange w:id="3039" w:author="Euderlan Freire" w:date="2025-06-13T19:48:00Z">
              <w:rPr>
                <w:rFonts w:ascii="Times New Roman" w:eastAsia="Times New Roman" w:hAnsi="Times New Roman" w:cs="Times New Roman"/>
                <w:color w:val="auto"/>
                <w:sz w:val="24"/>
                <w:szCs w:val="24"/>
              </w:rPr>
            </w:rPrChange>
          </w:rPr>
          <w:t>es</w:t>
        </w:r>
        <w:r w:rsidR="1EE8B68D" w:rsidRPr="00B25BD6">
          <w:rPr>
            <w:rFonts w:ascii="Times New Roman" w:hAnsi="Times New Roman" w:cs="Times New Roman"/>
            <w:color w:val="000000" w:themeColor="text1"/>
            <w:rPrChange w:id="3040" w:author="Euderlan Freire" w:date="2025-06-13T19:48:00Z">
              <w:rPr>
                <w:rFonts w:ascii="Times New Roman" w:eastAsia="Times New Roman" w:hAnsi="Times New Roman" w:cs="Times New Roman"/>
                <w:color w:val="auto"/>
                <w:sz w:val="24"/>
                <w:szCs w:val="24"/>
              </w:rPr>
            </w:rPrChange>
          </w:rPr>
          <w:t>posta</w:t>
        </w:r>
      </w:ins>
      <w:bookmarkEnd w:id="3031"/>
    </w:p>
    <w:p w14:paraId="5C7AE014" w14:textId="77777777" w:rsidR="00B25BD6" w:rsidRPr="00B25BD6" w:rsidRDefault="00B25BD6">
      <w:pPr>
        <w:rPr>
          <w:ins w:id="3041" w:author="Hissa Bárbara Oliveira" w:date="2025-06-12T18:44:00Z"/>
          <w:rFonts w:ascii="Times New Roman" w:hAnsi="Times New Roman" w:cs="Times New Roman"/>
          <w:color w:val="000000" w:themeColor="text1"/>
          <w:rPrChange w:id="3042" w:author="Euderlan Freire" w:date="2025-06-13T19:48:00Z">
            <w:rPr>
              <w:ins w:id="3043" w:author="Hissa Bárbara Oliveira" w:date="2025-06-12T18:44:00Z"/>
              <w:rFonts w:ascii="Times New Roman" w:eastAsia="Times New Roman" w:hAnsi="Times New Roman" w:cs="Times New Roman"/>
              <w:sz w:val="24"/>
              <w:szCs w:val="24"/>
            </w:rPr>
          </w:rPrChange>
        </w:rPr>
      </w:pPr>
    </w:p>
    <w:p w14:paraId="7796964A" w14:textId="044F36F6" w:rsidR="0AAAB5BB" w:rsidRPr="00B25BD6" w:rsidRDefault="0AAAB5BB" w:rsidP="00EC2C2E">
      <w:pPr>
        <w:spacing w:before="40" w:after="240" w:line="360" w:lineRule="auto"/>
        <w:ind w:firstLine="708"/>
        <w:jc w:val="both"/>
        <w:rPr>
          <w:ins w:id="3044" w:author="Hissa Bárbara Oliveira" w:date="2025-06-12T21:21:00Z"/>
          <w:rFonts w:ascii="Times New Roman" w:eastAsia="Times New Roman" w:hAnsi="Times New Roman" w:cs="Times New Roman"/>
          <w:color w:val="000000" w:themeColor="text1"/>
          <w:sz w:val="24"/>
          <w:szCs w:val="24"/>
          <w:rPrChange w:id="3045" w:author="Euderlan Freire" w:date="2025-06-13T19:48:00Z">
            <w:rPr>
              <w:ins w:id="3046" w:author="Hissa Bárbara Oliveira" w:date="2025-06-12T21:21:00Z"/>
              <w:rFonts w:ascii="Times New Roman" w:eastAsia="Times New Roman" w:hAnsi="Times New Roman" w:cs="Times New Roman"/>
              <w:sz w:val="24"/>
              <w:szCs w:val="24"/>
            </w:rPr>
          </w:rPrChange>
        </w:rPr>
        <w:pPrChange w:id="3047" w:author="Euderlan Freire" w:date="2025-06-13T19:23:00Z">
          <w:pPr>
            <w:ind w:firstLine="708"/>
          </w:pPr>
        </w:pPrChange>
      </w:pPr>
      <w:ins w:id="3048" w:author="Hissa Bárbara Oliveira" w:date="2025-06-12T18:44:00Z">
        <w:r w:rsidRPr="00B25BD6">
          <w:rPr>
            <w:rFonts w:ascii="Times New Roman" w:eastAsia="Times New Roman" w:hAnsi="Times New Roman" w:cs="Times New Roman"/>
            <w:color w:val="000000" w:themeColor="text1"/>
            <w:sz w:val="24"/>
            <w:szCs w:val="24"/>
            <w:rPrChange w:id="3049" w:author="Euderlan Freire" w:date="2025-06-13T19:48:00Z">
              <w:rPr>
                <w:rFonts w:ascii="Times New Roman" w:eastAsia="Times New Roman" w:hAnsi="Times New Roman" w:cs="Times New Roman"/>
                <w:sz w:val="24"/>
                <w:szCs w:val="24"/>
              </w:rPr>
            </w:rPrChange>
          </w:rPr>
          <w:t xml:space="preserve">O diagrama de avaliar resposta mostra o processo iniciado quando o usuário acessa a resposta que deseja avaliar. A interface exibe a resposta e, ao receber a ação de avaliação do usuário, envia essa avaliação ao sistema. O sistema, por sua vez, atualiza a </w:t>
        </w:r>
        <w:r w:rsidRPr="00B25BD6">
          <w:rPr>
            <w:rFonts w:ascii="Times New Roman" w:eastAsia="Times New Roman" w:hAnsi="Times New Roman" w:cs="Times New Roman"/>
            <w:color w:val="000000" w:themeColor="text1"/>
            <w:sz w:val="24"/>
            <w:szCs w:val="24"/>
            <w:rPrChange w:id="3050" w:author="Euderlan Freire" w:date="2025-06-13T19:48:00Z">
              <w:rPr>
                <w:rFonts w:ascii="Times New Roman" w:eastAsia="Times New Roman" w:hAnsi="Times New Roman" w:cs="Times New Roman"/>
                <w:sz w:val="24"/>
                <w:szCs w:val="24"/>
              </w:rPr>
            </w:rPrChange>
          </w:rPr>
          <w:lastRenderedPageBreak/>
          <w:t>avaliação no banco de dados. Em seguida, uma confirmação da avaliação é enviada de volta pela cadeia até chegar ao usuário. O fluxo termina com o sistema retornando a nova média de avaliações, que é então mostrada pela interface.</w:t>
        </w:r>
      </w:ins>
    </w:p>
    <w:p w14:paraId="5E176405" w14:textId="12BF68FF" w:rsidR="003F4376" w:rsidRPr="00B25BD6" w:rsidRDefault="003F4376" w:rsidP="00EC2C2E">
      <w:pPr>
        <w:pStyle w:val="Legenda"/>
        <w:keepNext/>
        <w:spacing w:before="40" w:after="240" w:line="360" w:lineRule="auto"/>
        <w:jc w:val="center"/>
        <w:rPr>
          <w:ins w:id="3051" w:author="Euderlan Freire" w:date="2025-06-13T18:45:00Z"/>
          <w:rFonts w:ascii="Times New Roman" w:hAnsi="Times New Roman" w:cs="Times New Roman"/>
          <w:i w:val="0"/>
          <w:iCs w:val="0"/>
          <w:color w:val="000000" w:themeColor="text1"/>
          <w:sz w:val="24"/>
          <w:szCs w:val="24"/>
          <w:rPrChange w:id="3052" w:author="Euderlan Freire" w:date="2025-06-13T19:48:00Z">
            <w:rPr>
              <w:ins w:id="3053" w:author="Euderlan Freire" w:date="2025-06-13T18:45:00Z"/>
            </w:rPr>
          </w:rPrChange>
        </w:rPr>
        <w:pPrChange w:id="3054" w:author="Euderlan Freire" w:date="2025-06-13T19:23:00Z">
          <w:pPr>
            <w:pStyle w:val="Legenda"/>
          </w:pPr>
        </w:pPrChange>
      </w:pPr>
      <w:ins w:id="3055" w:author="Euderlan Freire" w:date="2025-06-13T18:45:00Z">
        <w:r w:rsidRPr="00B25BD6">
          <w:rPr>
            <w:rFonts w:ascii="Times New Roman" w:hAnsi="Times New Roman" w:cs="Times New Roman"/>
            <w:i w:val="0"/>
            <w:iCs w:val="0"/>
            <w:color w:val="000000" w:themeColor="text1"/>
            <w:sz w:val="24"/>
            <w:szCs w:val="24"/>
            <w:rPrChange w:id="3056" w:author="Euderlan Freire" w:date="2025-06-13T19:48:00Z">
              <w:rPr/>
            </w:rPrChange>
          </w:rPr>
          <w:t xml:space="preserve">Figura </w:t>
        </w:r>
        <w:r w:rsidRPr="00B25BD6">
          <w:rPr>
            <w:rFonts w:ascii="Times New Roman" w:hAnsi="Times New Roman" w:cs="Times New Roman"/>
            <w:i w:val="0"/>
            <w:iCs w:val="0"/>
            <w:color w:val="000000" w:themeColor="text1"/>
            <w:sz w:val="24"/>
            <w:szCs w:val="24"/>
            <w:rPrChange w:id="3057" w:author="Euderlan Freire" w:date="2025-06-13T19:48:00Z">
              <w:rPr/>
            </w:rPrChange>
          </w:rPr>
          <w:fldChar w:fldCharType="begin"/>
        </w:r>
        <w:r w:rsidRPr="00B25BD6">
          <w:rPr>
            <w:rFonts w:ascii="Times New Roman" w:hAnsi="Times New Roman" w:cs="Times New Roman"/>
            <w:i w:val="0"/>
            <w:iCs w:val="0"/>
            <w:color w:val="000000" w:themeColor="text1"/>
            <w:sz w:val="24"/>
            <w:szCs w:val="24"/>
            <w:rPrChange w:id="3058" w:author="Euderlan Freire" w:date="2025-06-13T19:48:00Z">
              <w:rPr/>
            </w:rPrChange>
          </w:rPr>
          <w:instrText xml:space="preserve"> SEQ Figura \* ARABIC </w:instrText>
        </w:r>
      </w:ins>
      <w:r w:rsidRPr="00B25BD6">
        <w:rPr>
          <w:rFonts w:ascii="Times New Roman" w:hAnsi="Times New Roman" w:cs="Times New Roman"/>
          <w:i w:val="0"/>
          <w:iCs w:val="0"/>
          <w:color w:val="000000" w:themeColor="text1"/>
          <w:sz w:val="24"/>
          <w:szCs w:val="24"/>
          <w:rPrChange w:id="3059" w:author="Euderlan Freire" w:date="2025-06-13T19:48:00Z">
            <w:rPr/>
          </w:rPrChange>
        </w:rPr>
        <w:fldChar w:fldCharType="separate"/>
      </w:r>
      <w:ins w:id="3060" w:author="EUDERLAN FREIRE DA SILVA ABREU" w:date="2025-06-13T21:24:00Z">
        <w:r w:rsidR="00A04EA5">
          <w:rPr>
            <w:rFonts w:ascii="Times New Roman" w:hAnsi="Times New Roman" w:cs="Times New Roman"/>
            <w:i w:val="0"/>
            <w:iCs w:val="0"/>
            <w:noProof/>
            <w:color w:val="000000" w:themeColor="text1"/>
            <w:sz w:val="24"/>
            <w:szCs w:val="24"/>
          </w:rPr>
          <w:t>9</w:t>
        </w:r>
      </w:ins>
      <w:ins w:id="3061" w:author="Euderlan Freire" w:date="2025-06-13T19:28:00Z">
        <w:del w:id="3062" w:author="EUDERLAN FREIRE DA SILVA ABREU" w:date="2025-06-13T21:24:00Z">
          <w:r w:rsidR="004B5B9F" w:rsidRPr="00B25BD6" w:rsidDel="00A04EA5">
            <w:rPr>
              <w:rFonts w:ascii="Times New Roman" w:hAnsi="Times New Roman" w:cs="Times New Roman"/>
              <w:i w:val="0"/>
              <w:noProof/>
              <w:color w:val="000000" w:themeColor="text1"/>
              <w:sz w:val="24"/>
              <w:szCs w:val="24"/>
            </w:rPr>
            <w:delText>9</w:delText>
          </w:r>
        </w:del>
      </w:ins>
      <w:ins w:id="3063" w:author="Euderlan Freire" w:date="2025-06-13T18:45:00Z">
        <w:r w:rsidRPr="00B25BD6">
          <w:rPr>
            <w:rFonts w:ascii="Times New Roman" w:hAnsi="Times New Roman" w:cs="Times New Roman"/>
            <w:i w:val="0"/>
            <w:iCs w:val="0"/>
            <w:color w:val="000000" w:themeColor="text1"/>
            <w:sz w:val="24"/>
            <w:szCs w:val="24"/>
            <w:rPrChange w:id="3064" w:author="Euderlan Freire" w:date="2025-06-13T19:48:00Z">
              <w:rPr/>
            </w:rPrChange>
          </w:rPr>
          <w:fldChar w:fldCharType="end"/>
        </w:r>
        <w:r w:rsidRPr="00B25BD6">
          <w:rPr>
            <w:rFonts w:ascii="Times New Roman" w:hAnsi="Times New Roman" w:cs="Times New Roman"/>
            <w:i w:val="0"/>
            <w:iCs w:val="0"/>
            <w:color w:val="000000" w:themeColor="text1"/>
            <w:sz w:val="24"/>
            <w:szCs w:val="24"/>
            <w:rPrChange w:id="3065" w:author="Euderlan Freire" w:date="2025-06-13T19:48:00Z">
              <w:rPr/>
            </w:rPrChange>
          </w:rPr>
          <w:t xml:space="preserve"> - Diagrama de Sequência Avaliar Resposta</w:t>
        </w:r>
      </w:ins>
    </w:p>
    <w:p w14:paraId="1A40FF64" w14:textId="77777777" w:rsidR="008F77D2" w:rsidRPr="00B25BD6" w:rsidRDefault="4B42D2C4" w:rsidP="00EC2C2E">
      <w:pPr>
        <w:keepNext/>
        <w:spacing w:before="40" w:after="240" w:line="360" w:lineRule="auto"/>
        <w:ind w:firstLine="708"/>
        <w:jc w:val="center"/>
        <w:rPr>
          <w:ins w:id="3066" w:author="Euderlan Freire" w:date="2025-06-13T16:53:00Z"/>
          <w:rFonts w:ascii="Times New Roman" w:hAnsi="Times New Roman" w:cs="Times New Roman"/>
          <w:color w:val="000000" w:themeColor="text1"/>
          <w:sz w:val="24"/>
          <w:szCs w:val="24"/>
          <w:rPrChange w:id="3067" w:author="Euderlan Freire" w:date="2025-06-13T19:48:00Z">
            <w:rPr>
              <w:ins w:id="3068" w:author="Euderlan Freire" w:date="2025-06-13T16:53:00Z"/>
            </w:rPr>
          </w:rPrChange>
        </w:rPr>
        <w:pPrChange w:id="3069" w:author="Euderlan Freire" w:date="2025-06-13T19:23:00Z">
          <w:pPr>
            <w:ind w:firstLine="708"/>
            <w:jc w:val="both"/>
          </w:pPr>
        </w:pPrChange>
      </w:pPr>
      <w:ins w:id="3070" w:author="Hissa Bárbara Oliveira" w:date="2025-06-12T21:21:00Z">
        <w:r w:rsidRPr="00B25BD6">
          <w:rPr>
            <w:rFonts w:ascii="Times New Roman" w:hAnsi="Times New Roman" w:cs="Times New Roman"/>
            <w:noProof/>
            <w:color w:val="000000" w:themeColor="text1"/>
            <w:sz w:val="24"/>
            <w:szCs w:val="24"/>
            <w:rPrChange w:id="3071" w:author="Euderlan Freire" w:date="2025-06-13T19:48:00Z">
              <w:rPr>
                <w:noProof/>
              </w:rPr>
            </w:rPrChange>
          </w:rPr>
          <w:drawing>
            <wp:inline distT="0" distB="0" distL="0" distR="0" wp14:anchorId="730649A7" wp14:editId="576F741D">
              <wp:extent cx="4867274" cy="5029200"/>
              <wp:effectExtent l="0" t="0" r="0" b="0"/>
              <wp:docPr id="916696125" name="Imagem 916696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867274" cy="5029200"/>
                      </a:xfrm>
                      <a:prstGeom prst="rect">
                        <a:avLst/>
                      </a:prstGeom>
                    </pic:spPr>
                  </pic:pic>
                </a:graphicData>
              </a:graphic>
            </wp:inline>
          </w:drawing>
        </w:r>
      </w:ins>
    </w:p>
    <w:p w14:paraId="540D9DDD" w14:textId="54B46ADA" w:rsidR="4B42D2C4" w:rsidRPr="00B25BD6" w:rsidRDefault="008F77D2" w:rsidP="00EC2C2E">
      <w:pPr>
        <w:pStyle w:val="Legenda"/>
        <w:spacing w:before="40" w:after="240" w:line="360" w:lineRule="auto"/>
        <w:jc w:val="center"/>
        <w:rPr>
          <w:ins w:id="3072" w:author="Hissa Bárbara Oliveira" w:date="2025-06-12T18:40:00Z"/>
          <w:rFonts w:ascii="Times New Roman" w:eastAsia="Times New Roman" w:hAnsi="Times New Roman" w:cs="Times New Roman"/>
          <w:color w:val="000000" w:themeColor="text1"/>
          <w:sz w:val="24"/>
          <w:szCs w:val="24"/>
          <w:rPrChange w:id="3073" w:author="Euderlan Freire" w:date="2025-06-13T19:48:00Z">
            <w:rPr>
              <w:ins w:id="3074" w:author="Hissa Bárbara Oliveira" w:date="2025-06-12T18:40:00Z"/>
            </w:rPr>
          </w:rPrChange>
        </w:rPr>
        <w:pPrChange w:id="3075" w:author="Euderlan Freire" w:date="2025-06-13T19:23:00Z">
          <w:pPr>
            <w:ind w:firstLine="708"/>
          </w:pPr>
        </w:pPrChange>
      </w:pPr>
      <w:ins w:id="3076" w:author="Euderlan Freire" w:date="2025-06-13T16:53:00Z">
        <w:r w:rsidRPr="00B25BD6">
          <w:rPr>
            <w:rFonts w:ascii="Times New Roman" w:hAnsi="Times New Roman" w:cs="Times New Roman"/>
            <w:i w:val="0"/>
            <w:iCs w:val="0"/>
            <w:color w:val="000000" w:themeColor="text1"/>
            <w:sz w:val="24"/>
            <w:szCs w:val="24"/>
            <w:rPrChange w:id="3077" w:author="Euderlan Freire" w:date="2025-06-13T19:48:00Z">
              <w:rPr>
                <w:i/>
                <w:iCs/>
              </w:rPr>
            </w:rPrChange>
          </w:rPr>
          <w:t>Fonte: Autoria Própria (2025)</w:t>
        </w:r>
      </w:ins>
    </w:p>
    <w:p w14:paraId="1DD9B5E3" w14:textId="131EA9A7" w:rsidR="27C8E673" w:rsidRPr="00B25BD6" w:rsidRDefault="27C8E673" w:rsidP="00B25BD6">
      <w:pPr>
        <w:pStyle w:val="Ttulo3"/>
        <w:rPr>
          <w:ins w:id="3078" w:author="Euderlan Freire" w:date="2025-06-13T19:47:00Z"/>
          <w:rFonts w:ascii="Times New Roman" w:hAnsi="Times New Roman" w:cs="Times New Roman"/>
          <w:color w:val="000000" w:themeColor="text1"/>
          <w:rPrChange w:id="3079" w:author="Euderlan Freire" w:date="2025-06-13T19:48:00Z">
            <w:rPr>
              <w:ins w:id="3080" w:author="Euderlan Freire" w:date="2025-06-13T19:47:00Z"/>
            </w:rPr>
          </w:rPrChange>
        </w:rPr>
        <w:pPrChange w:id="3081" w:author="Euderlan Freire" w:date="2025-06-13T19:47:00Z">
          <w:pPr>
            <w:pStyle w:val="Ttulo2"/>
            <w:numPr>
              <w:ilvl w:val="0"/>
              <w:numId w:val="0"/>
            </w:numPr>
            <w:spacing w:after="240" w:line="360" w:lineRule="auto"/>
            <w:ind w:left="0" w:firstLine="0"/>
            <w:jc w:val="both"/>
          </w:pPr>
        </w:pPrChange>
      </w:pPr>
      <w:ins w:id="3082" w:author="Hissa Bárbara Oliveira" w:date="2025-06-12T18:45:00Z">
        <w:del w:id="3083" w:author="Euderlan Freire" w:date="2025-06-13T19:47:00Z">
          <w:r w:rsidRPr="00B25BD6" w:rsidDel="00B25BD6">
            <w:rPr>
              <w:rFonts w:ascii="Times New Roman" w:hAnsi="Times New Roman" w:cs="Times New Roman"/>
              <w:color w:val="000000" w:themeColor="text1"/>
              <w:rPrChange w:id="3084" w:author="Euderlan Freire" w:date="2025-06-13T19:48:00Z">
                <w:rPr>
                  <w:rFonts w:ascii="Times New Roman" w:eastAsia="Times New Roman" w:hAnsi="Times New Roman" w:cs="Times New Roman"/>
                  <w:color w:val="auto"/>
                  <w:sz w:val="24"/>
                  <w:szCs w:val="24"/>
                </w:rPr>
              </w:rPrChange>
            </w:rPr>
            <w:delText>4.3.4</w:delText>
          </w:r>
        </w:del>
      </w:ins>
      <w:ins w:id="3085" w:author="Hissa Bárbara Oliveira" w:date="2025-06-12T18:50:00Z">
        <w:del w:id="3086" w:author="Euderlan Freire" w:date="2025-06-13T19:47:00Z">
          <w:r w:rsidRPr="00B25BD6" w:rsidDel="00B25BD6">
            <w:rPr>
              <w:rFonts w:ascii="Times New Roman" w:hAnsi="Times New Roman" w:cs="Times New Roman"/>
              <w:color w:val="000000" w:themeColor="text1"/>
              <w:rPrChange w:id="3087" w:author="Euderlan Freire" w:date="2025-06-13T19:48:00Z">
                <w:rPr/>
              </w:rPrChange>
            </w:rPr>
            <w:tab/>
          </w:r>
        </w:del>
      </w:ins>
      <w:ins w:id="3088" w:author="Hissa Bárbara Oliveira" w:date="2025-06-12T18:45:00Z">
        <w:del w:id="3089" w:author="Euderlan Freire" w:date="2025-06-13T19:47:00Z">
          <w:r w:rsidRPr="00B25BD6" w:rsidDel="00B25BD6">
            <w:rPr>
              <w:rFonts w:ascii="Times New Roman" w:hAnsi="Times New Roman" w:cs="Times New Roman"/>
              <w:color w:val="000000" w:themeColor="text1"/>
              <w:rPrChange w:id="3090" w:author="Euderlan Freire" w:date="2025-06-13T19:48:00Z">
                <w:rPr>
                  <w:rFonts w:ascii="Times New Roman" w:eastAsia="Times New Roman" w:hAnsi="Times New Roman" w:cs="Times New Roman"/>
                  <w:color w:val="auto"/>
                  <w:sz w:val="24"/>
                  <w:szCs w:val="24"/>
                </w:rPr>
              </w:rPrChange>
            </w:rPr>
            <w:delText xml:space="preserve"> </w:delText>
          </w:r>
        </w:del>
      </w:ins>
      <w:bookmarkStart w:id="3091" w:name="_Toc200739808"/>
      <w:ins w:id="3092" w:author="Hissa Bárbara Oliveira" w:date="2025-06-12T18:46:00Z">
        <w:r w:rsidR="2478D835" w:rsidRPr="00B25BD6">
          <w:rPr>
            <w:rFonts w:ascii="Times New Roman" w:hAnsi="Times New Roman" w:cs="Times New Roman"/>
            <w:color w:val="000000" w:themeColor="text1"/>
            <w:rPrChange w:id="3093" w:author="Euderlan Freire" w:date="2025-06-13T19:48:00Z">
              <w:rPr>
                <w:rFonts w:ascii="Times New Roman" w:eastAsia="Times New Roman" w:hAnsi="Times New Roman" w:cs="Times New Roman"/>
                <w:color w:val="auto"/>
                <w:sz w:val="24"/>
                <w:szCs w:val="24"/>
              </w:rPr>
            </w:rPrChange>
          </w:rPr>
          <w:t>Diagrama de Sequência Ge</w:t>
        </w:r>
      </w:ins>
      <w:ins w:id="3094" w:author="Hissa Bárbara Oliveira" w:date="2025-06-12T18:47:00Z">
        <w:r w:rsidR="6A33F5B2" w:rsidRPr="00B25BD6">
          <w:rPr>
            <w:rFonts w:ascii="Times New Roman" w:hAnsi="Times New Roman" w:cs="Times New Roman"/>
            <w:color w:val="000000" w:themeColor="text1"/>
            <w:rPrChange w:id="3095" w:author="Euderlan Freire" w:date="2025-06-13T19:48:00Z">
              <w:rPr>
                <w:rFonts w:ascii="Times New Roman" w:eastAsia="Times New Roman" w:hAnsi="Times New Roman" w:cs="Times New Roman"/>
                <w:color w:val="auto"/>
                <w:sz w:val="24"/>
                <w:szCs w:val="24"/>
              </w:rPr>
            </w:rPrChange>
          </w:rPr>
          <w:t>r</w:t>
        </w:r>
      </w:ins>
      <w:ins w:id="3096" w:author="Hissa Bárbara Oliveira" w:date="2025-06-12T18:46:00Z">
        <w:r w:rsidR="2478D835" w:rsidRPr="00B25BD6">
          <w:rPr>
            <w:rFonts w:ascii="Times New Roman" w:hAnsi="Times New Roman" w:cs="Times New Roman"/>
            <w:color w:val="000000" w:themeColor="text1"/>
            <w:rPrChange w:id="3097" w:author="Euderlan Freire" w:date="2025-06-13T19:48:00Z">
              <w:rPr>
                <w:rFonts w:ascii="Times New Roman" w:eastAsia="Times New Roman" w:hAnsi="Times New Roman" w:cs="Times New Roman"/>
                <w:color w:val="auto"/>
                <w:sz w:val="24"/>
                <w:szCs w:val="24"/>
              </w:rPr>
            </w:rPrChange>
          </w:rPr>
          <w:t>enciar Resolução</w:t>
        </w:r>
      </w:ins>
      <w:bookmarkEnd w:id="3091"/>
    </w:p>
    <w:p w14:paraId="7F984D21" w14:textId="77777777" w:rsidR="00B25BD6" w:rsidRPr="00B25BD6" w:rsidRDefault="00B25BD6">
      <w:pPr>
        <w:rPr>
          <w:ins w:id="3098" w:author="Hissa Bárbara Oliveira" w:date="2025-06-12T18:47:00Z"/>
          <w:rFonts w:ascii="Times New Roman" w:hAnsi="Times New Roman" w:cs="Times New Roman"/>
          <w:color w:val="000000" w:themeColor="text1"/>
          <w:rPrChange w:id="3099" w:author="Euderlan Freire" w:date="2025-06-13T19:48:00Z">
            <w:rPr>
              <w:ins w:id="3100" w:author="Hissa Bárbara Oliveira" w:date="2025-06-12T18:47:00Z"/>
              <w:rFonts w:ascii="Times New Roman" w:eastAsia="Times New Roman" w:hAnsi="Times New Roman" w:cs="Times New Roman"/>
            </w:rPr>
          </w:rPrChange>
        </w:rPr>
      </w:pPr>
    </w:p>
    <w:p w14:paraId="1CEF6E4A" w14:textId="687AE924" w:rsidR="2E4FDC26" w:rsidRPr="00B25BD6" w:rsidRDefault="2E4FDC26" w:rsidP="00EC2C2E">
      <w:pPr>
        <w:spacing w:before="40" w:after="240" w:line="360" w:lineRule="auto"/>
        <w:ind w:firstLine="576"/>
        <w:jc w:val="both"/>
        <w:rPr>
          <w:ins w:id="3101" w:author="Hissa Bárbara Oliveira" w:date="2025-06-12T21:26:00Z"/>
          <w:rFonts w:ascii="Times New Roman" w:eastAsia="Times New Roman" w:hAnsi="Times New Roman" w:cs="Times New Roman"/>
          <w:color w:val="000000" w:themeColor="text1"/>
          <w:sz w:val="24"/>
          <w:szCs w:val="24"/>
          <w:rPrChange w:id="3102" w:author="Euderlan Freire" w:date="2025-06-13T19:48:00Z">
            <w:rPr>
              <w:ins w:id="3103" w:author="Hissa Bárbara Oliveira" w:date="2025-06-12T21:26:00Z"/>
              <w:rFonts w:ascii="Times New Roman" w:eastAsia="Times New Roman" w:hAnsi="Times New Roman" w:cs="Times New Roman"/>
              <w:sz w:val="24"/>
              <w:szCs w:val="24"/>
            </w:rPr>
          </w:rPrChange>
        </w:rPr>
        <w:pPrChange w:id="3104" w:author="Euderlan Freire" w:date="2025-06-13T19:23:00Z">
          <w:pPr/>
        </w:pPrChange>
      </w:pPr>
      <w:ins w:id="3105" w:author="Hissa Bárbara Oliveira" w:date="2025-06-12T18:47:00Z">
        <w:r w:rsidRPr="00B25BD6">
          <w:rPr>
            <w:rFonts w:ascii="Times New Roman" w:eastAsia="Times New Roman" w:hAnsi="Times New Roman" w:cs="Times New Roman"/>
            <w:color w:val="000000" w:themeColor="text1"/>
            <w:sz w:val="24"/>
            <w:szCs w:val="24"/>
            <w:rPrChange w:id="3106" w:author="Euderlan Freire" w:date="2025-06-13T19:48:00Z">
              <w:rPr>
                <w:rFonts w:ascii="Times New Roman" w:eastAsia="Times New Roman" w:hAnsi="Times New Roman" w:cs="Times New Roman"/>
                <w:sz w:val="24"/>
                <w:szCs w:val="24"/>
              </w:rPr>
            </w:rPrChange>
          </w:rPr>
          <w:t xml:space="preserve">No diagrama de gerenciar resoluções, o processo começa com o usuário solicitando a lista de resoluções à interface. Esta envia a solicitação ao sistema, que consulta o banco e retorna os dados solicitados. Após exibir a lista, o usuário pode optar por excluir ou validar uma resolução. Cada ação é enviada da interface para o sistema, que realiza a operação correspondente no banco de dados. O sistema então retorna uma mensagem de </w:t>
        </w:r>
        <w:r w:rsidRPr="00B25BD6">
          <w:rPr>
            <w:rFonts w:ascii="Times New Roman" w:eastAsia="Times New Roman" w:hAnsi="Times New Roman" w:cs="Times New Roman"/>
            <w:color w:val="000000" w:themeColor="text1"/>
            <w:sz w:val="24"/>
            <w:szCs w:val="24"/>
            <w:rPrChange w:id="3107" w:author="Euderlan Freire" w:date="2025-06-13T19:48:00Z">
              <w:rPr>
                <w:rFonts w:ascii="Times New Roman" w:eastAsia="Times New Roman" w:hAnsi="Times New Roman" w:cs="Times New Roman"/>
                <w:sz w:val="24"/>
                <w:szCs w:val="24"/>
              </w:rPr>
            </w:rPrChange>
          </w:rPr>
          <w:lastRenderedPageBreak/>
          <w:t>sucesso, que a interface exibe para o usuário. Todo o fluxo é realizado com base em interações diretas e específicas entre os três elementos do sistema.</w:t>
        </w:r>
      </w:ins>
    </w:p>
    <w:p w14:paraId="6F78C699" w14:textId="5DE902F3" w:rsidR="00AD4BB4" w:rsidRPr="00B25BD6" w:rsidRDefault="00AD4BB4" w:rsidP="00EC2C2E">
      <w:pPr>
        <w:pStyle w:val="Legenda"/>
        <w:keepNext/>
        <w:spacing w:before="40" w:after="240" w:line="360" w:lineRule="auto"/>
        <w:jc w:val="center"/>
        <w:rPr>
          <w:ins w:id="3108" w:author="Euderlan Freire" w:date="2025-06-13T18:46:00Z"/>
          <w:rFonts w:ascii="Times New Roman" w:hAnsi="Times New Roman" w:cs="Times New Roman"/>
          <w:i w:val="0"/>
          <w:iCs w:val="0"/>
          <w:color w:val="000000" w:themeColor="text1"/>
          <w:sz w:val="24"/>
          <w:szCs w:val="24"/>
          <w:rPrChange w:id="3109" w:author="Euderlan Freire" w:date="2025-06-13T19:48:00Z">
            <w:rPr>
              <w:ins w:id="3110" w:author="Euderlan Freire" w:date="2025-06-13T18:46:00Z"/>
            </w:rPr>
          </w:rPrChange>
        </w:rPr>
        <w:pPrChange w:id="3111" w:author="Euderlan Freire" w:date="2025-06-13T19:23:00Z">
          <w:pPr>
            <w:pStyle w:val="Legenda"/>
          </w:pPr>
        </w:pPrChange>
      </w:pPr>
      <w:ins w:id="3112" w:author="Euderlan Freire" w:date="2025-06-13T18:46:00Z">
        <w:r w:rsidRPr="00B25BD6">
          <w:rPr>
            <w:rFonts w:ascii="Times New Roman" w:hAnsi="Times New Roman" w:cs="Times New Roman"/>
            <w:i w:val="0"/>
            <w:iCs w:val="0"/>
            <w:color w:val="000000" w:themeColor="text1"/>
            <w:sz w:val="24"/>
            <w:szCs w:val="24"/>
            <w:rPrChange w:id="3113" w:author="Euderlan Freire" w:date="2025-06-13T19:48:00Z">
              <w:rPr/>
            </w:rPrChange>
          </w:rPr>
          <w:t xml:space="preserve">Figura </w:t>
        </w:r>
        <w:r w:rsidRPr="00B25BD6">
          <w:rPr>
            <w:rFonts w:ascii="Times New Roman" w:hAnsi="Times New Roman" w:cs="Times New Roman"/>
            <w:i w:val="0"/>
            <w:iCs w:val="0"/>
            <w:color w:val="000000" w:themeColor="text1"/>
            <w:sz w:val="24"/>
            <w:szCs w:val="24"/>
            <w:rPrChange w:id="3114" w:author="Euderlan Freire" w:date="2025-06-13T19:48:00Z">
              <w:rPr/>
            </w:rPrChange>
          </w:rPr>
          <w:fldChar w:fldCharType="begin"/>
        </w:r>
        <w:r w:rsidRPr="00B25BD6">
          <w:rPr>
            <w:rFonts w:ascii="Times New Roman" w:hAnsi="Times New Roman" w:cs="Times New Roman"/>
            <w:i w:val="0"/>
            <w:iCs w:val="0"/>
            <w:color w:val="000000" w:themeColor="text1"/>
            <w:sz w:val="24"/>
            <w:szCs w:val="24"/>
            <w:rPrChange w:id="3115" w:author="Euderlan Freire" w:date="2025-06-13T19:48:00Z">
              <w:rPr/>
            </w:rPrChange>
          </w:rPr>
          <w:instrText xml:space="preserve"> SEQ Figura \* ARABIC </w:instrText>
        </w:r>
      </w:ins>
      <w:r w:rsidRPr="00B25BD6">
        <w:rPr>
          <w:rFonts w:ascii="Times New Roman" w:hAnsi="Times New Roman" w:cs="Times New Roman"/>
          <w:i w:val="0"/>
          <w:iCs w:val="0"/>
          <w:color w:val="000000" w:themeColor="text1"/>
          <w:sz w:val="24"/>
          <w:szCs w:val="24"/>
          <w:rPrChange w:id="3116" w:author="Euderlan Freire" w:date="2025-06-13T19:48:00Z">
            <w:rPr/>
          </w:rPrChange>
        </w:rPr>
        <w:fldChar w:fldCharType="separate"/>
      </w:r>
      <w:ins w:id="3117" w:author="EUDERLAN FREIRE DA SILVA ABREU" w:date="2025-06-13T21:24:00Z">
        <w:r w:rsidR="00A04EA5">
          <w:rPr>
            <w:rFonts w:ascii="Times New Roman" w:hAnsi="Times New Roman" w:cs="Times New Roman"/>
            <w:i w:val="0"/>
            <w:iCs w:val="0"/>
            <w:noProof/>
            <w:color w:val="000000" w:themeColor="text1"/>
            <w:sz w:val="24"/>
            <w:szCs w:val="24"/>
          </w:rPr>
          <w:t>10</w:t>
        </w:r>
      </w:ins>
      <w:ins w:id="3118" w:author="Euderlan Freire" w:date="2025-06-13T19:28:00Z">
        <w:del w:id="3119" w:author="EUDERLAN FREIRE DA SILVA ABREU" w:date="2025-06-13T21:24:00Z">
          <w:r w:rsidR="004B5B9F" w:rsidRPr="00B25BD6" w:rsidDel="00A04EA5">
            <w:rPr>
              <w:rFonts w:ascii="Times New Roman" w:hAnsi="Times New Roman" w:cs="Times New Roman"/>
              <w:i w:val="0"/>
              <w:noProof/>
              <w:color w:val="000000" w:themeColor="text1"/>
              <w:sz w:val="24"/>
              <w:szCs w:val="24"/>
            </w:rPr>
            <w:delText>10</w:delText>
          </w:r>
        </w:del>
      </w:ins>
      <w:ins w:id="3120" w:author="Euderlan Freire" w:date="2025-06-13T18:46:00Z">
        <w:r w:rsidRPr="00B25BD6">
          <w:rPr>
            <w:rFonts w:ascii="Times New Roman" w:hAnsi="Times New Roman" w:cs="Times New Roman"/>
            <w:i w:val="0"/>
            <w:iCs w:val="0"/>
            <w:color w:val="000000" w:themeColor="text1"/>
            <w:sz w:val="24"/>
            <w:szCs w:val="24"/>
            <w:rPrChange w:id="3121" w:author="Euderlan Freire" w:date="2025-06-13T19:48:00Z">
              <w:rPr/>
            </w:rPrChange>
          </w:rPr>
          <w:fldChar w:fldCharType="end"/>
        </w:r>
        <w:r w:rsidRPr="00B25BD6">
          <w:rPr>
            <w:rFonts w:ascii="Times New Roman" w:hAnsi="Times New Roman" w:cs="Times New Roman"/>
            <w:i w:val="0"/>
            <w:iCs w:val="0"/>
            <w:color w:val="000000" w:themeColor="text1"/>
            <w:sz w:val="24"/>
            <w:szCs w:val="24"/>
            <w:rPrChange w:id="3122" w:author="Euderlan Freire" w:date="2025-06-13T19:48:00Z">
              <w:rPr/>
            </w:rPrChange>
          </w:rPr>
          <w:t xml:space="preserve"> - Diagrama de Sequência Gerenciar Resolução</w:t>
        </w:r>
      </w:ins>
    </w:p>
    <w:p w14:paraId="1285EF52" w14:textId="77777777" w:rsidR="008F77D2" w:rsidRPr="00B25BD6" w:rsidRDefault="3C6BDECD" w:rsidP="00EC2C2E">
      <w:pPr>
        <w:keepNext/>
        <w:spacing w:before="40" w:after="240" w:line="360" w:lineRule="auto"/>
        <w:ind w:firstLine="576"/>
        <w:jc w:val="center"/>
        <w:rPr>
          <w:ins w:id="3123" w:author="Euderlan Freire" w:date="2025-06-13T16:52:00Z"/>
          <w:rFonts w:ascii="Times New Roman" w:hAnsi="Times New Roman" w:cs="Times New Roman"/>
          <w:color w:val="000000" w:themeColor="text1"/>
          <w:sz w:val="24"/>
          <w:szCs w:val="24"/>
          <w:rPrChange w:id="3124" w:author="Euderlan Freire" w:date="2025-06-13T19:48:00Z">
            <w:rPr>
              <w:ins w:id="3125" w:author="Euderlan Freire" w:date="2025-06-13T16:52:00Z"/>
            </w:rPr>
          </w:rPrChange>
        </w:rPr>
        <w:pPrChange w:id="3126" w:author="Euderlan Freire" w:date="2025-06-13T19:23:00Z">
          <w:pPr>
            <w:spacing w:before="240" w:after="240"/>
            <w:ind w:firstLine="576"/>
            <w:jc w:val="both"/>
          </w:pPr>
        </w:pPrChange>
      </w:pPr>
      <w:ins w:id="3127" w:author="Hissa Bárbara Oliveira" w:date="2025-06-12T21:26:00Z">
        <w:r w:rsidRPr="00B25BD6">
          <w:rPr>
            <w:rFonts w:ascii="Times New Roman" w:hAnsi="Times New Roman" w:cs="Times New Roman"/>
            <w:noProof/>
            <w:color w:val="000000" w:themeColor="text1"/>
            <w:sz w:val="24"/>
            <w:szCs w:val="24"/>
            <w:rPrChange w:id="3128" w:author="Euderlan Freire" w:date="2025-06-13T19:48:00Z">
              <w:rPr>
                <w:noProof/>
              </w:rPr>
            </w:rPrChange>
          </w:rPr>
          <w:drawing>
            <wp:inline distT="0" distB="0" distL="0" distR="0" wp14:anchorId="65BA58AD" wp14:editId="2CE52876">
              <wp:extent cx="3324225" cy="5400675"/>
              <wp:effectExtent l="0" t="0" r="0" b="0"/>
              <wp:docPr id="262981543" name="Imagem 262981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324225" cy="5400675"/>
                      </a:xfrm>
                      <a:prstGeom prst="rect">
                        <a:avLst/>
                      </a:prstGeom>
                    </pic:spPr>
                  </pic:pic>
                </a:graphicData>
              </a:graphic>
            </wp:inline>
          </w:drawing>
        </w:r>
      </w:ins>
    </w:p>
    <w:p w14:paraId="3A2BE95C" w14:textId="5903F14F" w:rsidR="3C6BDECD" w:rsidRPr="00B25BD6" w:rsidRDefault="008F77D2" w:rsidP="00EC2C2E">
      <w:pPr>
        <w:pStyle w:val="Legenda"/>
        <w:spacing w:before="40" w:after="240" w:line="360" w:lineRule="auto"/>
        <w:jc w:val="center"/>
        <w:rPr>
          <w:ins w:id="3129" w:author="Hissa Bárbara Oliveira" w:date="2025-06-12T18:47:00Z"/>
          <w:rFonts w:ascii="Times New Roman" w:eastAsia="Times New Roman" w:hAnsi="Times New Roman" w:cs="Times New Roman"/>
          <w:color w:val="000000" w:themeColor="text1"/>
          <w:sz w:val="24"/>
          <w:szCs w:val="24"/>
          <w:rPrChange w:id="3130" w:author="Euderlan Freire" w:date="2025-06-13T19:48:00Z">
            <w:rPr>
              <w:ins w:id="3131" w:author="Hissa Bárbara Oliveira" w:date="2025-06-12T18:47:00Z"/>
              <w:rFonts w:ascii="Times New Roman" w:eastAsia="Times New Roman" w:hAnsi="Times New Roman" w:cs="Times New Roman"/>
              <w:sz w:val="24"/>
              <w:szCs w:val="24"/>
            </w:rPr>
          </w:rPrChange>
        </w:rPr>
        <w:pPrChange w:id="3132" w:author="Euderlan Freire" w:date="2025-06-13T19:23:00Z">
          <w:pPr>
            <w:spacing w:before="240" w:after="240"/>
            <w:ind w:firstLine="576"/>
          </w:pPr>
        </w:pPrChange>
      </w:pPr>
      <w:ins w:id="3133" w:author="Euderlan Freire" w:date="2025-06-13T16:52:00Z">
        <w:r w:rsidRPr="00B25BD6">
          <w:rPr>
            <w:rFonts w:ascii="Times New Roman" w:hAnsi="Times New Roman" w:cs="Times New Roman"/>
            <w:i w:val="0"/>
            <w:iCs w:val="0"/>
            <w:color w:val="000000" w:themeColor="text1"/>
            <w:sz w:val="24"/>
            <w:szCs w:val="24"/>
            <w:rPrChange w:id="3134" w:author="Euderlan Freire" w:date="2025-06-13T19:48:00Z">
              <w:rPr>
                <w:i/>
                <w:iCs/>
              </w:rPr>
            </w:rPrChange>
          </w:rPr>
          <w:t>Fonte: Autoria Própria (2025)</w:t>
        </w:r>
      </w:ins>
    </w:p>
    <w:p w14:paraId="7E12BAF4" w14:textId="3F4FB91D" w:rsidR="00B25BD6" w:rsidRPr="00B25BD6" w:rsidRDefault="46C94C01" w:rsidP="00B25BD6">
      <w:pPr>
        <w:pStyle w:val="Ttulo3"/>
        <w:rPr>
          <w:ins w:id="3135" w:author="Euderlan Freire" w:date="2025-06-13T19:47:00Z"/>
          <w:rFonts w:ascii="Times New Roman" w:hAnsi="Times New Roman" w:cs="Times New Roman"/>
          <w:color w:val="000000" w:themeColor="text1"/>
          <w:rPrChange w:id="3136" w:author="Euderlan Freire" w:date="2025-06-13T19:48:00Z">
            <w:rPr>
              <w:ins w:id="3137" w:author="Euderlan Freire" w:date="2025-06-13T19:47:00Z"/>
            </w:rPr>
          </w:rPrChange>
        </w:rPr>
        <w:pPrChange w:id="3138" w:author="Euderlan Freire" w:date="2025-06-13T19:47:00Z">
          <w:pPr>
            <w:pStyle w:val="Ttulo2"/>
            <w:numPr>
              <w:ilvl w:val="0"/>
              <w:numId w:val="0"/>
            </w:numPr>
            <w:spacing w:after="240" w:line="360" w:lineRule="auto"/>
            <w:ind w:left="0" w:firstLine="0"/>
            <w:jc w:val="both"/>
          </w:pPr>
        </w:pPrChange>
      </w:pPr>
      <w:ins w:id="3139" w:author="Hissa Bárbara Oliveira" w:date="2025-06-12T18:50:00Z">
        <w:del w:id="3140" w:author="Euderlan Freire" w:date="2025-06-13T19:47:00Z">
          <w:r w:rsidRPr="00B25BD6" w:rsidDel="00B25BD6">
            <w:rPr>
              <w:rFonts w:ascii="Times New Roman" w:hAnsi="Times New Roman" w:cs="Times New Roman"/>
              <w:color w:val="000000" w:themeColor="text1"/>
              <w:rPrChange w:id="3141" w:author="Euderlan Freire" w:date="2025-06-13T19:48:00Z">
                <w:rPr>
                  <w:rFonts w:asciiTheme="minorHAnsi" w:eastAsiaTheme="minorHAnsi" w:hAnsiTheme="minorHAnsi" w:cstheme="minorBidi"/>
                  <w:color w:val="auto"/>
                  <w:sz w:val="22"/>
                  <w:szCs w:val="22"/>
                </w:rPr>
              </w:rPrChange>
            </w:rPr>
            <w:delText>4.3.5</w:delText>
          </w:r>
          <w:r w:rsidRPr="00B25BD6" w:rsidDel="00B25BD6">
            <w:rPr>
              <w:rFonts w:ascii="Times New Roman" w:hAnsi="Times New Roman" w:cs="Times New Roman"/>
              <w:color w:val="000000" w:themeColor="text1"/>
              <w:rPrChange w:id="3142" w:author="Euderlan Freire" w:date="2025-06-13T19:48:00Z">
                <w:rPr/>
              </w:rPrChange>
            </w:rPr>
            <w:tab/>
          </w:r>
        </w:del>
        <w:bookmarkStart w:id="3143" w:name="_Hlk200733263"/>
        <w:bookmarkStart w:id="3144" w:name="_Toc200739809"/>
        <w:r w:rsidR="15BE58D3" w:rsidRPr="00B25BD6">
          <w:rPr>
            <w:rFonts w:ascii="Times New Roman" w:hAnsi="Times New Roman" w:cs="Times New Roman"/>
            <w:color w:val="000000" w:themeColor="text1"/>
            <w:rPrChange w:id="3145" w:author="Euderlan Freire" w:date="2025-06-13T19:48:00Z">
              <w:rPr>
                <w:rFonts w:asciiTheme="minorHAnsi" w:eastAsiaTheme="minorHAnsi" w:hAnsiTheme="minorHAnsi" w:cstheme="minorBidi"/>
                <w:color w:val="auto"/>
                <w:sz w:val="22"/>
                <w:szCs w:val="22"/>
              </w:rPr>
            </w:rPrChange>
          </w:rPr>
          <w:t>Diagrama de Seq</w:t>
        </w:r>
      </w:ins>
      <w:ins w:id="3146" w:author="Hissa Bárbara Oliveira" w:date="2025-06-12T18:51:00Z">
        <w:r w:rsidR="15BE58D3" w:rsidRPr="00B25BD6">
          <w:rPr>
            <w:rFonts w:ascii="Times New Roman" w:hAnsi="Times New Roman" w:cs="Times New Roman"/>
            <w:color w:val="000000" w:themeColor="text1"/>
            <w:rPrChange w:id="3147" w:author="Euderlan Freire" w:date="2025-06-13T19:48:00Z">
              <w:rPr>
                <w:rFonts w:asciiTheme="minorHAnsi" w:eastAsiaTheme="minorHAnsi" w:hAnsiTheme="minorHAnsi" w:cstheme="minorBidi"/>
                <w:color w:val="auto"/>
                <w:sz w:val="22"/>
                <w:szCs w:val="22"/>
              </w:rPr>
            </w:rPrChange>
          </w:rPr>
          <w:t>uência Histórico</w:t>
        </w:r>
      </w:ins>
      <w:bookmarkEnd w:id="3144"/>
    </w:p>
    <w:p w14:paraId="79510865" w14:textId="0A9E82F6" w:rsidR="46C94C01" w:rsidRPr="00B25BD6" w:rsidRDefault="15BE58D3" w:rsidP="00EC2C2E">
      <w:pPr>
        <w:pStyle w:val="Ttulo2"/>
        <w:numPr>
          <w:ilvl w:val="0"/>
          <w:numId w:val="0"/>
        </w:numPr>
        <w:spacing w:after="240" w:line="360" w:lineRule="auto"/>
        <w:jc w:val="both"/>
        <w:rPr>
          <w:ins w:id="3148" w:author="Hissa Bárbara Oliveira" w:date="2025-06-12T18:51:00Z"/>
          <w:rFonts w:ascii="Times New Roman" w:eastAsia="Times New Roman" w:hAnsi="Times New Roman" w:cs="Times New Roman"/>
          <w:color w:val="000000" w:themeColor="text1"/>
          <w:sz w:val="24"/>
          <w:szCs w:val="24"/>
          <w:rPrChange w:id="3149" w:author="Euderlan Freire" w:date="2025-06-13T19:48:00Z">
            <w:rPr>
              <w:ins w:id="3150" w:author="Hissa Bárbara Oliveira" w:date="2025-06-12T18:51:00Z"/>
              <w:rFonts w:ascii="Times New Roman" w:eastAsia="Times New Roman" w:hAnsi="Times New Roman" w:cs="Times New Roman"/>
            </w:rPr>
          </w:rPrChange>
        </w:rPr>
        <w:pPrChange w:id="3151" w:author="Euderlan Freire" w:date="2025-06-13T19:23:00Z">
          <w:pPr/>
        </w:pPrChange>
      </w:pPr>
      <w:ins w:id="3152" w:author="Hissa Bárbara Oliveira" w:date="2025-06-12T18:51:00Z">
        <w:r w:rsidRPr="00B25BD6">
          <w:rPr>
            <w:rFonts w:ascii="Times New Roman" w:eastAsia="Times New Roman" w:hAnsi="Times New Roman" w:cs="Times New Roman"/>
            <w:color w:val="000000" w:themeColor="text1"/>
            <w:sz w:val="24"/>
            <w:szCs w:val="24"/>
            <w:rPrChange w:id="3153" w:author="Euderlan Freire" w:date="2025-06-13T19:48:00Z">
              <w:rPr/>
            </w:rPrChange>
          </w:rPr>
          <w:t xml:space="preserve"> </w:t>
        </w:r>
        <w:bookmarkEnd w:id="3143"/>
      </w:ins>
    </w:p>
    <w:p w14:paraId="2D8896FE" w14:textId="633C59E0" w:rsidR="15BE58D3" w:rsidRPr="00B25BD6" w:rsidRDefault="15BE58D3" w:rsidP="00EC2C2E">
      <w:pPr>
        <w:spacing w:before="40" w:after="240" w:line="360" w:lineRule="auto"/>
        <w:ind w:firstLine="576"/>
        <w:jc w:val="both"/>
        <w:rPr>
          <w:ins w:id="3154" w:author="Hissa Bárbara Oliveira" w:date="2025-06-12T21:15:00Z"/>
          <w:rFonts w:ascii="Times New Roman" w:eastAsia="Times New Roman" w:hAnsi="Times New Roman" w:cs="Times New Roman"/>
          <w:color w:val="000000" w:themeColor="text1"/>
          <w:sz w:val="24"/>
          <w:szCs w:val="24"/>
          <w:rPrChange w:id="3155" w:author="Euderlan Freire" w:date="2025-06-13T19:48:00Z">
            <w:rPr>
              <w:ins w:id="3156" w:author="Hissa Bárbara Oliveira" w:date="2025-06-12T21:15:00Z"/>
              <w:rFonts w:ascii="Times New Roman" w:hAnsi="Times New Roman" w:cs="Times New Roman"/>
              <w:sz w:val="28"/>
              <w:szCs w:val="28"/>
            </w:rPr>
          </w:rPrChange>
        </w:rPr>
        <w:pPrChange w:id="3157" w:author="Euderlan Freire" w:date="2025-06-13T19:23:00Z">
          <w:pPr>
            <w:ind w:firstLine="576"/>
          </w:pPr>
        </w:pPrChange>
      </w:pPr>
      <w:ins w:id="3158" w:author="Hissa Bárbara Oliveira" w:date="2025-06-12T18:51:00Z">
        <w:r w:rsidRPr="00B25BD6">
          <w:rPr>
            <w:rFonts w:ascii="Times New Roman" w:eastAsia="Times New Roman" w:hAnsi="Times New Roman" w:cs="Times New Roman"/>
            <w:color w:val="000000" w:themeColor="text1"/>
            <w:sz w:val="24"/>
            <w:szCs w:val="24"/>
            <w:rPrChange w:id="3159" w:author="Euderlan Freire" w:date="2025-06-13T19:48:00Z">
              <w:rPr>
                <w:rFonts w:ascii="Calibri" w:eastAsia="Calibri" w:hAnsi="Calibri" w:cs="Calibri"/>
              </w:rPr>
            </w:rPrChange>
          </w:rPr>
          <w:t xml:space="preserve">O diagrama de histórico inicia com a solicitação do usuário à interface para visualizar suas atividades. A interface repassa essa solicitação ao sistema, que realiza uma busca no banco de dados. Ao obter os registros, o sistema os envia para a interface, que </w:t>
        </w:r>
        <w:r w:rsidRPr="00B25BD6">
          <w:rPr>
            <w:rFonts w:ascii="Times New Roman" w:eastAsia="Times New Roman" w:hAnsi="Times New Roman" w:cs="Times New Roman"/>
            <w:color w:val="000000" w:themeColor="text1"/>
            <w:sz w:val="24"/>
            <w:szCs w:val="24"/>
            <w:rPrChange w:id="3160" w:author="Euderlan Freire" w:date="2025-06-13T19:48:00Z">
              <w:rPr>
                <w:rFonts w:ascii="Calibri" w:eastAsia="Calibri" w:hAnsi="Calibri" w:cs="Calibri"/>
              </w:rPr>
            </w:rPrChange>
          </w:rPr>
          <w:lastRenderedPageBreak/>
          <w:t>então apresenta os dados ao usuário. O processo é linear e mostra a interação de consulta ao histórico sem a necessidade de envio de dados adicionais por parte do usuário.</w:t>
        </w:r>
      </w:ins>
      <w:ins w:id="3161" w:author="Hissa Bárbara Oliveira" w:date="2025-06-12T21:15:00Z">
        <w:r w:rsidR="5C50ADF8" w:rsidRPr="00B25BD6">
          <w:rPr>
            <w:rFonts w:ascii="Times New Roman" w:eastAsia="Times New Roman" w:hAnsi="Times New Roman" w:cs="Times New Roman"/>
            <w:color w:val="000000" w:themeColor="text1"/>
            <w:sz w:val="24"/>
            <w:szCs w:val="24"/>
            <w:rPrChange w:id="3162" w:author="Euderlan Freire" w:date="2025-06-13T19:48:00Z">
              <w:rPr>
                <w:rFonts w:ascii="Calibri" w:eastAsia="Calibri" w:hAnsi="Calibri" w:cs="Calibri"/>
              </w:rPr>
            </w:rPrChange>
          </w:rPr>
          <w:t xml:space="preserve"> </w:t>
        </w:r>
      </w:ins>
    </w:p>
    <w:p w14:paraId="2D1728F3" w14:textId="05EC6161" w:rsidR="00773970" w:rsidRPr="00B25BD6" w:rsidRDefault="00773970" w:rsidP="00EC2C2E">
      <w:pPr>
        <w:pStyle w:val="Legenda"/>
        <w:keepNext/>
        <w:spacing w:before="40" w:after="240" w:line="360" w:lineRule="auto"/>
        <w:jc w:val="center"/>
        <w:rPr>
          <w:ins w:id="3163" w:author="Euderlan Freire" w:date="2025-06-13T18:53:00Z"/>
          <w:rFonts w:ascii="Times New Roman" w:hAnsi="Times New Roman" w:cs="Times New Roman"/>
          <w:i w:val="0"/>
          <w:iCs w:val="0"/>
          <w:color w:val="000000" w:themeColor="text1"/>
          <w:sz w:val="24"/>
          <w:szCs w:val="24"/>
          <w:rPrChange w:id="3164" w:author="Euderlan Freire" w:date="2025-06-13T19:48:00Z">
            <w:rPr>
              <w:ins w:id="3165" w:author="Euderlan Freire" w:date="2025-06-13T18:53:00Z"/>
            </w:rPr>
          </w:rPrChange>
        </w:rPr>
        <w:pPrChange w:id="3166" w:author="Euderlan Freire" w:date="2025-06-13T19:23:00Z">
          <w:pPr>
            <w:pStyle w:val="Legenda"/>
          </w:pPr>
        </w:pPrChange>
      </w:pPr>
      <w:ins w:id="3167" w:author="Euderlan Freire" w:date="2025-06-13T18:53:00Z">
        <w:r w:rsidRPr="00B25BD6">
          <w:rPr>
            <w:rFonts w:ascii="Times New Roman" w:hAnsi="Times New Roman" w:cs="Times New Roman"/>
            <w:i w:val="0"/>
            <w:iCs w:val="0"/>
            <w:color w:val="000000" w:themeColor="text1"/>
            <w:sz w:val="24"/>
            <w:szCs w:val="24"/>
            <w:rPrChange w:id="3168" w:author="Euderlan Freire" w:date="2025-06-13T19:48:00Z">
              <w:rPr/>
            </w:rPrChange>
          </w:rPr>
          <w:t xml:space="preserve">Figura </w:t>
        </w:r>
        <w:r w:rsidRPr="00B25BD6">
          <w:rPr>
            <w:rFonts w:ascii="Times New Roman" w:hAnsi="Times New Roman" w:cs="Times New Roman"/>
            <w:i w:val="0"/>
            <w:color w:val="000000" w:themeColor="text1"/>
            <w:sz w:val="24"/>
            <w:szCs w:val="24"/>
            <w:rPrChange w:id="3169" w:author="Euderlan Freire" w:date="2025-06-13T19:48:00Z">
              <w:rPr>
                <w:rFonts w:ascii="Times New Roman" w:hAnsi="Times New Roman" w:cs="Times New Roman"/>
                <w:i w:val="0"/>
                <w:color w:val="000000" w:themeColor="text1"/>
                <w:sz w:val="24"/>
                <w:szCs w:val="24"/>
              </w:rPr>
            </w:rPrChange>
          </w:rPr>
          <w:fldChar w:fldCharType="begin"/>
        </w:r>
        <w:r w:rsidRPr="00B25BD6">
          <w:rPr>
            <w:rFonts w:ascii="Times New Roman" w:hAnsi="Times New Roman" w:cs="Times New Roman"/>
            <w:i w:val="0"/>
            <w:color w:val="000000" w:themeColor="text1"/>
            <w:sz w:val="24"/>
            <w:szCs w:val="24"/>
          </w:rPr>
          <w:instrText xml:space="preserve"> SEQ Figura \* ARABIC </w:instrText>
        </w:r>
      </w:ins>
      <w:r w:rsidRPr="00B25BD6">
        <w:rPr>
          <w:rFonts w:ascii="Times New Roman" w:hAnsi="Times New Roman" w:cs="Times New Roman"/>
          <w:i w:val="0"/>
          <w:color w:val="000000" w:themeColor="text1"/>
          <w:sz w:val="24"/>
          <w:szCs w:val="24"/>
          <w:rPrChange w:id="3170" w:author="Euderlan Freire" w:date="2025-06-13T19:48:00Z">
            <w:rPr>
              <w:rFonts w:ascii="Times New Roman" w:hAnsi="Times New Roman" w:cs="Times New Roman"/>
              <w:i w:val="0"/>
              <w:color w:val="000000" w:themeColor="text1"/>
              <w:sz w:val="24"/>
              <w:szCs w:val="24"/>
            </w:rPr>
          </w:rPrChange>
        </w:rPr>
        <w:fldChar w:fldCharType="separate"/>
      </w:r>
      <w:ins w:id="3171" w:author="EUDERLAN FREIRE DA SILVA ABREU" w:date="2025-06-13T21:24:00Z">
        <w:r w:rsidR="00A04EA5">
          <w:rPr>
            <w:rFonts w:ascii="Times New Roman" w:hAnsi="Times New Roman" w:cs="Times New Roman"/>
            <w:i w:val="0"/>
            <w:noProof/>
            <w:color w:val="000000" w:themeColor="text1"/>
            <w:sz w:val="24"/>
            <w:szCs w:val="24"/>
          </w:rPr>
          <w:t>11</w:t>
        </w:r>
      </w:ins>
      <w:ins w:id="3172" w:author="Euderlan Freire" w:date="2025-06-13T18:53:00Z">
        <w:r w:rsidRPr="00B25BD6">
          <w:rPr>
            <w:rFonts w:ascii="Times New Roman" w:hAnsi="Times New Roman" w:cs="Times New Roman"/>
            <w:i w:val="0"/>
            <w:color w:val="000000" w:themeColor="text1"/>
            <w:sz w:val="24"/>
            <w:szCs w:val="24"/>
            <w:rPrChange w:id="3173" w:author="Euderlan Freire" w:date="2025-06-13T19:48:00Z">
              <w:rPr>
                <w:rFonts w:ascii="Times New Roman" w:hAnsi="Times New Roman" w:cs="Times New Roman"/>
                <w:i w:val="0"/>
                <w:color w:val="000000" w:themeColor="text1"/>
                <w:sz w:val="24"/>
                <w:szCs w:val="24"/>
              </w:rPr>
            </w:rPrChange>
          </w:rPr>
          <w:fldChar w:fldCharType="end"/>
        </w:r>
        <w:r w:rsidRPr="00B25BD6">
          <w:rPr>
            <w:rFonts w:ascii="Times New Roman" w:hAnsi="Times New Roman" w:cs="Times New Roman"/>
            <w:i w:val="0"/>
            <w:iCs w:val="0"/>
            <w:color w:val="000000" w:themeColor="text1"/>
            <w:sz w:val="24"/>
            <w:szCs w:val="24"/>
            <w:rPrChange w:id="3174" w:author="Euderlan Freire" w:date="2025-06-13T19:48:00Z">
              <w:rPr/>
            </w:rPrChange>
          </w:rPr>
          <w:t xml:space="preserve"> - Diagrama de Sequência Histórico</w:t>
        </w:r>
      </w:ins>
    </w:p>
    <w:p w14:paraId="10A61ABB" w14:textId="6AE7ED11" w:rsidR="008914FD" w:rsidRPr="00B25BD6" w:rsidRDefault="58D19900" w:rsidP="00EC2C2E">
      <w:pPr>
        <w:keepNext/>
        <w:spacing w:before="40" w:after="240" w:line="360" w:lineRule="auto"/>
        <w:ind w:firstLine="576"/>
        <w:jc w:val="center"/>
        <w:rPr>
          <w:ins w:id="3175" w:author="Euderlan Freire" w:date="2025-06-13T18:53:00Z"/>
          <w:rFonts w:ascii="Times New Roman" w:hAnsi="Times New Roman" w:cs="Times New Roman"/>
          <w:color w:val="000000" w:themeColor="text1"/>
          <w:sz w:val="24"/>
          <w:szCs w:val="24"/>
          <w:rPrChange w:id="3176" w:author="Euderlan Freire" w:date="2025-06-13T19:48:00Z">
            <w:rPr>
              <w:ins w:id="3177" w:author="Euderlan Freire" w:date="2025-06-13T18:53:00Z"/>
            </w:rPr>
          </w:rPrChange>
        </w:rPr>
        <w:pPrChange w:id="3178" w:author="Euderlan Freire" w:date="2025-06-13T19:23:00Z">
          <w:pPr>
            <w:ind w:firstLine="576"/>
            <w:jc w:val="both"/>
          </w:pPr>
        </w:pPrChange>
      </w:pPr>
      <w:ins w:id="3179" w:author="Hissa Bárbara Oliveira" w:date="2025-06-13T21:52:00Z">
        <w:r w:rsidRPr="00B25BD6">
          <w:rPr>
            <w:rFonts w:ascii="Times New Roman" w:hAnsi="Times New Roman" w:cs="Times New Roman"/>
            <w:noProof/>
            <w:color w:val="000000" w:themeColor="text1"/>
            <w:rPrChange w:id="3180" w:author="Euderlan Freire" w:date="2025-06-13T19:48:00Z">
              <w:rPr>
                <w:noProof/>
              </w:rPr>
            </w:rPrChange>
          </w:rPr>
          <w:drawing>
            <wp:inline distT="0" distB="0" distL="0" distR="0" wp14:anchorId="148B9F5A" wp14:editId="271F1745">
              <wp:extent cx="3515145" cy="4791075"/>
              <wp:effectExtent l="0" t="0" r="0" b="0"/>
              <wp:docPr id="1054205464" name="Imagem 1054205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54205464"/>
                      <pic:cNvPicPr/>
                    </pic:nvPicPr>
                    <pic:blipFill>
                      <a:blip r:embed="rId17">
                        <a:extLst>
                          <a:ext uri="{28A0092B-C50C-407E-A947-70E740481C1C}">
                            <a14:useLocalDpi xmlns:a14="http://schemas.microsoft.com/office/drawing/2010/main" val="0"/>
                          </a:ext>
                        </a:extLst>
                      </a:blip>
                      <a:stretch>
                        <a:fillRect/>
                      </a:stretch>
                    </pic:blipFill>
                    <pic:spPr>
                      <a:xfrm>
                        <a:off x="0" y="0"/>
                        <a:ext cx="3515145" cy="4791075"/>
                      </a:xfrm>
                      <a:prstGeom prst="rect">
                        <a:avLst/>
                      </a:prstGeom>
                    </pic:spPr>
                  </pic:pic>
                </a:graphicData>
              </a:graphic>
            </wp:inline>
          </w:drawing>
        </w:r>
      </w:ins>
    </w:p>
    <w:p w14:paraId="2D08F4DF" w14:textId="365B19FA" w:rsidR="58D19900" w:rsidRPr="00B25BD6" w:rsidRDefault="008914FD" w:rsidP="00EC2C2E">
      <w:pPr>
        <w:pStyle w:val="Legenda"/>
        <w:spacing w:before="40" w:after="240" w:line="360" w:lineRule="auto"/>
        <w:jc w:val="center"/>
        <w:rPr>
          <w:ins w:id="3181" w:author="Hissa Bárbara Oliveira" w:date="2025-06-12T21:15:00Z"/>
          <w:rFonts w:ascii="Times New Roman" w:hAnsi="Times New Roman" w:cs="Times New Roman"/>
          <w:color w:val="000000" w:themeColor="text1"/>
          <w:sz w:val="24"/>
          <w:szCs w:val="24"/>
          <w:rPrChange w:id="3182" w:author="Euderlan Freire" w:date="2025-06-13T19:48:00Z">
            <w:rPr>
              <w:ins w:id="3183" w:author="Hissa Bárbara Oliveira" w:date="2025-06-12T21:15:00Z"/>
              <w:rFonts w:ascii="Times New Roman" w:hAnsi="Times New Roman" w:cs="Times New Roman"/>
              <w:sz w:val="28"/>
              <w:szCs w:val="28"/>
            </w:rPr>
          </w:rPrChange>
        </w:rPr>
        <w:pPrChange w:id="3184" w:author="Euderlan Freire" w:date="2025-06-13T19:23:00Z">
          <w:pPr/>
        </w:pPrChange>
      </w:pPr>
      <w:ins w:id="3185" w:author="Euderlan Freire" w:date="2025-06-13T18:53:00Z">
        <w:r w:rsidRPr="00B25BD6">
          <w:rPr>
            <w:rFonts w:ascii="Times New Roman" w:hAnsi="Times New Roman" w:cs="Times New Roman"/>
            <w:i w:val="0"/>
            <w:iCs w:val="0"/>
            <w:color w:val="000000" w:themeColor="text1"/>
            <w:sz w:val="24"/>
            <w:szCs w:val="24"/>
            <w:rPrChange w:id="3186" w:author="Euderlan Freire" w:date="2025-06-13T19:48:00Z">
              <w:rPr/>
            </w:rPrChange>
          </w:rPr>
          <w:t>Fonte: Autoria Própria (2025)</w:t>
        </w:r>
      </w:ins>
    </w:p>
    <w:p w14:paraId="2947411C" w14:textId="3AC82A25" w:rsidR="5C50ADF8" w:rsidRPr="00B25BD6" w:rsidRDefault="5C50ADF8" w:rsidP="00B25BD6">
      <w:pPr>
        <w:pStyle w:val="Ttulo3"/>
        <w:rPr>
          <w:ins w:id="3187" w:author="Euderlan Freire" w:date="2025-06-13T19:47:00Z"/>
          <w:rFonts w:ascii="Times New Roman" w:hAnsi="Times New Roman" w:cs="Times New Roman"/>
          <w:color w:val="000000" w:themeColor="text1"/>
          <w:rPrChange w:id="3188" w:author="Euderlan Freire" w:date="2025-06-13T19:48:00Z">
            <w:rPr>
              <w:ins w:id="3189" w:author="Euderlan Freire" w:date="2025-06-13T19:47:00Z"/>
            </w:rPr>
          </w:rPrChange>
        </w:rPr>
        <w:pPrChange w:id="3190" w:author="Euderlan Freire" w:date="2025-06-13T19:47:00Z">
          <w:pPr>
            <w:pStyle w:val="Ttulo2"/>
            <w:numPr>
              <w:ilvl w:val="0"/>
              <w:numId w:val="0"/>
            </w:numPr>
            <w:spacing w:after="240" w:line="360" w:lineRule="auto"/>
            <w:ind w:left="0" w:firstLine="0"/>
            <w:jc w:val="both"/>
          </w:pPr>
        </w:pPrChange>
      </w:pPr>
      <w:ins w:id="3191" w:author="Hissa Bárbara Oliveira" w:date="2025-06-12T21:15:00Z">
        <w:del w:id="3192" w:author="Euderlan Freire" w:date="2025-06-13T19:47:00Z">
          <w:r w:rsidRPr="00B25BD6" w:rsidDel="00B25BD6">
            <w:rPr>
              <w:rFonts w:ascii="Times New Roman" w:hAnsi="Times New Roman" w:cs="Times New Roman"/>
              <w:color w:val="000000" w:themeColor="text1"/>
              <w:rPrChange w:id="3193" w:author="Euderlan Freire" w:date="2025-06-13T19:48:00Z">
                <w:rPr>
                  <w:rFonts w:asciiTheme="minorHAnsi" w:eastAsiaTheme="minorHAnsi" w:hAnsiTheme="minorHAnsi" w:cstheme="minorBidi"/>
                  <w:color w:val="auto"/>
                  <w:sz w:val="22"/>
                  <w:szCs w:val="22"/>
                </w:rPr>
              </w:rPrChange>
            </w:rPr>
            <w:delText>4.3.</w:delText>
          </w:r>
        </w:del>
      </w:ins>
      <w:ins w:id="3194" w:author="Hissa Bárbara Oliveira" w:date="2025-06-12T21:16:00Z">
        <w:del w:id="3195" w:author="Euderlan Freire" w:date="2025-06-13T19:47:00Z">
          <w:r w:rsidRPr="00B25BD6" w:rsidDel="00B25BD6">
            <w:rPr>
              <w:rFonts w:ascii="Times New Roman" w:hAnsi="Times New Roman" w:cs="Times New Roman"/>
              <w:color w:val="000000" w:themeColor="text1"/>
              <w:rPrChange w:id="3196" w:author="Euderlan Freire" w:date="2025-06-13T19:48:00Z">
                <w:rPr>
                  <w:rFonts w:asciiTheme="minorHAnsi" w:eastAsiaTheme="minorHAnsi" w:hAnsiTheme="minorHAnsi" w:cstheme="minorBidi"/>
                  <w:color w:val="auto"/>
                  <w:sz w:val="22"/>
                  <w:szCs w:val="22"/>
                </w:rPr>
              </w:rPrChange>
            </w:rPr>
            <w:delText>6</w:delText>
          </w:r>
          <w:r w:rsidRPr="00B25BD6" w:rsidDel="00B25BD6">
            <w:rPr>
              <w:rFonts w:ascii="Times New Roman" w:hAnsi="Times New Roman" w:cs="Times New Roman"/>
              <w:color w:val="000000" w:themeColor="text1"/>
              <w:rPrChange w:id="3197" w:author="Euderlan Freire" w:date="2025-06-13T19:48:00Z">
                <w:rPr/>
              </w:rPrChange>
            </w:rPr>
            <w:tab/>
          </w:r>
        </w:del>
        <w:bookmarkStart w:id="3198" w:name="_Toc200739810"/>
        <w:r w:rsidRPr="00B25BD6">
          <w:rPr>
            <w:rFonts w:ascii="Times New Roman" w:hAnsi="Times New Roman" w:cs="Times New Roman"/>
            <w:color w:val="000000" w:themeColor="text1"/>
            <w:rPrChange w:id="3199" w:author="Euderlan Freire" w:date="2025-06-13T19:48:00Z">
              <w:rPr>
                <w:rFonts w:asciiTheme="minorHAnsi" w:eastAsiaTheme="minorHAnsi" w:hAnsiTheme="minorHAnsi" w:cstheme="minorBidi"/>
                <w:color w:val="auto"/>
                <w:sz w:val="22"/>
                <w:szCs w:val="22"/>
              </w:rPr>
            </w:rPrChange>
          </w:rPr>
          <w:t>Diagrama de Sequência Logout</w:t>
        </w:r>
      </w:ins>
      <w:bookmarkEnd w:id="3198"/>
    </w:p>
    <w:p w14:paraId="2F32A0BE" w14:textId="77777777" w:rsidR="00B25BD6" w:rsidRPr="00B25BD6" w:rsidRDefault="00B25BD6">
      <w:pPr>
        <w:rPr>
          <w:ins w:id="3200" w:author="Hissa Bárbara Oliveira" w:date="2025-06-12T21:17:00Z"/>
          <w:rFonts w:ascii="Times New Roman" w:hAnsi="Times New Roman" w:cs="Times New Roman"/>
          <w:color w:val="000000" w:themeColor="text1"/>
          <w:rPrChange w:id="3201" w:author="Euderlan Freire" w:date="2025-06-13T19:48:00Z">
            <w:rPr>
              <w:ins w:id="3202" w:author="Hissa Bárbara Oliveira" w:date="2025-06-12T21:17:00Z"/>
              <w:rFonts w:ascii="Times New Roman" w:eastAsia="Times New Roman" w:hAnsi="Times New Roman" w:cs="Times New Roman"/>
            </w:rPr>
          </w:rPrChange>
        </w:rPr>
      </w:pPr>
    </w:p>
    <w:p w14:paraId="658FD735" w14:textId="001E5911" w:rsidR="4CED5C6E" w:rsidRPr="00B25BD6" w:rsidRDefault="4CED5C6E" w:rsidP="00CD26EC">
      <w:pPr>
        <w:spacing w:line="360" w:lineRule="auto"/>
        <w:ind w:firstLine="708"/>
        <w:jc w:val="both"/>
        <w:rPr>
          <w:ins w:id="3203" w:author="Hissa Bárbara Oliveira" w:date="2025-06-12T21:17:00Z"/>
          <w:rFonts w:ascii="Times New Roman" w:hAnsi="Times New Roman" w:cs="Times New Roman"/>
          <w:color w:val="000000" w:themeColor="text1"/>
          <w:sz w:val="24"/>
          <w:szCs w:val="24"/>
          <w:rPrChange w:id="3204" w:author="Euderlan Freire" w:date="2025-06-13T19:48:00Z">
            <w:rPr>
              <w:ins w:id="3205" w:author="Hissa Bárbara Oliveira" w:date="2025-06-12T21:17:00Z"/>
              <w:rFonts w:ascii="Calibri" w:eastAsia="Calibri" w:hAnsi="Calibri" w:cs="Calibri"/>
              <w:sz w:val="22"/>
              <w:szCs w:val="22"/>
            </w:rPr>
          </w:rPrChange>
        </w:rPr>
        <w:pPrChange w:id="3206" w:author="Euderlan Freire" w:date="2025-06-13T19:41:00Z">
          <w:pPr>
            <w:pStyle w:val="Ttulo2"/>
            <w:numPr>
              <w:ilvl w:val="0"/>
              <w:numId w:val="0"/>
            </w:numPr>
            <w:ind w:left="0" w:firstLine="708"/>
          </w:pPr>
        </w:pPrChange>
      </w:pPr>
      <w:ins w:id="3207" w:author="Hissa Bárbara Oliveira" w:date="2025-06-12T21:17:00Z">
        <w:r w:rsidRPr="00B25BD6">
          <w:rPr>
            <w:rFonts w:ascii="Times New Roman" w:hAnsi="Times New Roman" w:cs="Times New Roman"/>
            <w:color w:val="000000" w:themeColor="text1"/>
            <w:sz w:val="24"/>
            <w:szCs w:val="24"/>
            <w:rPrChange w:id="3208" w:author="Euderlan Freire" w:date="2025-06-13T19:48:00Z">
              <w:rPr>
                <w:rFonts w:ascii="Calibri" w:eastAsia="Calibri" w:hAnsi="Calibri" w:cs="Calibri"/>
                <w:sz w:val="22"/>
                <w:szCs w:val="22"/>
              </w:rPr>
            </w:rPrChange>
          </w:rPr>
          <w:t xml:space="preserve">O último diagrama retrata o encerramento da sessão de uso, processo comum em plataformas que exigem autenticação. Ao optar por sair do sistema, o usuário aciona a funcionalidade de logout, que é processada pela interface e encaminhada ao sistema, que por sua vez invalida a sessão ativa. Essa ação garante que o acesso seja encerrado com segurança e que os dados do usuário permaneçam protegidos. Por fim, o sistema redireciona o usuário à tela inicial ou de login, concluindo o ciclo de uso. Esse fluxo, </w:t>
        </w:r>
        <w:r w:rsidRPr="00B25BD6">
          <w:rPr>
            <w:rFonts w:ascii="Times New Roman" w:hAnsi="Times New Roman" w:cs="Times New Roman"/>
            <w:color w:val="000000" w:themeColor="text1"/>
            <w:sz w:val="24"/>
            <w:szCs w:val="24"/>
            <w:rPrChange w:id="3209" w:author="Euderlan Freire" w:date="2025-06-13T19:48:00Z">
              <w:rPr>
                <w:rFonts w:ascii="Calibri" w:eastAsia="Calibri" w:hAnsi="Calibri" w:cs="Calibri"/>
                <w:sz w:val="22"/>
                <w:szCs w:val="22"/>
              </w:rPr>
            </w:rPrChange>
          </w:rPr>
          <w:lastRenderedPageBreak/>
          <w:t>embora simples, é fundamental para assegurar a integridade das sessões e preservar a segurança da aplicação.</w:t>
        </w:r>
      </w:ins>
    </w:p>
    <w:p w14:paraId="32FCD714" w14:textId="54FB942C" w:rsidR="00132724" w:rsidRPr="00E203A3" w:rsidRDefault="00132724" w:rsidP="00EC2C2E">
      <w:pPr>
        <w:pStyle w:val="Legenda"/>
        <w:keepNext/>
        <w:spacing w:before="40" w:after="240" w:line="360" w:lineRule="auto"/>
        <w:jc w:val="center"/>
        <w:rPr>
          <w:ins w:id="3210" w:author="Euderlan Freire" w:date="2025-06-13T18:47:00Z"/>
          <w:rFonts w:ascii="Times New Roman" w:hAnsi="Times New Roman" w:cs="Times New Roman"/>
          <w:i w:val="0"/>
          <w:iCs w:val="0"/>
          <w:color w:val="000000" w:themeColor="text1"/>
          <w:sz w:val="24"/>
          <w:szCs w:val="24"/>
          <w:rPrChange w:id="3211" w:author="Euderlan Freire" w:date="2025-06-13T19:10:00Z">
            <w:rPr>
              <w:ins w:id="3212" w:author="Euderlan Freire" w:date="2025-06-13T18:47:00Z"/>
            </w:rPr>
          </w:rPrChange>
        </w:rPr>
        <w:pPrChange w:id="3213" w:author="Euderlan Freire" w:date="2025-06-13T19:23:00Z">
          <w:pPr>
            <w:pStyle w:val="Legenda"/>
          </w:pPr>
        </w:pPrChange>
      </w:pPr>
      <w:ins w:id="3214" w:author="Euderlan Freire" w:date="2025-06-13T18:47:00Z">
        <w:r w:rsidRPr="00E203A3">
          <w:rPr>
            <w:rFonts w:ascii="Times New Roman" w:hAnsi="Times New Roman" w:cs="Times New Roman"/>
            <w:i w:val="0"/>
            <w:iCs w:val="0"/>
            <w:color w:val="000000" w:themeColor="text1"/>
            <w:sz w:val="24"/>
            <w:szCs w:val="24"/>
            <w:rPrChange w:id="3215" w:author="Euderlan Freire" w:date="2025-06-13T19:10:00Z">
              <w:rPr/>
            </w:rPrChange>
          </w:rPr>
          <w:t xml:space="preserve">Figura </w:t>
        </w:r>
        <w:r w:rsidRPr="00E203A3">
          <w:rPr>
            <w:rFonts w:ascii="Times New Roman" w:hAnsi="Times New Roman" w:cs="Times New Roman"/>
            <w:i w:val="0"/>
            <w:iCs w:val="0"/>
            <w:color w:val="000000" w:themeColor="text1"/>
            <w:sz w:val="24"/>
            <w:szCs w:val="24"/>
            <w:rPrChange w:id="3216" w:author="Euderlan Freire" w:date="2025-06-13T19:10:00Z">
              <w:rPr/>
            </w:rPrChange>
          </w:rPr>
          <w:fldChar w:fldCharType="begin"/>
        </w:r>
        <w:r w:rsidRPr="00E203A3">
          <w:rPr>
            <w:rFonts w:ascii="Times New Roman" w:hAnsi="Times New Roman" w:cs="Times New Roman"/>
            <w:i w:val="0"/>
            <w:iCs w:val="0"/>
            <w:color w:val="000000" w:themeColor="text1"/>
            <w:sz w:val="24"/>
            <w:szCs w:val="24"/>
            <w:rPrChange w:id="3217" w:author="Euderlan Freire" w:date="2025-06-13T19:10:00Z">
              <w:rPr/>
            </w:rPrChange>
          </w:rPr>
          <w:instrText xml:space="preserve"> SEQ Figura \* ARABIC </w:instrText>
        </w:r>
      </w:ins>
      <w:r w:rsidRPr="00E203A3">
        <w:rPr>
          <w:rFonts w:ascii="Times New Roman" w:hAnsi="Times New Roman" w:cs="Times New Roman"/>
          <w:i w:val="0"/>
          <w:iCs w:val="0"/>
          <w:color w:val="000000" w:themeColor="text1"/>
          <w:sz w:val="24"/>
          <w:szCs w:val="24"/>
          <w:rPrChange w:id="3218" w:author="Euderlan Freire" w:date="2025-06-13T19:10:00Z">
            <w:rPr/>
          </w:rPrChange>
        </w:rPr>
        <w:fldChar w:fldCharType="separate"/>
      </w:r>
      <w:ins w:id="3219" w:author="EUDERLAN FREIRE DA SILVA ABREU" w:date="2025-06-13T21:24:00Z">
        <w:r w:rsidR="00A04EA5">
          <w:rPr>
            <w:rFonts w:ascii="Times New Roman" w:hAnsi="Times New Roman" w:cs="Times New Roman"/>
            <w:i w:val="0"/>
            <w:iCs w:val="0"/>
            <w:noProof/>
            <w:color w:val="000000" w:themeColor="text1"/>
            <w:sz w:val="24"/>
            <w:szCs w:val="24"/>
          </w:rPr>
          <w:t>12</w:t>
        </w:r>
      </w:ins>
      <w:ins w:id="3220" w:author="Euderlan Freire" w:date="2025-06-13T18:47:00Z">
        <w:r w:rsidRPr="00E203A3">
          <w:rPr>
            <w:rFonts w:ascii="Times New Roman" w:hAnsi="Times New Roman" w:cs="Times New Roman"/>
            <w:i w:val="0"/>
            <w:iCs w:val="0"/>
            <w:color w:val="000000" w:themeColor="text1"/>
            <w:sz w:val="24"/>
            <w:szCs w:val="24"/>
            <w:rPrChange w:id="3221" w:author="Euderlan Freire" w:date="2025-06-13T19:10:00Z">
              <w:rPr/>
            </w:rPrChange>
          </w:rPr>
          <w:fldChar w:fldCharType="end"/>
        </w:r>
        <w:r w:rsidRPr="00E203A3">
          <w:rPr>
            <w:rFonts w:ascii="Times New Roman" w:hAnsi="Times New Roman" w:cs="Times New Roman"/>
            <w:i w:val="0"/>
            <w:iCs w:val="0"/>
            <w:color w:val="000000" w:themeColor="text1"/>
            <w:sz w:val="24"/>
            <w:szCs w:val="24"/>
            <w:rPrChange w:id="3222" w:author="Euderlan Freire" w:date="2025-06-13T19:10:00Z">
              <w:rPr/>
            </w:rPrChange>
          </w:rPr>
          <w:t xml:space="preserve"> - Diagrama de Sequência Logout</w:t>
        </w:r>
      </w:ins>
    </w:p>
    <w:p w14:paraId="11291C25" w14:textId="77777777" w:rsidR="00A62501" w:rsidRPr="00E203A3" w:rsidRDefault="7F023C5F" w:rsidP="00EC2C2E">
      <w:pPr>
        <w:keepNext/>
        <w:spacing w:before="40" w:after="240" w:line="360" w:lineRule="auto"/>
        <w:jc w:val="center"/>
        <w:rPr>
          <w:ins w:id="3223" w:author="Euderlan Freire" w:date="2025-06-13T16:52:00Z"/>
          <w:rFonts w:ascii="Times New Roman" w:hAnsi="Times New Roman" w:cs="Times New Roman"/>
          <w:color w:val="000000" w:themeColor="text1"/>
          <w:sz w:val="24"/>
          <w:szCs w:val="24"/>
          <w:rPrChange w:id="3224" w:author="Euderlan Freire" w:date="2025-06-13T19:10:00Z">
            <w:rPr>
              <w:ins w:id="3225" w:author="Euderlan Freire" w:date="2025-06-13T16:52:00Z"/>
            </w:rPr>
          </w:rPrChange>
        </w:rPr>
        <w:pPrChange w:id="3226" w:author="Euderlan Freire" w:date="2025-06-13T19:23:00Z">
          <w:pPr>
            <w:jc w:val="both"/>
          </w:pPr>
        </w:pPrChange>
      </w:pPr>
      <w:ins w:id="3227" w:author="Hissa Bárbara Oliveira" w:date="2025-06-12T21:26:00Z">
        <w:r w:rsidRPr="00E203A3">
          <w:rPr>
            <w:rFonts w:ascii="Times New Roman" w:hAnsi="Times New Roman" w:cs="Times New Roman"/>
            <w:noProof/>
            <w:color w:val="000000" w:themeColor="text1"/>
            <w:sz w:val="24"/>
            <w:szCs w:val="24"/>
            <w:rPrChange w:id="3228" w:author="Euderlan Freire" w:date="2025-06-13T19:10:00Z">
              <w:rPr>
                <w:noProof/>
              </w:rPr>
            </w:rPrChange>
          </w:rPr>
          <w:drawing>
            <wp:inline distT="0" distB="0" distL="0" distR="0" wp14:anchorId="53C5C378" wp14:editId="7316E394">
              <wp:extent cx="4410075" cy="3648075"/>
              <wp:effectExtent l="0" t="0" r="0" b="0"/>
              <wp:docPr id="73197155" name="Imagem 73197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410075" cy="3648075"/>
                      </a:xfrm>
                      <a:prstGeom prst="rect">
                        <a:avLst/>
                      </a:prstGeom>
                    </pic:spPr>
                  </pic:pic>
                </a:graphicData>
              </a:graphic>
            </wp:inline>
          </w:drawing>
        </w:r>
      </w:ins>
    </w:p>
    <w:p w14:paraId="30CECF89" w14:textId="09840075" w:rsidR="7F023C5F" w:rsidRPr="00E203A3" w:rsidRDefault="00A62501" w:rsidP="00EC2C2E">
      <w:pPr>
        <w:pStyle w:val="Legenda"/>
        <w:spacing w:before="40" w:after="240" w:line="360" w:lineRule="auto"/>
        <w:jc w:val="center"/>
        <w:rPr>
          <w:ins w:id="3229" w:author="EUDERLAN FREIRE DA SILVA ABREU" w:date="2025-05-28T18:01:00Z"/>
          <w:rFonts w:ascii="Times New Roman" w:eastAsia="Times New Roman" w:hAnsi="Times New Roman" w:cs="Times New Roman"/>
          <w:color w:val="000000" w:themeColor="text1"/>
          <w:sz w:val="24"/>
          <w:szCs w:val="24"/>
          <w:rPrChange w:id="3230" w:author="Euderlan Freire" w:date="2025-06-13T19:10:00Z">
            <w:rPr>
              <w:ins w:id="3231" w:author="EUDERLAN FREIRE DA SILVA ABREU" w:date="2025-05-28T18:01:00Z"/>
              <w:rFonts w:ascii="Times New Roman" w:hAnsi="Times New Roman" w:cs="Times New Roman"/>
              <w:sz w:val="28"/>
              <w:szCs w:val="28"/>
            </w:rPr>
          </w:rPrChange>
        </w:rPr>
        <w:pPrChange w:id="3232" w:author="Euderlan Freire" w:date="2025-06-13T19:23:00Z">
          <w:pPr/>
        </w:pPrChange>
      </w:pPr>
      <w:ins w:id="3233" w:author="Euderlan Freire" w:date="2025-06-13T16:52:00Z">
        <w:r w:rsidRPr="00E203A3">
          <w:rPr>
            <w:rFonts w:ascii="Times New Roman" w:hAnsi="Times New Roman" w:cs="Times New Roman"/>
            <w:i w:val="0"/>
            <w:iCs w:val="0"/>
            <w:color w:val="000000" w:themeColor="text1"/>
            <w:sz w:val="24"/>
            <w:szCs w:val="24"/>
            <w:rPrChange w:id="3234" w:author="Euderlan Freire" w:date="2025-06-13T19:10:00Z">
              <w:rPr>
                <w:i/>
                <w:iCs/>
              </w:rPr>
            </w:rPrChange>
          </w:rPr>
          <w:t>Fonte: Autoria Própria (2025)</w:t>
        </w:r>
      </w:ins>
    </w:p>
    <w:p w14:paraId="329DB636" w14:textId="066900C1" w:rsidR="00F7700F" w:rsidRPr="00E203A3" w:rsidRDefault="00F7700F" w:rsidP="00EC2C2E">
      <w:pPr>
        <w:pStyle w:val="Ttulo2"/>
        <w:spacing w:after="240" w:line="360" w:lineRule="auto"/>
        <w:jc w:val="both"/>
        <w:rPr>
          <w:ins w:id="3235" w:author="Euderlan Freire" w:date="2025-06-11T19:09:00Z"/>
          <w:rFonts w:ascii="Times New Roman" w:hAnsi="Times New Roman" w:cs="Times New Roman"/>
          <w:color w:val="000000" w:themeColor="text1"/>
          <w:sz w:val="24"/>
          <w:szCs w:val="24"/>
          <w:rPrChange w:id="3236" w:author="Euderlan Freire" w:date="2025-06-13T19:10:00Z">
            <w:rPr>
              <w:ins w:id="3237" w:author="Euderlan Freire" w:date="2025-06-11T19:09:00Z"/>
            </w:rPr>
          </w:rPrChange>
        </w:rPr>
        <w:pPrChange w:id="3238" w:author="Euderlan Freire" w:date="2025-06-13T19:23:00Z">
          <w:pPr>
            <w:pStyle w:val="Ttulo2"/>
          </w:pPr>
        </w:pPrChange>
      </w:pPr>
      <w:bookmarkStart w:id="3239" w:name="_Toc200739811"/>
      <w:ins w:id="3240" w:author="EUDERLAN FREIRE DA SILVA ABREU" w:date="2025-05-28T18:01:00Z">
        <w:r w:rsidRPr="00E203A3">
          <w:rPr>
            <w:rFonts w:ascii="Times New Roman" w:hAnsi="Times New Roman" w:cs="Times New Roman"/>
            <w:color w:val="000000" w:themeColor="text1"/>
            <w:sz w:val="24"/>
            <w:szCs w:val="24"/>
            <w:rPrChange w:id="3241" w:author="Euderlan Freire" w:date="2025-06-13T19:10:00Z">
              <w:rPr>
                <w:rFonts w:ascii="Times New Roman" w:hAnsi="Times New Roman" w:cs="Times New Roman"/>
                <w:sz w:val="28"/>
                <w:szCs w:val="28"/>
              </w:rPr>
            </w:rPrChange>
          </w:rPr>
          <w:t>Diagramas de</w:t>
        </w:r>
      </w:ins>
      <w:ins w:id="3242" w:author="EUDERLAN FREIRE DA SILVA ABREU" w:date="2025-05-28T18:02:00Z">
        <w:r w:rsidRPr="00E203A3">
          <w:rPr>
            <w:rFonts w:ascii="Times New Roman" w:hAnsi="Times New Roman" w:cs="Times New Roman"/>
            <w:color w:val="000000" w:themeColor="text1"/>
            <w:sz w:val="24"/>
            <w:szCs w:val="24"/>
            <w:rPrChange w:id="3243" w:author="Euderlan Freire" w:date="2025-06-13T19:10:00Z">
              <w:rPr>
                <w:rFonts w:ascii="Times New Roman" w:hAnsi="Times New Roman" w:cs="Times New Roman"/>
                <w:sz w:val="28"/>
                <w:szCs w:val="28"/>
              </w:rPr>
            </w:rPrChange>
          </w:rPr>
          <w:t xml:space="preserve"> Atividade</w:t>
        </w:r>
      </w:ins>
      <w:bookmarkEnd w:id="3239"/>
    </w:p>
    <w:p w14:paraId="322BD663" w14:textId="15366066" w:rsidR="00EC1D8A" w:rsidRPr="00E203A3" w:rsidRDefault="00EC1D8A" w:rsidP="00EC2C2E">
      <w:pPr>
        <w:spacing w:before="40" w:after="240" w:line="360" w:lineRule="auto"/>
        <w:ind w:firstLine="576"/>
        <w:jc w:val="both"/>
        <w:rPr>
          <w:ins w:id="3244" w:author="Euderlan Freire" w:date="2025-06-11T18:30:00Z"/>
          <w:rFonts w:ascii="Times New Roman" w:hAnsi="Times New Roman" w:cs="Times New Roman"/>
          <w:color w:val="000000" w:themeColor="text1"/>
          <w:sz w:val="24"/>
          <w:szCs w:val="24"/>
          <w:rPrChange w:id="3245" w:author="Euderlan Freire" w:date="2025-06-13T19:10:00Z">
            <w:rPr>
              <w:ins w:id="3246" w:author="Euderlan Freire" w:date="2025-06-11T18:30:00Z"/>
              <w:rFonts w:ascii="Times New Roman" w:hAnsi="Times New Roman" w:cs="Times New Roman"/>
              <w:color w:val="000000" w:themeColor="text1"/>
              <w:sz w:val="24"/>
              <w:szCs w:val="24"/>
            </w:rPr>
          </w:rPrChange>
        </w:rPr>
        <w:pPrChange w:id="3247" w:author="Euderlan Freire" w:date="2025-06-13T19:23:00Z">
          <w:pPr>
            <w:pStyle w:val="Ttulo2"/>
          </w:pPr>
        </w:pPrChange>
      </w:pPr>
      <w:ins w:id="3248" w:author="Euderlan Freire" w:date="2025-06-11T19:09:00Z">
        <w:r w:rsidRPr="00E203A3">
          <w:rPr>
            <w:rFonts w:ascii="Times New Roman" w:hAnsi="Times New Roman" w:cs="Times New Roman"/>
            <w:color w:val="000000" w:themeColor="text1"/>
            <w:sz w:val="24"/>
            <w:szCs w:val="24"/>
            <w:rPrChange w:id="3249" w:author="Euderlan Freire" w:date="2025-06-13T19:10:00Z">
              <w:rPr/>
            </w:rPrChange>
          </w:rPr>
          <w:t>Os diagramas de atividade apresentados representam os principais fluxos funcionais de um sistema de perguntas e respostas com recursos de autenticação, gerenciamento de conteúdo e avaliação colaborativa. Cada diagrama ilustra uma funcionalidade específica do sistema, demonstrando o fluxo de ações desde a iniciação até a conclusão de cada processo.</w:t>
        </w:r>
      </w:ins>
    </w:p>
    <w:p w14:paraId="61B218E8" w14:textId="4D00DF4A" w:rsidR="00255027" w:rsidRPr="00E203A3" w:rsidRDefault="00255027" w:rsidP="00EC2C2E">
      <w:pPr>
        <w:pStyle w:val="Ttulo3"/>
        <w:spacing w:after="240" w:line="360" w:lineRule="auto"/>
        <w:jc w:val="both"/>
        <w:rPr>
          <w:ins w:id="3250" w:author="Euderlan Freire" w:date="2025-06-11T19:10:00Z"/>
          <w:rFonts w:ascii="Times New Roman" w:hAnsi="Times New Roman" w:cs="Times New Roman"/>
          <w:color w:val="000000" w:themeColor="text1"/>
        </w:rPr>
        <w:pPrChange w:id="3251" w:author="Euderlan Freire" w:date="2025-06-13T19:23:00Z">
          <w:pPr>
            <w:pStyle w:val="Ttulo3"/>
          </w:pPr>
        </w:pPrChange>
      </w:pPr>
      <w:bookmarkStart w:id="3252" w:name="_Toc200739812"/>
      <w:ins w:id="3253" w:author="Euderlan Freire" w:date="2025-06-11T18:36:00Z">
        <w:r w:rsidRPr="00E203A3">
          <w:rPr>
            <w:rFonts w:ascii="Times New Roman" w:hAnsi="Times New Roman" w:cs="Times New Roman"/>
            <w:color w:val="000000" w:themeColor="text1"/>
            <w:rPrChange w:id="3254" w:author="Euderlan Freire" w:date="2025-06-13T19:10:00Z">
              <w:rPr/>
            </w:rPrChange>
          </w:rPr>
          <w:t xml:space="preserve">Diagramas de Atividade Cadastro e </w:t>
        </w:r>
      </w:ins>
      <w:ins w:id="3255" w:author="Euderlan Freire" w:date="2025-06-11T18:37:00Z">
        <w:r w:rsidRPr="00E203A3">
          <w:rPr>
            <w:rFonts w:ascii="Times New Roman" w:hAnsi="Times New Roman" w:cs="Times New Roman"/>
            <w:color w:val="000000" w:themeColor="text1"/>
            <w:rPrChange w:id="3256" w:author="Euderlan Freire" w:date="2025-06-13T19:10:00Z">
              <w:rPr/>
            </w:rPrChange>
          </w:rPr>
          <w:t>Login</w:t>
        </w:r>
      </w:ins>
      <w:bookmarkEnd w:id="3252"/>
    </w:p>
    <w:p w14:paraId="7CBB6724" w14:textId="1CEEEE11" w:rsidR="003D1028" w:rsidRPr="00E203A3" w:rsidRDefault="003D1028" w:rsidP="00EC2C2E">
      <w:pPr>
        <w:spacing w:before="40" w:after="240" w:line="360" w:lineRule="auto"/>
        <w:ind w:firstLine="708"/>
        <w:jc w:val="both"/>
        <w:rPr>
          <w:ins w:id="3257" w:author="Euderlan Freire" w:date="2025-06-11T18:47:00Z"/>
          <w:rFonts w:ascii="Times New Roman" w:hAnsi="Times New Roman" w:cs="Times New Roman"/>
          <w:color w:val="000000" w:themeColor="text1"/>
          <w:rPrChange w:id="3258" w:author="Euderlan Freire" w:date="2025-06-13T19:10:00Z">
            <w:rPr>
              <w:ins w:id="3259" w:author="Euderlan Freire" w:date="2025-06-11T18:47:00Z"/>
              <w:rFonts w:ascii="Times New Roman" w:hAnsi="Times New Roman" w:cs="Times New Roman"/>
              <w:color w:val="000000" w:themeColor="text1"/>
            </w:rPr>
          </w:rPrChange>
        </w:rPr>
        <w:pPrChange w:id="3260" w:author="Euderlan Freire" w:date="2025-06-13T19:23:00Z">
          <w:pPr>
            <w:pStyle w:val="Ttulo3"/>
          </w:pPr>
        </w:pPrChange>
      </w:pPr>
      <w:ins w:id="3261" w:author="Euderlan Freire" w:date="2025-06-11T19:10:00Z">
        <w:r w:rsidRPr="00E203A3">
          <w:rPr>
            <w:rFonts w:ascii="Times New Roman" w:hAnsi="Times New Roman" w:cs="Times New Roman"/>
            <w:color w:val="000000" w:themeColor="text1"/>
            <w:sz w:val="24"/>
            <w:szCs w:val="24"/>
            <w:rPrChange w:id="3262" w:author="Euderlan Freire" w:date="2025-06-13T19:10:00Z">
              <w:rPr/>
            </w:rPrChange>
          </w:rPr>
          <w:t>O diagrama de cadastro e login apresenta um fluxo bifurcado que contempla tanto novos usuários quanto usuários existentes. O processo inicia com o usuário acessando a página inicial, onde deve escolher entre criar uma nova conta ou fazer login.</w:t>
        </w:r>
      </w:ins>
    </w:p>
    <w:p w14:paraId="34A92028" w14:textId="09E9A26C" w:rsidR="00073A9E" w:rsidRPr="00E203A3" w:rsidRDefault="00073A9E" w:rsidP="00EC2C2E">
      <w:pPr>
        <w:pStyle w:val="Legenda"/>
        <w:keepNext/>
        <w:spacing w:before="40" w:after="240" w:line="360" w:lineRule="auto"/>
        <w:jc w:val="center"/>
        <w:rPr>
          <w:ins w:id="3263" w:author="Euderlan Freire" w:date="2025-06-13T18:56:00Z"/>
          <w:rFonts w:ascii="Times New Roman" w:hAnsi="Times New Roman" w:cs="Times New Roman"/>
          <w:i w:val="0"/>
          <w:iCs w:val="0"/>
          <w:color w:val="000000" w:themeColor="text1"/>
          <w:sz w:val="24"/>
          <w:szCs w:val="24"/>
          <w:rPrChange w:id="3264" w:author="Euderlan Freire" w:date="2025-06-13T19:10:00Z">
            <w:rPr>
              <w:ins w:id="3265" w:author="Euderlan Freire" w:date="2025-06-13T18:56:00Z"/>
            </w:rPr>
          </w:rPrChange>
        </w:rPr>
        <w:pPrChange w:id="3266" w:author="Euderlan Freire" w:date="2025-06-13T19:23:00Z">
          <w:pPr>
            <w:pStyle w:val="Legenda"/>
          </w:pPr>
        </w:pPrChange>
      </w:pPr>
      <w:ins w:id="3267" w:author="Euderlan Freire" w:date="2025-06-13T18:56:00Z">
        <w:r w:rsidRPr="00E203A3">
          <w:rPr>
            <w:rFonts w:ascii="Times New Roman" w:hAnsi="Times New Roman" w:cs="Times New Roman"/>
            <w:i w:val="0"/>
            <w:iCs w:val="0"/>
            <w:color w:val="000000" w:themeColor="text1"/>
            <w:sz w:val="24"/>
            <w:szCs w:val="24"/>
            <w:rPrChange w:id="3268" w:author="Euderlan Freire" w:date="2025-06-13T19:10:00Z">
              <w:rPr/>
            </w:rPrChange>
          </w:rPr>
          <w:lastRenderedPageBreak/>
          <w:t xml:space="preserve">Figura </w:t>
        </w:r>
        <w:r w:rsidRPr="0C87EF6B">
          <w:rPr>
            <w:rFonts w:ascii="Times New Roman" w:hAnsi="Times New Roman" w:cs="Times New Roman"/>
            <w:i w:val="0"/>
            <w:color w:val="000000" w:themeColor="text1"/>
            <w:sz w:val="24"/>
            <w:szCs w:val="24"/>
          </w:rPr>
          <w:fldChar w:fldCharType="begin"/>
        </w:r>
        <w:r w:rsidRPr="0C87EF6B">
          <w:rPr>
            <w:rFonts w:ascii="Times New Roman" w:hAnsi="Times New Roman" w:cs="Times New Roman"/>
            <w:i w:val="0"/>
            <w:color w:val="000000" w:themeColor="text1"/>
            <w:sz w:val="24"/>
            <w:szCs w:val="24"/>
          </w:rPr>
          <w:instrText xml:space="preserve"> SEQ Figura \* ARABIC </w:instrText>
        </w:r>
      </w:ins>
      <w:r w:rsidRPr="0C87EF6B">
        <w:rPr>
          <w:rFonts w:ascii="Times New Roman" w:hAnsi="Times New Roman" w:cs="Times New Roman"/>
          <w:i w:val="0"/>
          <w:color w:val="000000" w:themeColor="text1"/>
          <w:sz w:val="24"/>
          <w:szCs w:val="24"/>
        </w:rPr>
        <w:fldChar w:fldCharType="separate"/>
      </w:r>
      <w:ins w:id="3269" w:author="EUDERLAN FREIRE DA SILVA ABREU" w:date="2025-06-13T21:24:00Z">
        <w:r w:rsidR="00A04EA5">
          <w:rPr>
            <w:rFonts w:ascii="Times New Roman" w:hAnsi="Times New Roman" w:cs="Times New Roman"/>
            <w:i w:val="0"/>
            <w:noProof/>
            <w:color w:val="000000" w:themeColor="text1"/>
            <w:sz w:val="24"/>
            <w:szCs w:val="24"/>
          </w:rPr>
          <w:t>13</w:t>
        </w:r>
      </w:ins>
      <w:ins w:id="3270" w:author="Euderlan Freire" w:date="2025-06-13T18:56:00Z">
        <w:r w:rsidRPr="0C87EF6B">
          <w:rPr>
            <w:rFonts w:ascii="Times New Roman" w:hAnsi="Times New Roman" w:cs="Times New Roman"/>
            <w:i w:val="0"/>
            <w:color w:val="000000" w:themeColor="text1"/>
            <w:sz w:val="24"/>
            <w:szCs w:val="24"/>
          </w:rPr>
          <w:fldChar w:fldCharType="end"/>
        </w:r>
        <w:r w:rsidRPr="00E203A3">
          <w:rPr>
            <w:rFonts w:ascii="Times New Roman" w:hAnsi="Times New Roman" w:cs="Times New Roman"/>
            <w:i w:val="0"/>
            <w:iCs w:val="0"/>
            <w:color w:val="000000" w:themeColor="text1"/>
            <w:sz w:val="24"/>
            <w:szCs w:val="24"/>
            <w:rPrChange w:id="3271" w:author="Euderlan Freire" w:date="2025-06-13T19:10:00Z">
              <w:rPr/>
            </w:rPrChange>
          </w:rPr>
          <w:t xml:space="preserve"> - Diagramas de Atividade Cadastro e Login</w:t>
        </w:r>
      </w:ins>
    </w:p>
    <w:p w14:paraId="48D298ED" w14:textId="77777777" w:rsidR="00CE0C72" w:rsidRPr="00E203A3" w:rsidRDefault="00020E92" w:rsidP="00EC2C2E">
      <w:pPr>
        <w:keepNext/>
        <w:spacing w:before="40" w:after="240" w:line="360" w:lineRule="auto"/>
        <w:jc w:val="center"/>
        <w:rPr>
          <w:ins w:id="3272" w:author="Euderlan Freire" w:date="2025-06-13T16:50:00Z"/>
          <w:rFonts w:ascii="Times New Roman" w:hAnsi="Times New Roman" w:cs="Times New Roman"/>
          <w:color w:val="000000" w:themeColor="text1"/>
          <w:sz w:val="24"/>
          <w:szCs w:val="24"/>
          <w:rPrChange w:id="3273" w:author="Euderlan Freire" w:date="2025-06-13T19:10:00Z">
            <w:rPr>
              <w:ins w:id="3274" w:author="Euderlan Freire" w:date="2025-06-13T16:50:00Z"/>
            </w:rPr>
          </w:rPrChange>
        </w:rPr>
        <w:pPrChange w:id="3275" w:author="Euderlan Freire" w:date="2025-06-13T19:23:00Z">
          <w:pPr>
            <w:jc w:val="center"/>
          </w:pPr>
        </w:pPrChange>
      </w:pPr>
      <w:ins w:id="3276" w:author="Euderlan Freire" w:date="2025-06-11T18:47:00Z">
        <w:r w:rsidRPr="00E203A3">
          <w:rPr>
            <w:rFonts w:ascii="Times New Roman" w:hAnsi="Times New Roman" w:cs="Times New Roman"/>
            <w:noProof/>
            <w:color w:val="000000" w:themeColor="text1"/>
            <w:sz w:val="24"/>
            <w:szCs w:val="24"/>
            <w:rPrChange w:id="3277" w:author="Euderlan Freire" w:date="2025-06-13T19:10:00Z">
              <w:rPr>
                <w:noProof/>
              </w:rPr>
            </w:rPrChange>
          </w:rPr>
          <w:drawing>
            <wp:inline distT="0" distB="0" distL="0" distR="0" wp14:anchorId="5F2806D4" wp14:editId="26CC5E71">
              <wp:extent cx="5400040" cy="2646680"/>
              <wp:effectExtent l="0" t="0" r="0" b="127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00040" cy="2646680"/>
                      </a:xfrm>
                      <a:prstGeom prst="rect">
                        <a:avLst/>
                      </a:prstGeom>
                    </pic:spPr>
                  </pic:pic>
                </a:graphicData>
              </a:graphic>
            </wp:inline>
          </w:drawing>
        </w:r>
      </w:ins>
    </w:p>
    <w:p w14:paraId="11E21F90" w14:textId="40EE1BCF" w:rsidR="00020E92" w:rsidRPr="00E203A3" w:rsidRDefault="00CE0C72" w:rsidP="00EC2C2E">
      <w:pPr>
        <w:pStyle w:val="Legenda"/>
        <w:spacing w:before="40" w:after="240" w:line="360" w:lineRule="auto"/>
        <w:jc w:val="center"/>
        <w:rPr>
          <w:ins w:id="3278" w:author="Euderlan Freire" w:date="2025-06-11T19:12:00Z"/>
          <w:rFonts w:ascii="Times New Roman" w:hAnsi="Times New Roman" w:cs="Times New Roman"/>
          <w:color w:val="000000" w:themeColor="text1"/>
          <w:sz w:val="24"/>
          <w:szCs w:val="24"/>
          <w:rPrChange w:id="3279" w:author="Euderlan Freire" w:date="2025-06-13T19:10:00Z">
            <w:rPr>
              <w:ins w:id="3280" w:author="Euderlan Freire" w:date="2025-06-11T19:12:00Z"/>
            </w:rPr>
          </w:rPrChange>
        </w:rPr>
        <w:pPrChange w:id="3281" w:author="Euderlan Freire" w:date="2025-06-13T19:23:00Z">
          <w:pPr>
            <w:jc w:val="center"/>
          </w:pPr>
        </w:pPrChange>
      </w:pPr>
      <w:ins w:id="3282" w:author="Euderlan Freire" w:date="2025-06-13T16:50:00Z">
        <w:r w:rsidRPr="00E203A3">
          <w:rPr>
            <w:rFonts w:ascii="Times New Roman" w:hAnsi="Times New Roman" w:cs="Times New Roman"/>
            <w:i w:val="0"/>
            <w:iCs w:val="0"/>
            <w:color w:val="000000" w:themeColor="text1"/>
            <w:sz w:val="24"/>
            <w:szCs w:val="24"/>
            <w:rPrChange w:id="3283" w:author="Euderlan Freire" w:date="2025-06-13T19:10:00Z">
              <w:rPr>
                <w:i/>
                <w:iCs/>
              </w:rPr>
            </w:rPrChange>
          </w:rPr>
          <w:t>Fonte: Autoria Própria (2025)</w:t>
        </w:r>
      </w:ins>
    </w:p>
    <w:p w14:paraId="0DE82B27" w14:textId="4F4950F1" w:rsidR="00E60A53" w:rsidRPr="00E203A3" w:rsidRDefault="00E60A53" w:rsidP="00EC2C2E">
      <w:pPr>
        <w:spacing w:before="40" w:after="240" w:line="360" w:lineRule="auto"/>
        <w:ind w:firstLine="708"/>
        <w:jc w:val="both"/>
        <w:rPr>
          <w:ins w:id="3284" w:author="Euderlan Freire" w:date="2025-06-11T19:22:00Z"/>
          <w:rFonts w:ascii="Times New Roman" w:eastAsia="Times New Roman" w:hAnsi="Times New Roman" w:cs="Times New Roman"/>
          <w:color w:val="000000" w:themeColor="text1"/>
          <w:sz w:val="24"/>
          <w:szCs w:val="24"/>
          <w:lang w:eastAsia="pt-BR"/>
          <w:rPrChange w:id="3285" w:author="Euderlan Freire" w:date="2025-06-13T19:10:00Z">
            <w:rPr>
              <w:ins w:id="3286" w:author="Euderlan Freire" w:date="2025-06-11T19:22:00Z"/>
              <w:rFonts w:ascii="Times New Roman" w:eastAsia="Times New Roman" w:hAnsi="Times New Roman" w:cs="Times New Roman"/>
              <w:sz w:val="24"/>
              <w:szCs w:val="24"/>
              <w:lang w:eastAsia="pt-BR"/>
            </w:rPr>
          </w:rPrChange>
        </w:rPr>
        <w:pPrChange w:id="3287" w:author="Euderlan Freire" w:date="2025-06-13T19:23:00Z">
          <w:pPr>
            <w:spacing w:before="100" w:beforeAutospacing="1" w:after="100" w:afterAutospacing="1" w:line="240" w:lineRule="auto"/>
          </w:pPr>
        </w:pPrChange>
      </w:pPr>
      <w:ins w:id="3288" w:author="Euderlan Freire" w:date="2025-06-11T19:22:00Z">
        <w:r w:rsidRPr="00E203A3">
          <w:rPr>
            <w:rFonts w:ascii="Times New Roman" w:eastAsia="Times New Roman" w:hAnsi="Times New Roman" w:cs="Times New Roman"/>
            <w:color w:val="000000" w:themeColor="text1"/>
            <w:sz w:val="24"/>
            <w:szCs w:val="24"/>
            <w:lang w:eastAsia="pt-BR"/>
            <w:rPrChange w:id="3289" w:author="Euderlan Freire" w:date="2025-06-13T19:10:00Z">
              <w:rPr>
                <w:rFonts w:ascii="Times New Roman" w:eastAsia="Times New Roman" w:hAnsi="Times New Roman" w:cs="Times New Roman"/>
                <w:sz w:val="24"/>
                <w:szCs w:val="24"/>
                <w:lang w:eastAsia="pt-BR"/>
              </w:rPr>
            </w:rPrChange>
          </w:rPr>
          <w:t>Para o fluxo de cadastro, o usuário seleciona "Criar conta" e preenche dados obrigatórios como nome, e-mail e senha. O sistema então valida os dados fornecidos e, caso sejam válidos, cria a conta com sucesso, redirecionando o usuário para a área principal. Se os dados não forem válidos, o sistema exibe erro de validação.</w:t>
        </w:r>
      </w:ins>
    </w:p>
    <w:p w14:paraId="5D5B02B0" w14:textId="77777777" w:rsidR="00C10CAC" w:rsidRPr="00E203A3" w:rsidRDefault="00E60A53" w:rsidP="00EC2C2E">
      <w:pPr>
        <w:spacing w:before="40" w:after="240" w:line="360" w:lineRule="auto"/>
        <w:ind w:firstLine="708"/>
        <w:jc w:val="both"/>
        <w:rPr>
          <w:ins w:id="3290" w:author="Euderlan Freire" w:date="2025-06-11T19:23:00Z"/>
          <w:rFonts w:ascii="Times New Roman" w:eastAsia="Times New Roman" w:hAnsi="Times New Roman" w:cs="Times New Roman"/>
          <w:color w:val="000000" w:themeColor="text1"/>
          <w:sz w:val="24"/>
          <w:szCs w:val="24"/>
          <w:lang w:eastAsia="pt-BR"/>
          <w:rPrChange w:id="3291" w:author="Euderlan Freire" w:date="2025-06-13T19:10:00Z">
            <w:rPr>
              <w:ins w:id="3292" w:author="Euderlan Freire" w:date="2025-06-11T19:23:00Z"/>
              <w:rFonts w:ascii="Times New Roman" w:eastAsia="Times New Roman" w:hAnsi="Times New Roman" w:cs="Times New Roman"/>
              <w:sz w:val="24"/>
              <w:szCs w:val="24"/>
              <w:lang w:eastAsia="pt-BR"/>
            </w:rPr>
          </w:rPrChange>
        </w:rPr>
        <w:pPrChange w:id="3293" w:author="Euderlan Freire" w:date="2025-06-13T19:23:00Z">
          <w:pPr>
            <w:spacing w:before="100" w:beforeAutospacing="1" w:after="100" w:afterAutospacing="1" w:line="276" w:lineRule="auto"/>
            <w:ind w:firstLine="708"/>
            <w:jc w:val="both"/>
          </w:pPr>
        </w:pPrChange>
      </w:pPr>
      <w:ins w:id="3294" w:author="Euderlan Freire" w:date="2025-06-11T19:22:00Z">
        <w:r w:rsidRPr="00E203A3">
          <w:rPr>
            <w:rFonts w:ascii="Times New Roman" w:eastAsia="Times New Roman" w:hAnsi="Times New Roman" w:cs="Times New Roman"/>
            <w:color w:val="000000" w:themeColor="text1"/>
            <w:sz w:val="24"/>
            <w:szCs w:val="24"/>
            <w:lang w:eastAsia="pt-BR"/>
            <w:rPrChange w:id="3295" w:author="Euderlan Freire" w:date="2025-06-13T19:10:00Z">
              <w:rPr>
                <w:rFonts w:ascii="Times New Roman" w:eastAsia="Times New Roman" w:hAnsi="Times New Roman" w:cs="Times New Roman"/>
                <w:sz w:val="24"/>
                <w:szCs w:val="24"/>
                <w:lang w:eastAsia="pt-BR"/>
              </w:rPr>
            </w:rPrChange>
          </w:rPr>
          <w:t xml:space="preserve">Para o fluxo de login, o usuário pode optar por dois métodos distintos. No login tradicional, insere e-mail e senha, o sistema autentica as credenciais e, se válidas, identifica o tipo de usuário como comum ou administrador. Após essa identificação, o usuário é redirecionado para a área principal ou administrativa conforme seu perfil. </w:t>
        </w:r>
      </w:ins>
    </w:p>
    <w:p w14:paraId="4CBC9E58" w14:textId="56A9A977" w:rsidR="00C10CAC" w:rsidRPr="00E203A3" w:rsidRDefault="00E60A53" w:rsidP="00EC2C2E">
      <w:pPr>
        <w:spacing w:before="40" w:after="240" w:line="360" w:lineRule="auto"/>
        <w:ind w:firstLine="708"/>
        <w:jc w:val="both"/>
        <w:rPr>
          <w:ins w:id="3296" w:author="Euderlan Freire" w:date="2025-06-11T18:37:00Z"/>
          <w:rFonts w:ascii="Times New Roman" w:eastAsia="Times New Roman" w:hAnsi="Times New Roman" w:cs="Times New Roman"/>
          <w:color w:val="000000" w:themeColor="text1"/>
          <w:sz w:val="24"/>
          <w:szCs w:val="24"/>
          <w:lang w:eastAsia="pt-BR"/>
          <w:rPrChange w:id="3297" w:author="Euderlan Freire" w:date="2025-06-13T19:10:00Z">
            <w:rPr>
              <w:ins w:id="3298" w:author="Euderlan Freire" w:date="2025-06-11T18:37:00Z"/>
            </w:rPr>
          </w:rPrChange>
        </w:rPr>
        <w:pPrChange w:id="3299" w:author="Euderlan Freire" w:date="2025-06-13T19:23:00Z">
          <w:pPr>
            <w:pStyle w:val="Ttulo2"/>
            <w:numPr>
              <w:ilvl w:val="0"/>
              <w:numId w:val="0"/>
            </w:numPr>
            <w:ind w:left="0" w:firstLine="0"/>
          </w:pPr>
        </w:pPrChange>
      </w:pPr>
      <w:ins w:id="3300" w:author="Euderlan Freire" w:date="2025-06-11T19:22:00Z">
        <w:r w:rsidRPr="00E203A3">
          <w:rPr>
            <w:rFonts w:ascii="Times New Roman" w:eastAsia="Times New Roman" w:hAnsi="Times New Roman" w:cs="Times New Roman"/>
            <w:color w:val="000000" w:themeColor="text1"/>
            <w:sz w:val="24"/>
            <w:szCs w:val="24"/>
            <w:lang w:eastAsia="pt-BR"/>
            <w:rPrChange w:id="3301" w:author="Euderlan Freire" w:date="2025-06-13T19:10:00Z">
              <w:rPr>
                <w:rFonts w:ascii="Times New Roman" w:eastAsia="Times New Roman" w:hAnsi="Times New Roman" w:cs="Times New Roman"/>
                <w:sz w:val="24"/>
                <w:szCs w:val="24"/>
                <w:lang w:eastAsia="pt-BR"/>
              </w:rPr>
            </w:rPrChange>
          </w:rPr>
          <w:t>Já no login via Google, o usuário clica em "Entrar com Google", o sistema realiza a autenticação via Google e, após o sucesso, redireciona diretamente para a área principal. O diagrama contempla ainda o tratamento de erros incluindo validação de dados inválidos, falhas de autenticação e identificação de problemas de login, garantindo que o usuário receba feedback adequado em situações de erro.</w:t>
        </w:r>
      </w:ins>
    </w:p>
    <w:p w14:paraId="03B1BD51" w14:textId="50534D54" w:rsidR="0063176E" w:rsidRPr="00E203A3" w:rsidRDefault="0063176E" w:rsidP="00EC2C2E">
      <w:pPr>
        <w:pStyle w:val="Ttulo3"/>
        <w:spacing w:after="240" w:line="360" w:lineRule="auto"/>
        <w:jc w:val="both"/>
        <w:rPr>
          <w:ins w:id="3302" w:author="Euderlan Freire" w:date="2025-06-11T19:24:00Z"/>
          <w:rFonts w:ascii="Times New Roman" w:hAnsi="Times New Roman" w:cs="Times New Roman"/>
          <w:color w:val="000000" w:themeColor="text1"/>
        </w:rPr>
        <w:pPrChange w:id="3303" w:author="Euderlan Freire" w:date="2025-06-13T19:23:00Z">
          <w:pPr>
            <w:pStyle w:val="Ttulo3"/>
          </w:pPr>
        </w:pPrChange>
      </w:pPr>
      <w:bookmarkStart w:id="3304" w:name="_Toc200739813"/>
      <w:ins w:id="3305" w:author="Euderlan Freire" w:date="2025-06-11T18:37:00Z">
        <w:r w:rsidRPr="00E203A3">
          <w:rPr>
            <w:rFonts w:ascii="Times New Roman" w:hAnsi="Times New Roman" w:cs="Times New Roman"/>
            <w:color w:val="000000" w:themeColor="text1"/>
            <w:rPrChange w:id="3306" w:author="Euderlan Freire" w:date="2025-06-13T19:10:00Z">
              <w:rPr/>
            </w:rPrChange>
          </w:rPr>
          <w:t xml:space="preserve">Diagramas de Atividade Fazer </w:t>
        </w:r>
      </w:ins>
      <w:ins w:id="3307" w:author="Hissa Bárbara Oliveira" w:date="2025-06-12T18:47:00Z">
        <w:r w:rsidR="5ECF1F1D" w:rsidRPr="00E203A3">
          <w:rPr>
            <w:rFonts w:ascii="Times New Roman" w:hAnsi="Times New Roman" w:cs="Times New Roman"/>
            <w:color w:val="000000" w:themeColor="text1"/>
          </w:rPr>
          <w:t>P</w:t>
        </w:r>
      </w:ins>
      <w:ins w:id="3308" w:author="Euderlan Freire" w:date="2025-06-11T18:37:00Z">
        <w:del w:id="3309" w:author="Hissa Bárbara Oliveira" w:date="2025-06-12T18:47:00Z">
          <w:r w:rsidRPr="00E203A3">
            <w:rPr>
              <w:rFonts w:ascii="Times New Roman" w:hAnsi="Times New Roman" w:cs="Times New Roman"/>
              <w:color w:val="000000" w:themeColor="text1"/>
              <w:rPrChange w:id="3310" w:author="Euderlan Freire" w:date="2025-06-13T19:10:00Z">
                <w:rPr/>
              </w:rPrChange>
            </w:rPr>
            <w:delText>p</w:delText>
          </w:r>
        </w:del>
        <w:r w:rsidRPr="00E203A3">
          <w:rPr>
            <w:rFonts w:ascii="Times New Roman" w:hAnsi="Times New Roman" w:cs="Times New Roman"/>
            <w:color w:val="000000" w:themeColor="text1"/>
            <w:rPrChange w:id="3311" w:author="Euderlan Freire" w:date="2025-06-13T19:10:00Z">
              <w:rPr/>
            </w:rPrChange>
          </w:rPr>
          <w:t>ergunta</w:t>
        </w:r>
      </w:ins>
      <w:bookmarkEnd w:id="3304"/>
    </w:p>
    <w:p w14:paraId="0E7DD928" w14:textId="0A0742D5" w:rsidR="00F0160B" w:rsidRPr="00E203A3" w:rsidRDefault="00563E82" w:rsidP="00EC2C2E">
      <w:pPr>
        <w:spacing w:before="40" w:after="240" w:line="360" w:lineRule="auto"/>
        <w:ind w:firstLine="708"/>
        <w:jc w:val="both"/>
        <w:rPr>
          <w:ins w:id="3312" w:author="Euderlan Freire" w:date="2025-06-11T18:48:00Z"/>
          <w:rFonts w:ascii="Times New Roman" w:hAnsi="Times New Roman" w:cs="Times New Roman"/>
          <w:color w:val="000000" w:themeColor="text1"/>
          <w:rPrChange w:id="3313" w:author="Euderlan Freire" w:date="2025-06-13T19:10:00Z">
            <w:rPr>
              <w:ins w:id="3314" w:author="Euderlan Freire" w:date="2025-06-11T18:48:00Z"/>
              <w:rFonts w:ascii="Times New Roman" w:hAnsi="Times New Roman" w:cs="Times New Roman"/>
              <w:color w:val="000000" w:themeColor="text1"/>
            </w:rPr>
          </w:rPrChange>
        </w:rPr>
        <w:pPrChange w:id="3315" w:author="Euderlan Freire" w:date="2025-06-13T19:23:00Z">
          <w:pPr>
            <w:pStyle w:val="Ttulo3"/>
          </w:pPr>
        </w:pPrChange>
      </w:pPr>
      <w:ins w:id="3316" w:author="Euderlan Freire" w:date="2025-06-11T19:25:00Z">
        <w:r w:rsidRPr="00E203A3">
          <w:rPr>
            <w:rFonts w:ascii="Times New Roman" w:hAnsi="Times New Roman" w:cs="Times New Roman"/>
            <w:color w:val="000000" w:themeColor="text1"/>
            <w:sz w:val="24"/>
            <w:szCs w:val="24"/>
            <w:rPrChange w:id="3317" w:author="Euderlan Freire" w:date="2025-06-13T19:10:00Z">
              <w:rPr/>
            </w:rPrChange>
          </w:rPr>
          <w:t>O processo de fazer pergunta segue um fluxo linear e direto, otimizado para facilitar a interação do usuário com o sistema de inteligência artificial.</w:t>
        </w:r>
      </w:ins>
    </w:p>
    <w:p w14:paraId="4ECBB6CB" w14:textId="72178FCC" w:rsidR="005252D4" w:rsidRPr="00E203A3" w:rsidRDefault="005252D4" w:rsidP="00EC2C2E">
      <w:pPr>
        <w:pStyle w:val="Legenda"/>
        <w:keepNext/>
        <w:spacing w:before="40" w:after="240" w:line="360" w:lineRule="auto"/>
        <w:jc w:val="center"/>
        <w:rPr>
          <w:ins w:id="3318" w:author="Euderlan Freire" w:date="2025-06-13T18:57:00Z"/>
          <w:rFonts w:ascii="Times New Roman" w:hAnsi="Times New Roman" w:cs="Times New Roman"/>
          <w:i w:val="0"/>
          <w:iCs w:val="0"/>
          <w:color w:val="000000" w:themeColor="text1"/>
          <w:sz w:val="24"/>
          <w:szCs w:val="24"/>
          <w:rPrChange w:id="3319" w:author="Euderlan Freire" w:date="2025-06-13T19:10:00Z">
            <w:rPr>
              <w:ins w:id="3320" w:author="Euderlan Freire" w:date="2025-06-13T18:57:00Z"/>
            </w:rPr>
          </w:rPrChange>
        </w:rPr>
        <w:pPrChange w:id="3321" w:author="Euderlan Freire" w:date="2025-06-13T19:23:00Z">
          <w:pPr>
            <w:pStyle w:val="Legenda"/>
          </w:pPr>
        </w:pPrChange>
      </w:pPr>
      <w:ins w:id="3322" w:author="Euderlan Freire" w:date="2025-06-13T18:57:00Z">
        <w:r w:rsidRPr="00E203A3">
          <w:rPr>
            <w:rFonts w:ascii="Times New Roman" w:hAnsi="Times New Roman" w:cs="Times New Roman"/>
            <w:i w:val="0"/>
            <w:iCs w:val="0"/>
            <w:color w:val="000000" w:themeColor="text1"/>
            <w:sz w:val="24"/>
            <w:szCs w:val="24"/>
            <w:rPrChange w:id="3323" w:author="Euderlan Freire" w:date="2025-06-13T19:10:00Z">
              <w:rPr/>
            </w:rPrChange>
          </w:rPr>
          <w:lastRenderedPageBreak/>
          <w:t xml:space="preserve">Figura </w:t>
        </w:r>
        <w:r w:rsidRPr="0C87EF6B">
          <w:rPr>
            <w:rFonts w:ascii="Times New Roman" w:hAnsi="Times New Roman" w:cs="Times New Roman"/>
            <w:i w:val="0"/>
            <w:color w:val="000000" w:themeColor="text1"/>
            <w:sz w:val="24"/>
            <w:szCs w:val="24"/>
          </w:rPr>
          <w:fldChar w:fldCharType="begin"/>
        </w:r>
        <w:r w:rsidRPr="0C87EF6B">
          <w:rPr>
            <w:rFonts w:ascii="Times New Roman" w:hAnsi="Times New Roman" w:cs="Times New Roman"/>
            <w:i w:val="0"/>
            <w:color w:val="000000" w:themeColor="text1"/>
            <w:sz w:val="24"/>
            <w:szCs w:val="24"/>
          </w:rPr>
          <w:instrText xml:space="preserve"> SEQ Figura \* ARABIC </w:instrText>
        </w:r>
      </w:ins>
      <w:r w:rsidRPr="0C87EF6B">
        <w:rPr>
          <w:rFonts w:ascii="Times New Roman" w:hAnsi="Times New Roman" w:cs="Times New Roman"/>
          <w:i w:val="0"/>
          <w:color w:val="000000" w:themeColor="text1"/>
          <w:sz w:val="24"/>
          <w:szCs w:val="24"/>
        </w:rPr>
        <w:fldChar w:fldCharType="separate"/>
      </w:r>
      <w:ins w:id="3324" w:author="EUDERLAN FREIRE DA SILVA ABREU" w:date="2025-06-13T21:24:00Z">
        <w:r w:rsidR="00A04EA5">
          <w:rPr>
            <w:rFonts w:ascii="Times New Roman" w:hAnsi="Times New Roman" w:cs="Times New Roman"/>
            <w:i w:val="0"/>
            <w:noProof/>
            <w:color w:val="000000" w:themeColor="text1"/>
            <w:sz w:val="24"/>
            <w:szCs w:val="24"/>
          </w:rPr>
          <w:t>14</w:t>
        </w:r>
      </w:ins>
      <w:ins w:id="3325" w:author="Euderlan Freire" w:date="2025-06-13T18:57:00Z">
        <w:r w:rsidRPr="0C87EF6B">
          <w:rPr>
            <w:rFonts w:ascii="Times New Roman" w:hAnsi="Times New Roman" w:cs="Times New Roman"/>
            <w:i w:val="0"/>
            <w:color w:val="000000" w:themeColor="text1"/>
            <w:sz w:val="24"/>
            <w:szCs w:val="24"/>
          </w:rPr>
          <w:fldChar w:fldCharType="end"/>
        </w:r>
        <w:r w:rsidRPr="00E203A3">
          <w:rPr>
            <w:rFonts w:ascii="Times New Roman" w:hAnsi="Times New Roman" w:cs="Times New Roman"/>
            <w:i w:val="0"/>
            <w:iCs w:val="0"/>
            <w:color w:val="000000" w:themeColor="text1"/>
            <w:sz w:val="24"/>
            <w:szCs w:val="24"/>
            <w:rPrChange w:id="3326" w:author="Euderlan Freire" w:date="2025-06-13T19:10:00Z">
              <w:rPr/>
            </w:rPrChange>
          </w:rPr>
          <w:t xml:space="preserve"> - Diagramas de Atividade Fazer Pergunta</w:t>
        </w:r>
      </w:ins>
    </w:p>
    <w:p w14:paraId="2535890B" w14:textId="77777777" w:rsidR="004C7A73" w:rsidRPr="00E203A3" w:rsidRDefault="00020E92" w:rsidP="00EC2C2E">
      <w:pPr>
        <w:keepNext/>
        <w:spacing w:before="40" w:after="240" w:line="360" w:lineRule="auto"/>
        <w:jc w:val="center"/>
        <w:rPr>
          <w:ins w:id="3327" w:author="Euderlan Freire" w:date="2025-06-13T16:50:00Z"/>
          <w:rFonts w:ascii="Times New Roman" w:hAnsi="Times New Roman" w:cs="Times New Roman"/>
          <w:color w:val="000000" w:themeColor="text1"/>
          <w:sz w:val="24"/>
          <w:szCs w:val="24"/>
          <w:rPrChange w:id="3328" w:author="Euderlan Freire" w:date="2025-06-13T19:10:00Z">
            <w:rPr>
              <w:ins w:id="3329" w:author="Euderlan Freire" w:date="2025-06-13T16:50:00Z"/>
            </w:rPr>
          </w:rPrChange>
        </w:rPr>
        <w:pPrChange w:id="3330" w:author="Euderlan Freire" w:date="2025-06-13T19:23:00Z">
          <w:pPr>
            <w:jc w:val="center"/>
          </w:pPr>
        </w:pPrChange>
      </w:pPr>
      <w:ins w:id="3331" w:author="Euderlan Freire" w:date="2025-06-11T18:48:00Z">
        <w:r w:rsidRPr="00E203A3">
          <w:rPr>
            <w:rFonts w:ascii="Times New Roman" w:hAnsi="Times New Roman" w:cs="Times New Roman"/>
            <w:noProof/>
            <w:color w:val="000000" w:themeColor="text1"/>
            <w:sz w:val="24"/>
            <w:szCs w:val="24"/>
            <w:rPrChange w:id="3332" w:author="Euderlan Freire" w:date="2025-06-13T19:10:00Z">
              <w:rPr>
                <w:noProof/>
              </w:rPr>
            </w:rPrChange>
          </w:rPr>
          <w:drawing>
            <wp:inline distT="0" distB="0" distL="0" distR="0" wp14:anchorId="5DEAF9AB" wp14:editId="3335837C">
              <wp:extent cx="2999509" cy="5497707"/>
              <wp:effectExtent l="0" t="0" r="0" b="825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pic:cNvPicPr/>
                    </pic:nvPicPr>
                    <pic:blipFill>
                      <a:blip r:embed="rId20">
                        <a:extLst>
                          <a:ext uri="{28A0092B-C50C-407E-A947-70E740481C1C}">
                            <a14:useLocalDpi xmlns:a14="http://schemas.microsoft.com/office/drawing/2010/main" val="0"/>
                          </a:ext>
                        </a:extLst>
                      </a:blip>
                      <a:stretch>
                        <a:fillRect/>
                      </a:stretch>
                    </pic:blipFill>
                    <pic:spPr>
                      <a:xfrm>
                        <a:off x="0" y="0"/>
                        <a:ext cx="3006264" cy="5510088"/>
                      </a:xfrm>
                      <a:prstGeom prst="rect">
                        <a:avLst/>
                      </a:prstGeom>
                    </pic:spPr>
                  </pic:pic>
                </a:graphicData>
              </a:graphic>
            </wp:inline>
          </w:drawing>
        </w:r>
      </w:ins>
    </w:p>
    <w:p w14:paraId="584AAC7E" w14:textId="51AEB4CE" w:rsidR="00020E92" w:rsidRPr="00E203A3" w:rsidRDefault="004C7A73" w:rsidP="00EC2C2E">
      <w:pPr>
        <w:pStyle w:val="Legenda"/>
        <w:spacing w:before="40" w:after="240" w:line="360" w:lineRule="auto"/>
        <w:jc w:val="center"/>
        <w:rPr>
          <w:ins w:id="3333" w:author="Euderlan Freire" w:date="2025-06-11T19:25:00Z"/>
          <w:rFonts w:ascii="Times New Roman" w:hAnsi="Times New Roman" w:cs="Times New Roman"/>
          <w:color w:val="000000" w:themeColor="text1"/>
          <w:sz w:val="24"/>
          <w:szCs w:val="24"/>
          <w:rPrChange w:id="3334" w:author="Euderlan Freire" w:date="2025-06-13T19:10:00Z">
            <w:rPr>
              <w:ins w:id="3335" w:author="Euderlan Freire" w:date="2025-06-11T19:25:00Z"/>
            </w:rPr>
          </w:rPrChange>
        </w:rPr>
        <w:pPrChange w:id="3336" w:author="Euderlan Freire" w:date="2025-06-13T19:23:00Z">
          <w:pPr>
            <w:jc w:val="center"/>
          </w:pPr>
        </w:pPrChange>
      </w:pPr>
      <w:ins w:id="3337" w:author="Euderlan Freire" w:date="2025-06-13T16:50:00Z">
        <w:r w:rsidRPr="00E203A3">
          <w:rPr>
            <w:rFonts w:ascii="Times New Roman" w:hAnsi="Times New Roman" w:cs="Times New Roman"/>
            <w:i w:val="0"/>
            <w:iCs w:val="0"/>
            <w:color w:val="000000" w:themeColor="text1"/>
            <w:sz w:val="24"/>
            <w:szCs w:val="24"/>
            <w:rPrChange w:id="3338" w:author="Euderlan Freire" w:date="2025-06-13T19:10:00Z">
              <w:rPr>
                <w:i/>
                <w:iCs/>
              </w:rPr>
            </w:rPrChange>
          </w:rPr>
          <w:t>Fonte: Autoria Própria (2025)</w:t>
        </w:r>
      </w:ins>
    </w:p>
    <w:p w14:paraId="57767EBA" w14:textId="77777777" w:rsidR="00434366" w:rsidRPr="00E203A3" w:rsidRDefault="00561007" w:rsidP="00EC2C2E">
      <w:pPr>
        <w:spacing w:before="40" w:after="240" w:line="360" w:lineRule="auto"/>
        <w:ind w:firstLine="708"/>
        <w:jc w:val="both"/>
        <w:rPr>
          <w:ins w:id="3339" w:author="Euderlan Freire" w:date="2025-06-11T19:27:00Z"/>
          <w:rFonts w:ascii="Times New Roman" w:eastAsia="Times New Roman" w:hAnsi="Times New Roman" w:cs="Times New Roman"/>
          <w:color w:val="000000" w:themeColor="text1"/>
          <w:sz w:val="24"/>
          <w:szCs w:val="24"/>
          <w:lang w:eastAsia="pt-BR"/>
          <w:rPrChange w:id="3340" w:author="Euderlan Freire" w:date="2025-06-13T19:10:00Z">
            <w:rPr>
              <w:ins w:id="3341" w:author="Euderlan Freire" w:date="2025-06-11T19:27:00Z"/>
              <w:rFonts w:ascii="Times New Roman" w:eastAsia="Times New Roman" w:hAnsi="Times New Roman" w:cs="Times New Roman"/>
              <w:sz w:val="24"/>
              <w:szCs w:val="24"/>
              <w:lang w:eastAsia="pt-BR"/>
            </w:rPr>
          </w:rPrChange>
        </w:rPr>
        <w:pPrChange w:id="3342" w:author="Euderlan Freire" w:date="2025-06-13T19:23:00Z">
          <w:pPr>
            <w:spacing w:before="100" w:beforeAutospacing="1" w:after="100" w:afterAutospacing="1" w:line="276" w:lineRule="auto"/>
            <w:ind w:firstLine="708"/>
            <w:jc w:val="both"/>
          </w:pPr>
        </w:pPrChange>
      </w:pPr>
      <w:ins w:id="3343" w:author="Euderlan Freire" w:date="2025-06-11T19:26:00Z">
        <w:r w:rsidRPr="00E203A3">
          <w:rPr>
            <w:rFonts w:ascii="Times New Roman" w:eastAsia="Times New Roman" w:hAnsi="Times New Roman" w:cs="Times New Roman"/>
            <w:color w:val="000000" w:themeColor="text1"/>
            <w:sz w:val="24"/>
            <w:szCs w:val="24"/>
            <w:lang w:eastAsia="pt-BR"/>
            <w:rPrChange w:id="3344" w:author="Euderlan Freire" w:date="2025-06-13T19:10:00Z">
              <w:rPr>
                <w:rFonts w:ascii="Times New Roman" w:eastAsia="Times New Roman" w:hAnsi="Times New Roman" w:cs="Times New Roman"/>
                <w:sz w:val="24"/>
                <w:szCs w:val="24"/>
                <w:lang w:eastAsia="pt-BR"/>
              </w:rPr>
            </w:rPrChange>
          </w:rPr>
          <w:t>O processo inicia quando o usuário acessa o campo de pergunta e digita sua dúvida ou questão. Após clicar em "Enviar", o sistema processa a pergunta internamente e consulta a base vetorial para encontrar informações relevantes. Em seguida, busca contexto apropriado relacionado à pergunta e envia tanto a pergunta quanto o contexto para o LLM (</w:t>
        </w:r>
        <w:proofErr w:type="spellStart"/>
        <w:r w:rsidRPr="00E203A3">
          <w:rPr>
            <w:rFonts w:ascii="Times New Roman" w:eastAsia="Times New Roman" w:hAnsi="Times New Roman" w:cs="Times New Roman"/>
            <w:color w:val="000000" w:themeColor="text1"/>
            <w:sz w:val="24"/>
            <w:szCs w:val="24"/>
            <w:lang w:eastAsia="pt-BR"/>
            <w:rPrChange w:id="3345" w:author="Euderlan Freire" w:date="2025-06-13T19:10:00Z">
              <w:rPr>
                <w:rFonts w:ascii="Times New Roman" w:eastAsia="Times New Roman" w:hAnsi="Times New Roman" w:cs="Times New Roman"/>
                <w:sz w:val="24"/>
                <w:szCs w:val="24"/>
                <w:lang w:eastAsia="pt-BR"/>
              </w:rPr>
            </w:rPrChange>
          </w:rPr>
          <w:t>Large</w:t>
        </w:r>
        <w:proofErr w:type="spellEnd"/>
        <w:r w:rsidRPr="00E203A3">
          <w:rPr>
            <w:rFonts w:ascii="Times New Roman" w:eastAsia="Times New Roman" w:hAnsi="Times New Roman" w:cs="Times New Roman"/>
            <w:color w:val="000000" w:themeColor="text1"/>
            <w:sz w:val="24"/>
            <w:szCs w:val="24"/>
            <w:lang w:eastAsia="pt-BR"/>
            <w:rPrChange w:id="3346" w:author="Euderlan Freire" w:date="2025-06-13T19:10:00Z">
              <w:rPr>
                <w:rFonts w:ascii="Times New Roman" w:eastAsia="Times New Roman" w:hAnsi="Times New Roman" w:cs="Times New Roman"/>
                <w:sz w:val="24"/>
                <w:szCs w:val="24"/>
                <w:lang w:eastAsia="pt-BR"/>
              </w:rPr>
            </w:rPrChange>
          </w:rPr>
          <w:t xml:space="preserve"> </w:t>
        </w:r>
        <w:proofErr w:type="spellStart"/>
        <w:r w:rsidRPr="00E203A3">
          <w:rPr>
            <w:rFonts w:ascii="Times New Roman" w:eastAsia="Times New Roman" w:hAnsi="Times New Roman" w:cs="Times New Roman"/>
            <w:color w:val="000000" w:themeColor="text1"/>
            <w:sz w:val="24"/>
            <w:szCs w:val="24"/>
            <w:lang w:eastAsia="pt-BR"/>
            <w:rPrChange w:id="3347" w:author="Euderlan Freire" w:date="2025-06-13T19:10:00Z">
              <w:rPr>
                <w:rFonts w:ascii="Times New Roman" w:eastAsia="Times New Roman" w:hAnsi="Times New Roman" w:cs="Times New Roman"/>
                <w:sz w:val="24"/>
                <w:szCs w:val="24"/>
                <w:lang w:eastAsia="pt-BR"/>
              </w:rPr>
            </w:rPrChange>
          </w:rPr>
          <w:t>Language</w:t>
        </w:r>
        <w:proofErr w:type="spellEnd"/>
        <w:r w:rsidRPr="00E203A3">
          <w:rPr>
            <w:rFonts w:ascii="Times New Roman" w:eastAsia="Times New Roman" w:hAnsi="Times New Roman" w:cs="Times New Roman"/>
            <w:color w:val="000000" w:themeColor="text1"/>
            <w:sz w:val="24"/>
            <w:szCs w:val="24"/>
            <w:lang w:eastAsia="pt-BR"/>
            <w:rPrChange w:id="3348" w:author="Euderlan Freire" w:date="2025-06-13T19:10:00Z">
              <w:rPr>
                <w:rFonts w:ascii="Times New Roman" w:eastAsia="Times New Roman" w:hAnsi="Times New Roman" w:cs="Times New Roman"/>
                <w:sz w:val="24"/>
                <w:szCs w:val="24"/>
                <w:lang w:eastAsia="pt-BR"/>
              </w:rPr>
            </w:rPrChange>
          </w:rPr>
          <w:t xml:space="preserve"> Model). </w:t>
        </w:r>
      </w:ins>
    </w:p>
    <w:p w14:paraId="56B37BF7" w14:textId="51A23921" w:rsidR="00561007" w:rsidRPr="00E203A3" w:rsidRDefault="00561007" w:rsidP="00EC2C2E">
      <w:pPr>
        <w:spacing w:before="40" w:after="240" w:line="360" w:lineRule="auto"/>
        <w:ind w:firstLine="708"/>
        <w:jc w:val="both"/>
        <w:rPr>
          <w:ins w:id="3349" w:author="Euderlan Freire" w:date="2025-06-11T19:26:00Z"/>
          <w:rFonts w:ascii="Times New Roman" w:eastAsia="Times New Roman" w:hAnsi="Times New Roman" w:cs="Times New Roman"/>
          <w:color w:val="000000" w:themeColor="text1"/>
          <w:sz w:val="24"/>
          <w:szCs w:val="24"/>
          <w:lang w:eastAsia="pt-BR"/>
          <w:rPrChange w:id="3350" w:author="Euderlan Freire" w:date="2025-06-13T19:10:00Z">
            <w:rPr>
              <w:ins w:id="3351" w:author="Euderlan Freire" w:date="2025-06-11T19:26:00Z"/>
              <w:rFonts w:ascii="Times New Roman" w:eastAsia="Times New Roman" w:hAnsi="Times New Roman" w:cs="Times New Roman"/>
              <w:sz w:val="24"/>
              <w:szCs w:val="24"/>
              <w:lang w:eastAsia="pt-BR"/>
            </w:rPr>
          </w:rPrChange>
        </w:rPr>
        <w:pPrChange w:id="3352" w:author="Euderlan Freire" w:date="2025-06-13T19:23:00Z">
          <w:pPr>
            <w:spacing w:before="100" w:beforeAutospacing="1" w:after="100" w:afterAutospacing="1" w:line="240" w:lineRule="auto"/>
          </w:pPr>
        </w:pPrChange>
      </w:pPr>
      <w:ins w:id="3353" w:author="Euderlan Freire" w:date="2025-06-11T19:26:00Z">
        <w:r w:rsidRPr="00E203A3">
          <w:rPr>
            <w:rFonts w:ascii="Times New Roman" w:eastAsia="Times New Roman" w:hAnsi="Times New Roman" w:cs="Times New Roman"/>
            <w:color w:val="000000" w:themeColor="text1"/>
            <w:sz w:val="24"/>
            <w:szCs w:val="24"/>
            <w:lang w:eastAsia="pt-BR"/>
            <w:rPrChange w:id="3354" w:author="Euderlan Freire" w:date="2025-06-13T19:10:00Z">
              <w:rPr>
                <w:rFonts w:ascii="Times New Roman" w:eastAsia="Times New Roman" w:hAnsi="Times New Roman" w:cs="Times New Roman"/>
                <w:sz w:val="24"/>
                <w:szCs w:val="24"/>
                <w:lang w:eastAsia="pt-BR"/>
              </w:rPr>
            </w:rPrChange>
          </w:rPr>
          <w:t xml:space="preserve">O LLM retorna uma resposta baseada na resolução encontrada, que é então exibida ao usuário. Como etapa final, tanto a pergunta quanto a resposta são salvos no histórico para consultas futuras. Este fluxo demonstra a integração entre interface do </w:t>
        </w:r>
        <w:r w:rsidRPr="00E203A3">
          <w:rPr>
            <w:rFonts w:ascii="Times New Roman" w:eastAsia="Times New Roman" w:hAnsi="Times New Roman" w:cs="Times New Roman"/>
            <w:color w:val="000000" w:themeColor="text1"/>
            <w:sz w:val="24"/>
            <w:szCs w:val="24"/>
            <w:lang w:eastAsia="pt-BR"/>
            <w:rPrChange w:id="3355" w:author="Euderlan Freire" w:date="2025-06-13T19:10:00Z">
              <w:rPr>
                <w:rFonts w:ascii="Times New Roman" w:eastAsia="Times New Roman" w:hAnsi="Times New Roman" w:cs="Times New Roman"/>
                <w:sz w:val="24"/>
                <w:szCs w:val="24"/>
                <w:lang w:eastAsia="pt-BR"/>
              </w:rPr>
            </w:rPrChange>
          </w:rPr>
          <w:lastRenderedPageBreak/>
          <w:t>usuário, processamento de dados e inteligência artificial, criando uma experiência fluida de consulta.</w:t>
        </w:r>
      </w:ins>
    </w:p>
    <w:p w14:paraId="5CD738F1" w14:textId="6A3D28D3" w:rsidR="00C770D2" w:rsidRPr="00E203A3" w:rsidRDefault="00C770D2" w:rsidP="00EC2C2E">
      <w:pPr>
        <w:pStyle w:val="Ttulo3"/>
        <w:spacing w:after="240" w:line="360" w:lineRule="auto"/>
        <w:jc w:val="both"/>
        <w:rPr>
          <w:ins w:id="3356" w:author="Euderlan Freire" w:date="2025-06-11T19:28:00Z"/>
          <w:rFonts w:ascii="Times New Roman" w:hAnsi="Times New Roman" w:cs="Times New Roman"/>
          <w:color w:val="000000" w:themeColor="text1"/>
        </w:rPr>
        <w:pPrChange w:id="3357" w:author="Euderlan Freire" w:date="2025-06-13T19:23:00Z">
          <w:pPr>
            <w:pStyle w:val="Ttulo3"/>
          </w:pPr>
        </w:pPrChange>
      </w:pPr>
      <w:bookmarkStart w:id="3358" w:name="_Toc200739814"/>
      <w:ins w:id="3359" w:author="Euderlan Freire" w:date="2025-06-11T18:37:00Z">
        <w:r w:rsidRPr="00E203A3">
          <w:rPr>
            <w:rFonts w:ascii="Times New Roman" w:hAnsi="Times New Roman" w:cs="Times New Roman"/>
            <w:color w:val="000000" w:themeColor="text1"/>
            <w:rPrChange w:id="3360" w:author="Euderlan Freire" w:date="2025-06-13T19:10:00Z">
              <w:rPr/>
            </w:rPrChange>
          </w:rPr>
          <w:t>Diagramas de Atividade Ava</w:t>
        </w:r>
      </w:ins>
      <w:ins w:id="3361" w:author="Euderlan Freire" w:date="2025-06-11T18:38:00Z">
        <w:r w:rsidRPr="00E203A3">
          <w:rPr>
            <w:rFonts w:ascii="Times New Roman" w:hAnsi="Times New Roman" w:cs="Times New Roman"/>
            <w:color w:val="000000" w:themeColor="text1"/>
            <w:rPrChange w:id="3362" w:author="Euderlan Freire" w:date="2025-06-13T19:10:00Z">
              <w:rPr/>
            </w:rPrChange>
          </w:rPr>
          <w:t>liar Resposta</w:t>
        </w:r>
      </w:ins>
      <w:bookmarkEnd w:id="3358"/>
    </w:p>
    <w:p w14:paraId="0035CA53" w14:textId="05E58795" w:rsidR="008560D3" w:rsidRPr="00E203A3" w:rsidRDefault="008560D3" w:rsidP="00EC2C2E">
      <w:pPr>
        <w:spacing w:before="40" w:after="240" w:line="360" w:lineRule="auto"/>
        <w:ind w:firstLine="708"/>
        <w:jc w:val="both"/>
        <w:rPr>
          <w:ins w:id="3363" w:author="Euderlan Freire" w:date="2025-06-11T18:48:00Z"/>
          <w:rFonts w:ascii="Times New Roman" w:hAnsi="Times New Roman" w:cs="Times New Roman"/>
          <w:color w:val="000000" w:themeColor="text1"/>
          <w:rPrChange w:id="3364" w:author="Euderlan Freire" w:date="2025-06-13T19:10:00Z">
            <w:rPr>
              <w:ins w:id="3365" w:author="Euderlan Freire" w:date="2025-06-11T18:48:00Z"/>
              <w:rFonts w:ascii="Times New Roman" w:hAnsi="Times New Roman" w:cs="Times New Roman"/>
              <w:color w:val="000000" w:themeColor="text1"/>
            </w:rPr>
          </w:rPrChange>
        </w:rPr>
        <w:pPrChange w:id="3366" w:author="Euderlan Freire" w:date="2025-06-13T19:23:00Z">
          <w:pPr>
            <w:pStyle w:val="Ttulo3"/>
          </w:pPr>
        </w:pPrChange>
      </w:pPr>
      <w:ins w:id="3367" w:author="Euderlan Freire" w:date="2025-06-11T19:28:00Z">
        <w:r w:rsidRPr="00E203A3">
          <w:rPr>
            <w:rFonts w:ascii="Times New Roman" w:hAnsi="Times New Roman" w:cs="Times New Roman"/>
            <w:color w:val="000000" w:themeColor="text1"/>
            <w:sz w:val="24"/>
            <w:szCs w:val="24"/>
            <w:rPrChange w:id="3368" w:author="Euderlan Freire" w:date="2025-06-13T19:10:00Z">
              <w:rPr/>
            </w:rPrChange>
          </w:rPr>
          <w:t>O sistema de avaliação de resposta implementa um mecanismo de feedback que permite aos usuários expressar sua satisfação com as respostas recebidas.</w:t>
        </w:r>
      </w:ins>
    </w:p>
    <w:p w14:paraId="2BFDA4AB" w14:textId="2FBC6889" w:rsidR="005252D4" w:rsidRPr="00E203A3" w:rsidRDefault="005252D4" w:rsidP="00EC2C2E">
      <w:pPr>
        <w:pStyle w:val="Legenda"/>
        <w:keepNext/>
        <w:spacing w:before="40" w:after="240" w:line="360" w:lineRule="auto"/>
        <w:jc w:val="center"/>
        <w:rPr>
          <w:ins w:id="3369" w:author="Euderlan Freire" w:date="2025-06-13T18:57:00Z"/>
          <w:rFonts w:ascii="Times New Roman" w:hAnsi="Times New Roman" w:cs="Times New Roman"/>
          <w:i w:val="0"/>
          <w:iCs w:val="0"/>
          <w:color w:val="000000" w:themeColor="text1"/>
          <w:sz w:val="24"/>
          <w:szCs w:val="24"/>
          <w:rPrChange w:id="3370" w:author="Euderlan Freire" w:date="2025-06-13T19:10:00Z">
            <w:rPr>
              <w:ins w:id="3371" w:author="Euderlan Freire" w:date="2025-06-13T18:57:00Z"/>
            </w:rPr>
          </w:rPrChange>
        </w:rPr>
        <w:pPrChange w:id="3372" w:author="Euderlan Freire" w:date="2025-06-13T19:23:00Z">
          <w:pPr>
            <w:pStyle w:val="Legenda"/>
          </w:pPr>
        </w:pPrChange>
      </w:pPr>
      <w:ins w:id="3373" w:author="Euderlan Freire" w:date="2025-06-13T18:57:00Z">
        <w:r w:rsidRPr="00E203A3">
          <w:rPr>
            <w:rFonts w:ascii="Times New Roman" w:hAnsi="Times New Roman" w:cs="Times New Roman"/>
            <w:i w:val="0"/>
            <w:iCs w:val="0"/>
            <w:color w:val="000000" w:themeColor="text1"/>
            <w:sz w:val="24"/>
            <w:szCs w:val="24"/>
            <w:rPrChange w:id="3374" w:author="Euderlan Freire" w:date="2025-06-13T19:10:00Z">
              <w:rPr/>
            </w:rPrChange>
          </w:rPr>
          <w:t xml:space="preserve">Figura </w:t>
        </w:r>
        <w:r w:rsidRPr="0C87EF6B">
          <w:rPr>
            <w:rFonts w:ascii="Times New Roman" w:hAnsi="Times New Roman" w:cs="Times New Roman"/>
            <w:i w:val="0"/>
            <w:color w:val="000000" w:themeColor="text1"/>
            <w:sz w:val="24"/>
            <w:szCs w:val="24"/>
          </w:rPr>
          <w:fldChar w:fldCharType="begin"/>
        </w:r>
        <w:r w:rsidRPr="0C87EF6B">
          <w:rPr>
            <w:rFonts w:ascii="Times New Roman" w:hAnsi="Times New Roman" w:cs="Times New Roman"/>
            <w:i w:val="0"/>
            <w:color w:val="000000" w:themeColor="text1"/>
            <w:sz w:val="24"/>
            <w:szCs w:val="24"/>
          </w:rPr>
          <w:instrText xml:space="preserve"> SEQ Figura \* ARABIC </w:instrText>
        </w:r>
      </w:ins>
      <w:r w:rsidRPr="0C87EF6B">
        <w:rPr>
          <w:rFonts w:ascii="Times New Roman" w:hAnsi="Times New Roman" w:cs="Times New Roman"/>
          <w:i w:val="0"/>
          <w:color w:val="000000" w:themeColor="text1"/>
          <w:sz w:val="24"/>
          <w:szCs w:val="24"/>
        </w:rPr>
        <w:fldChar w:fldCharType="separate"/>
      </w:r>
      <w:ins w:id="3375" w:author="EUDERLAN FREIRE DA SILVA ABREU" w:date="2025-06-13T21:24:00Z">
        <w:r w:rsidR="00A04EA5">
          <w:rPr>
            <w:rFonts w:ascii="Times New Roman" w:hAnsi="Times New Roman" w:cs="Times New Roman"/>
            <w:i w:val="0"/>
            <w:noProof/>
            <w:color w:val="000000" w:themeColor="text1"/>
            <w:sz w:val="24"/>
            <w:szCs w:val="24"/>
          </w:rPr>
          <w:t>15</w:t>
        </w:r>
      </w:ins>
      <w:ins w:id="3376" w:author="Euderlan Freire" w:date="2025-06-13T18:57:00Z">
        <w:r w:rsidRPr="0C87EF6B">
          <w:rPr>
            <w:rFonts w:ascii="Times New Roman" w:hAnsi="Times New Roman" w:cs="Times New Roman"/>
            <w:i w:val="0"/>
            <w:color w:val="000000" w:themeColor="text1"/>
            <w:sz w:val="24"/>
            <w:szCs w:val="24"/>
          </w:rPr>
          <w:fldChar w:fldCharType="end"/>
        </w:r>
        <w:r w:rsidRPr="00E203A3">
          <w:rPr>
            <w:rFonts w:ascii="Times New Roman" w:hAnsi="Times New Roman" w:cs="Times New Roman"/>
            <w:i w:val="0"/>
            <w:iCs w:val="0"/>
            <w:color w:val="000000" w:themeColor="text1"/>
            <w:sz w:val="24"/>
            <w:szCs w:val="24"/>
            <w:rPrChange w:id="3377" w:author="Euderlan Freire" w:date="2025-06-13T19:10:00Z">
              <w:rPr/>
            </w:rPrChange>
          </w:rPr>
          <w:t xml:space="preserve"> - Diagramas de Atividade Avaliar Resposta</w:t>
        </w:r>
      </w:ins>
    </w:p>
    <w:p w14:paraId="533A6BB1" w14:textId="77777777" w:rsidR="004C7A73" w:rsidRPr="00E203A3" w:rsidRDefault="0009468E" w:rsidP="00EC2C2E">
      <w:pPr>
        <w:keepNext/>
        <w:spacing w:before="40" w:after="240" w:line="360" w:lineRule="auto"/>
        <w:jc w:val="center"/>
        <w:rPr>
          <w:ins w:id="3378" w:author="Euderlan Freire" w:date="2025-06-13T16:51:00Z"/>
          <w:rFonts w:ascii="Times New Roman" w:hAnsi="Times New Roman" w:cs="Times New Roman"/>
          <w:color w:val="000000" w:themeColor="text1"/>
          <w:sz w:val="24"/>
          <w:szCs w:val="24"/>
          <w:rPrChange w:id="3379" w:author="Euderlan Freire" w:date="2025-06-13T19:10:00Z">
            <w:rPr>
              <w:ins w:id="3380" w:author="Euderlan Freire" w:date="2025-06-13T16:51:00Z"/>
            </w:rPr>
          </w:rPrChange>
        </w:rPr>
        <w:pPrChange w:id="3381" w:author="Euderlan Freire" w:date="2025-06-13T19:23:00Z">
          <w:pPr>
            <w:jc w:val="center"/>
          </w:pPr>
        </w:pPrChange>
      </w:pPr>
      <w:ins w:id="3382" w:author="Euderlan Freire" w:date="2025-06-11T18:48:00Z">
        <w:r w:rsidRPr="00E203A3">
          <w:rPr>
            <w:rFonts w:ascii="Times New Roman" w:hAnsi="Times New Roman" w:cs="Times New Roman"/>
            <w:noProof/>
            <w:color w:val="000000" w:themeColor="text1"/>
            <w:sz w:val="24"/>
            <w:szCs w:val="24"/>
            <w:rPrChange w:id="3383" w:author="Euderlan Freire" w:date="2025-06-13T19:10:00Z">
              <w:rPr>
                <w:noProof/>
              </w:rPr>
            </w:rPrChange>
          </w:rPr>
          <w:drawing>
            <wp:inline distT="0" distB="0" distL="0" distR="0" wp14:anchorId="236114A0" wp14:editId="2FD5C6CE">
              <wp:extent cx="5400040" cy="332168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pic:cNvPicPr/>
                    </pic:nvPicPr>
                    <pic:blipFill>
                      <a:blip r:embed="rId21">
                        <a:extLst>
                          <a:ext uri="{28A0092B-C50C-407E-A947-70E740481C1C}">
                            <a14:useLocalDpi xmlns:a14="http://schemas.microsoft.com/office/drawing/2010/main" val="0"/>
                          </a:ext>
                        </a:extLst>
                      </a:blip>
                      <a:stretch>
                        <a:fillRect/>
                      </a:stretch>
                    </pic:blipFill>
                    <pic:spPr>
                      <a:xfrm>
                        <a:off x="0" y="0"/>
                        <a:ext cx="5400040" cy="3321685"/>
                      </a:xfrm>
                      <a:prstGeom prst="rect">
                        <a:avLst/>
                      </a:prstGeom>
                    </pic:spPr>
                  </pic:pic>
                </a:graphicData>
              </a:graphic>
            </wp:inline>
          </w:drawing>
        </w:r>
      </w:ins>
    </w:p>
    <w:p w14:paraId="4B0316DE" w14:textId="6ED08C99" w:rsidR="0009468E" w:rsidRPr="00E203A3" w:rsidRDefault="004C7A73" w:rsidP="00EC2C2E">
      <w:pPr>
        <w:pStyle w:val="Legenda"/>
        <w:spacing w:before="40" w:after="240" w:line="360" w:lineRule="auto"/>
        <w:jc w:val="center"/>
        <w:rPr>
          <w:ins w:id="3384" w:author="Euderlan Freire" w:date="2025-06-11T19:29:00Z"/>
          <w:rFonts w:ascii="Times New Roman" w:hAnsi="Times New Roman" w:cs="Times New Roman"/>
          <w:color w:val="000000" w:themeColor="text1"/>
          <w:sz w:val="24"/>
          <w:szCs w:val="24"/>
          <w:rPrChange w:id="3385" w:author="Euderlan Freire" w:date="2025-06-13T19:10:00Z">
            <w:rPr>
              <w:ins w:id="3386" w:author="Euderlan Freire" w:date="2025-06-11T19:29:00Z"/>
            </w:rPr>
          </w:rPrChange>
        </w:rPr>
        <w:pPrChange w:id="3387" w:author="Euderlan Freire" w:date="2025-06-13T19:23:00Z">
          <w:pPr>
            <w:jc w:val="center"/>
          </w:pPr>
        </w:pPrChange>
      </w:pPr>
      <w:ins w:id="3388" w:author="Euderlan Freire" w:date="2025-06-13T16:51:00Z">
        <w:r w:rsidRPr="00E203A3">
          <w:rPr>
            <w:rFonts w:ascii="Times New Roman" w:hAnsi="Times New Roman" w:cs="Times New Roman"/>
            <w:i w:val="0"/>
            <w:iCs w:val="0"/>
            <w:color w:val="000000" w:themeColor="text1"/>
            <w:sz w:val="24"/>
            <w:szCs w:val="24"/>
            <w:rPrChange w:id="3389" w:author="Euderlan Freire" w:date="2025-06-13T19:10:00Z">
              <w:rPr>
                <w:i/>
                <w:iCs/>
              </w:rPr>
            </w:rPrChange>
          </w:rPr>
          <w:t>Fonte: Autoria Própria (2025)</w:t>
        </w:r>
      </w:ins>
    </w:p>
    <w:p w14:paraId="3687C5FF" w14:textId="77777777" w:rsidR="00BF243C" w:rsidRPr="00E203A3" w:rsidRDefault="0028299D" w:rsidP="00EC2C2E">
      <w:pPr>
        <w:spacing w:before="40" w:after="240" w:line="360" w:lineRule="auto"/>
        <w:ind w:firstLine="708"/>
        <w:jc w:val="both"/>
        <w:rPr>
          <w:ins w:id="3390" w:author="Euderlan Freire" w:date="2025-06-11T19:30:00Z"/>
          <w:rFonts w:ascii="Times New Roman" w:hAnsi="Times New Roman" w:cs="Times New Roman"/>
          <w:color w:val="000000" w:themeColor="text1"/>
          <w:sz w:val="24"/>
          <w:szCs w:val="24"/>
          <w:rPrChange w:id="3391" w:author="Euderlan Freire" w:date="2025-06-13T19:10:00Z">
            <w:rPr>
              <w:ins w:id="3392" w:author="Euderlan Freire" w:date="2025-06-11T19:30:00Z"/>
              <w:rFonts w:ascii="Times New Roman" w:hAnsi="Times New Roman" w:cs="Times New Roman"/>
              <w:sz w:val="24"/>
              <w:szCs w:val="24"/>
            </w:rPr>
          </w:rPrChange>
        </w:rPr>
        <w:pPrChange w:id="3393" w:author="Euderlan Freire" w:date="2025-06-13T19:23:00Z">
          <w:pPr>
            <w:spacing w:line="276" w:lineRule="auto"/>
            <w:ind w:firstLine="708"/>
            <w:jc w:val="both"/>
          </w:pPr>
        </w:pPrChange>
      </w:pPr>
      <w:ins w:id="3394" w:author="Euderlan Freire" w:date="2025-06-11T19:29:00Z">
        <w:r w:rsidRPr="00E203A3">
          <w:rPr>
            <w:rFonts w:ascii="Times New Roman" w:hAnsi="Times New Roman" w:cs="Times New Roman"/>
            <w:color w:val="000000" w:themeColor="text1"/>
            <w:sz w:val="24"/>
            <w:szCs w:val="24"/>
            <w:rPrChange w:id="3395" w:author="Euderlan Freire" w:date="2025-06-13T19:10:00Z">
              <w:rPr/>
            </w:rPrChange>
          </w:rPr>
          <w:t xml:space="preserve">O sistema apresenta opções de avaliação após fornecer uma resposta, onde o usuário pode escolher entre feedback positivo, representado pelo </w:t>
        </w:r>
        <w:proofErr w:type="spellStart"/>
        <w:r w:rsidRPr="00E203A3">
          <w:rPr>
            <w:rFonts w:ascii="Times New Roman" w:hAnsi="Times New Roman" w:cs="Times New Roman"/>
            <w:color w:val="000000" w:themeColor="text1"/>
            <w:sz w:val="24"/>
            <w:szCs w:val="24"/>
            <w:rPrChange w:id="3396" w:author="Euderlan Freire" w:date="2025-06-13T19:10:00Z">
              <w:rPr/>
            </w:rPrChange>
          </w:rPr>
          <w:t>emoji</w:t>
        </w:r>
        <w:proofErr w:type="spellEnd"/>
        <w:r w:rsidRPr="00E203A3">
          <w:rPr>
            <w:rFonts w:ascii="Times New Roman" w:hAnsi="Times New Roman" w:cs="Times New Roman"/>
            <w:color w:val="000000" w:themeColor="text1"/>
            <w:sz w:val="24"/>
            <w:szCs w:val="24"/>
            <w:rPrChange w:id="3397" w:author="Euderlan Freire" w:date="2025-06-13T19:10:00Z">
              <w:rPr/>
            </w:rPrChange>
          </w:rPr>
          <w:t xml:space="preserve"> "</w:t>
        </w:r>
        <w:proofErr w:type="spellStart"/>
        <w:r w:rsidRPr="00E203A3">
          <w:rPr>
            <w:rFonts w:ascii="Times New Roman" w:hAnsi="Times New Roman" w:cs="Times New Roman"/>
            <w:color w:val="000000" w:themeColor="text1"/>
            <w:sz w:val="24"/>
            <w:szCs w:val="24"/>
            <w:rPrChange w:id="3398" w:author="Euderlan Freire" w:date="2025-06-13T19:10:00Z">
              <w:rPr/>
            </w:rPrChange>
          </w:rPr>
          <w:t>joinha</w:t>
        </w:r>
        <w:proofErr w:type="spellEnd"/>
        <w:r w:rsidRPr="00E203A3">
          <w:rPr>
            <w:rFonts w:ascii="Times New Roman" w:hAnsi="Times New Roman" w:cs="Times New Roman"/>
            <w:color w:val="000000" w:themeColor="text1"/>
            <w:sz w:val="24"/>
            <w:szCs w:val="24"/>
            <w:rPrChange w:id="3399" w:author="Euderlan Freire" w:date="2025-06-13T19:10:00Z">
              <w:rPr/>
            </w:rPrChange>
          </w:rPr>
          <w:t>", ou negativo, representado pelo "</w:t>
        </w:r>
        <w:proofErr w:type="spellStart"/>
        <w:r w:rsidRPr="00E203A3">
          <w:rPr>
            <w:rFonts w:ascii="Times New Roman" w:hAnsi="Times New Roman" w:cs="Times New Roman"/>
            <w:color w:val="000000" w:themeColor="text1"/>
            <w:sz w:val="24"/>
            <w:szCs w:val="24"/>
            <w:rPrChange w:id="3400" w:author="Euderlan Freire" w:date="2025-06-13T19:10:00Z">
              <w:rPr/>
            </w:rPrChange>
          </w:rPr>
          <w:t>dislike</w:t>
        </w:r>
        <w:proofErr w:type="spellEnd"/>
        <w:r w:rsidRPr="00E203A3">
          <w:rPr>
            <w:rFonts w:ascii="Times New Roman" w:hAnsi="Times New Roman" w:cs="Times New Roman"/>
            <w:color w:val="000000" w:themeColor="text1"/>
            <w:sz w:val="24"/>
            <w:szCs w:val="24"/>
            <w:rPrChange w:id="3401" w:author="Euderlan Freire" w:date="2025-06-13T19:10:00Z">
              <w:rPr/>
            </w:rPrChange>
          </w:rPr>
          <w:t xml:space="preserve">". Quando o usuário fornece feedback positivo, o sistema registra a avaliação favorável e encerra o processo. </w:t>
        </w:r>
      </w:ins>
    </w:p>
    <w:p w14:paraId="3C83ADE4" w14:textId="4FC43DE8" w:rsidR="0028299D" w:rsidRPr="00E203A3" w:rsidRDefault="0028299D" w:rsidP="00EC2C2E">
      <w:pPr>
        <w:spacing w:before="40" w:after="240" w:line="360" w:lineRule="auto"/>
        <w:ind w:firstLine="708"/>
        <w:jc w:val="both"/>
        <w:rPr>
          <w:ins w:id="3402" w:author="Euderlan Freire" w:date="2025-06-11T18:38:00Z"/>
          <w:rFonts w:ascii="Times New Roman" w:hAnsi="Times New Roman" w:cs="Times New Roman"/>
          <w:color w:val="000000" w:themeColor="text1"/>
          <w:rPrChange w:id="3403" w:author="Euderlan Freire" w:date="2025-06-13T19:10:00Z">
            <w:rPr>
              <w:ins w:id="3404" w:author="Euderlan Freire" w:date="2025-06-11T18:38:00Z"/>
            </w:rPr>
          </w:rPrChange>
        </w:rPr>
        <w:pPrChange w:id="3405" w:author="Euderlan Freire" w:date="2025-06-13T19:23:00Z">
          <w:pPr>
            <w:pStyle w:val="Ttulo3"/>
          </w:pPr>
        </w:pPrChange>
      </w:pPr>
      <w:ins w:id="3406" w:author="Euderlan Freire" w:date="2025-06-11T19:29:00Z">
        <w:r w:rsidRPr="00E203A3">
          <w:rPr>
            <w:rFonts w:ascii="Times New Roman" w:hAnsi="Times New Roman" w:cs="Times New Roman"/>
            <w:color w:val="000000" w:themeColor="text1"/>
            <w:sz w:val="24"/>
            <w:szCs w:val="24"/>
            <w:rPrChange w:id="3407" w:author="Euderlan Freire" w:date="2025-06-13T19:10:00Z">
              <w:rPr/>
            </w:rPrChange>
          </w:rPr>
          <w:t>Para feedback negativo, o sistema oferece uma oportunidade de melhoria questionando se o usuário quer sinalizar algum erro específico. Caso o usuário opte por descrever o problema encontrado, o sistema marca a resposta para revisão futura. Se não houver necessidade de sinalizar erro específico, o feedback negativo é simplesmente registrado. Este mecanismo permite ao sistema aprender com as interações dos usuários e identificar áreas que necessitam de aprimoramento.</w:t>
        </w:r>
      </w:ins>
    </w:p>
    <w:p w14:paraId="5D0244D6" w14:textId="4133A899" w:rsidR="00C770D2" w:rsidRPr="00E203A3" w:rsidRDefault="00C770D2" w:rsidP="00EC2C2E">
      <w:pPr>
        <w:pStyle w:val="Ttulo3"/>
        <w:spacing w:after="240" w:line="360" w:lineRule="auto"/>
        <w:jc w:val="both"/>
        <w:rPr>
          <w:ins w:id="3408" w:author="Euderlan Freire" w:date="2025-06-11T19:31:00Z"/>
          <w:rFonts w:ascii="Times New Roman" w:hAnsi="Times New Roman" w:cs="Times New Roman"/>
          <w:color w:val="000000" w:themeColor="text1"/>
        </w:rPr>
        <w:pPrChange w:id="3409" w:author="Euderlan Freire" w:date="2025-06-13T19:23:00Z">
          <w:pPr>
            <w:pStyle w:val="Ttulo3"/>
          </w:pPr>
        </w:pPrChange>
      </w:pPr>
      <w:bookmarkStart w:id="3410" w:name="_Toc200739815"/>
      <w:ins w:id="3411" w:author="Euderlan Freire" w:date="2025-06-11T18:38:00Z">
        <w:r w:rsidRPr="00E203A3">
          <w:rPr>
            <w:rFonts w:ascii="Times New Roman" w:hAnsi="Times New Roman" w:cs="Times New Roman"/>
            <w:color w:val="000000" w:themeColor="text1"/>
            <w:rPrChange w:id="3412" w:author="Euderlan Freire" w:date="2025-06-13T19:10:00Z">
              <w:rPr/>
            </w:rPrChange>
          </w:rPr>
          <w:lastRenderedPageBreak/>
          <w:t xml:space="preserve">Diagramas de Atividade </w:t>
        </w:r>
        <w:r w:rsidR="005B2B2F" w:rsidRPr="00E203A3">
          <w:rPr>
            <w:rFonts w:ascii="Times New Roman" w:hAnsi="Times New Roman" w:cs="Times New Roman"/>
            <w:color w:val="000000" w:themeColor="text1"/>
            <w:rPrChange w:id="3413" w:author="Euderlan Freire" w:date="2025-06-13T19:10:00Z">
              <w:rPr/>
            </w:rPrChange>
          </w:rPr>
          <w:t>Gerenciar Resolução</w:t>
        </w:r>
      </w:ins>
      <w:bookmarkEnd w:id="3410"/>
    </w:p>
    <w:p w14:paraId="41C267F5" w14:textId="4675F456" w:rsidR="00773E3E" w:rsidRPr="00E203A3" w:rsidRDefault="001756AD" w:rsidP="00EC2C2E">
      <w:pPr>
        <w:spacing w:before="40" w:after="240" w:line="360" w:lineRule="auto"/>
        <w:ind w:firstLine="708"/>
        <w:jc w:val="both"/>
        <w:rPr>
          <w:ins w:id="3414" w:author="Euderlan Freire" w:date="2025-06-11T18:48:00Z"/>
          <w:rFonts w:ascii="Times New Roman" w:hAnsi="Times New Roman" w:cs="Times New Roman"/>
          <w:color w:val="000000" w:themeColor="text1"/>
          <w:rPrChange w:id="3415" w:author="Euderlan Freire" w:date="2025-06-13T19:10:00Z">
            <w:rPr>
              <w:ins w:id="3416" w:author="Euderlan Freire" w:date="2025-06-11T18:48:00Z"/>
              <w:rFonts w:ascii="Times New Roman" w:hAnsi="Times New Roman" w:cs="Times New Roman"/>
              <w:color w:val="000000" w:themeColor="text1"/>
            </w:rPr>
          </w:rPrChange>
        </w:rPr>
        <w:pPrChange w:id="3417" w:author="Euderlan Freire" w:date="2025-06-13T19:23:00Z">
          <w:pPr>
            <w:pStyle w:val="Ttulo3"/>
          </w:pPr>
        </w:pPrChange>
      </w:pPr>
      <w:ins w:id="3418" w:author="Euderlan Freire" w:date="2025-06-11T19:31:00Z">
        <w:r w:rsidRPr="00E203A3">
          <w:rPr>
            <w:rFonts w:ascii="Times New Roman" w:hAnsi="Times New Roman" w:cs="Times New Roman"/>
            <w:color w:val="000000" w:themeColor="text1"/>
            <w:sz w:val="24"/>
            <w:szCs w:val="24"/>
            <w:rPrChange w:id="3419" w:author="Euderlan Freire" w:date="2025-06-13T19:10:00Z">
              <w:rPr/>
            </w:rPrChange>
          </w:rPr>
          <w:t>O gerenciamento de resoluções é uma funcionalidade administrativa que permite controle completo sobre a base de conhecimento do sistema.</w:t>
        </w:r>
      </w:ins>
    </w:p>
    <w:p w14:paraId="281C0385" w14:textId="4F1D320B" w:rsidR="005808B2" w:rsidRPr="00E203A3" w:rsidRDefault="005808B2" w:rsidP="00EC2C2E">
      <w:pPr>
        <w:pStyle w:val="Legenda"/>
        <w:keepNext/>
        <w:spacing w:before="40" w:after="240" w:line="360" w:lineRule="auto"/>
        <w:jc w:val="center"/>
        <w:rPr>
          <w:ins w:id="3420" w:author="Euderlan Freire" w:date="2025-06-13T18:58:00Z"/>
          <w:rFonts w:ascii="Times New Roman" w:hAnsi="Times New Roman" w:cs="Times New Roman"/>
          <w:i w:val="0"/>
          <w:iCs w:val="0"/>
          <w:color w:val="000000" w:themeColor="text1"/>
          <w:sz w:val="24"/>
          <w:szCs w:val="24"/>
          <w:rPrChange w:id="3421" w:author="Euderlan Freire" w:date="2025-06-13T19:10:00Z">
            <w:rPr>
              <w:ins w:id="3422" w:author="Euderlan Freire" w:date="2025-06-13T18:58:00Z"/>
            </w:rPr>
          </w:rPrChange>
        </w:rPr>
        <w:pPrChange w:id="3423" w:author="Euderlan Freire" w:date="2025-06-13T19:23:00Z">
          <w:pPr>
            <w:pStyle w:val="Legenda"/>
          </w:pPr>
        </w:pPrChange>
      </w:pPr>
      <w:ins w:id="3424" w:author="Euderlan Freire" w:date="2025-06-13T18:58:00Z">
        <w:r w:rsidRPr="00E203A3">
          <w:rPr>
            <w:rFonts w:ascii="Times New Roman" w:hAnsi="Times New Roman" w:cs="Times New Roman"/>
            <w:i w:val="0"/>
            <w:iCs w:val="0"/>
            <w:color w:val="000000" w:themeColor="text1"/>
            <w:sz w:val="24"/>
            <w:szCs w:val="24"/>
            <w:rPrChange w:id="3425" w:author="Euderlan Freire" w:date="2025-06-13T19:10:00Z">
              <w:rPr/>
            </w:rPrChange>
          </w:rPr>
          <w:t xml:space="preserve">Figura </w:t>
        </w:r>
        <w:r w:rsidRPr="0C87EF6B">
          <w:rPr>
            <w:rFonts w:ascii="Times New Roman" w:hAnsi="Times New Roman" w:cs="Times New Roman"/>
            <w:i w:val="0"/>
            <w:color w:val="000000" w:themeColor="text1"/>
            <w:sz w:val="24"/>
            <w:szCs w:val="24"/>
          </w:rPr>
          <w:fldChar w:fldCharType="begin"/>
        </w:r>
        <w:r w:rsidRPr="0C87EF6B">
          <w:rPr>
            <w:rFonts w:ascii="Times New Roman" w:hAnsi="Times New Roman" w:cs="Times New Roman"/>
            <w:i w:val="0"/>
            <w:color w:val="000000" w:themeColor="text1"/>
            <w:sz w:val="24"/>
            <w:szCs w:val="24"/>
          </w:rPr>
          <w:instrText xml:space="preserve"> SEQ Figura \* ARABIC </w:instrText>
        </w:r>
      </w:ins>
      <w:r w:rsidRPr="0C87EF6B">
        <w:rPr>
          <w:rFonts w:ascii="Times New Roman" w:hAnsi="Times New Roman" w:cs="Times New Roman"/>
          <w:i w:val="0"/>
          <w:color w:val="000000" w:themeColor="text1"/>
          <w:sz w:val="24"/>
          <w:szCs w:val="24"/>
        </w:rPr>
        <w:fldChar w:fldCharType="separate"/>
      </w:r>
      <w:ins w:id="3426" w:author="EUDERLAN FREIRE DA SILVA ABREU" w:date="2025-06-13T21:24:00Z">
        <w:r w:rsidR="00A04EA5">
          <w:rPr>
            <w:rFonts w:ascii="Times New Roman" w:hAnsi="Times New Roman" w:cs="Times New Roman"/>
            <w:i w:val="0"/>
            <w:noProof/>
            <w:color w:val="000000" w:themeColor="text1"/>
            <w:sz w:val="24"/>
            <w:szCs w:val="24"/>
          </w:rPr>
          <w:t>16</w:t>
        </w:r>
      </w:ins>
      <w:ins w:id="3427" w:author="Euderlan Freire" w:date="2025-06-13T18:58:00Z">
        <w:r w:rsidRPr="0C87EF6B">
          <w:rPr>
            <w:rFonts w:ascii="Times New Roman" w:hAnsi="Times New Roman" w:cs="Times New Roman"/>
            <w:i w:val="0"/>
            <w:color w:val="000000" w:themeColor="text1"/>
            <w:sz w:val="24"/>
            <w:szCs w:val="24"/>
          </w:rPr>
          <w:fldChar w:fldCharType="end"/>
        </w:r>
        <w:r w:rsidRPr="00E203A3">
          <w:rPr>
            <w:rFonts w:ascii="Times New Roman" w:hAnsi="Times New Roman" w:cs="Times New Roman"/>
            <w:i w:val="0"/>
            <w:iCs w:val="0"/>
            <w:color w:val="000000" w:themeColor="text1"/>
            <w:sz w:val="24"/>
            <w:szCs w:val="24"/>
            <w:rPrChange w:id="3428" w:author="Euderlan Freire" w:date="2025-06-13T19:10:00Z">
              <w:rPr/>
            </w:rPrChange>
          </w:rPr>
          <w:t xml:space="preserve"> - Diagramas de Atividade Gerenciar Resolução</w:t>
        </w:r>
      </w:ins>
    </w:p>
    <w:p w14:paraId="184B5161" w14:textId="77777777" w:rsidR="004C7A73" w:rsidRPr="00E203A3" w:rsidRDefault="00BE7BB7" w:rsidP="00EC2C2E">
      <w:pPr>
        <w:keepNext/>
        <w:spacing w:before="40" w:after="240" w:line="360" w:lineRule="auto"/>
        <w:jc w:val="center"/>
        <w:rPr>
          <w:ins w:id="3429" w:author="Euderlan Freire" w:date="2025-06-13T16:51:00Z"/>
          <w:rFonts w:ascii="Times New Roman" w:hAnsi="Times New Roman" w:cs="Times New Roman"/>
          <w:color w:val="000000" w:themeColor="text1"/>
          <w:sz w:val="24"/>
          <w:szCs w:val="24"/>
          <w:rPrChange w:id="3430" w:author="Euderlan Freire" w:date="2025-06-13T19:10:00Z">
            <w:rPr>
              <w:ins w:id="3431" w:author="Euderlan Freire" w:date="2025-06-13T16:51:00Z"/>
            </w:rPr>
          </w:rPrChange>
        </w:rPr>
        <w:pPrChange w:id="3432" w:author="Euderlan Freire" w:date="2025-06-13T19:23:00Z">
          <w:pPr>
            <w:jc w:val="center"/>
          </w:pPr>
        </w:pPrChange>
      </w:pPr>
      <w:ins w:id="3433" w:author="Euderlan Freire" w:date="2025-06-11T18:49:00Z">
        <w:r w:rsidRPr="00E203A3">
          <w:rPr>
            <w:rFonts w:ascii="Times New Roman" w:hAnsi="Times New Roman" w:cs="Times New Roman"/>
            <w:noProof/>
            <w:color w:val="000000" w:themeColor="text1"/>
            <w:sz w:val="24"/>
            <w:szCs w:val="24"/>
            <w:rPrChange w:id="3434" w:author="Euderlan Freire" w:date="2025-06-13T19:10:00Z">
              <w:rPr>
                <w:noProof/>
              </w:rPr>
            </w:rPrChange>
          </w:rPr>
          <w:drawing>
            <wp:inline distT="0" distB="0" distL="0" distR="0" wp14:anchorId="6BC08683" wp14:editId="3F8EE688">
              <wp:extent cx="5400040" cy="501332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pic:cNvPicPr/>
                    </pic:nvPicPr>
                    <pic:blipFill>
                      <a:blip r:embed="rId22">
                        <a:extLst>
                          <a:ext uri="{28A0092B-C50C-407E-A947-70E740481C1C}">
                            <a14:useLocalDpi xmlns:a14="http://schemas.microsoft.com/office/drawing/2010/main" val="0"/>
                          </a:ext>
                        </a:extLst>
                      </a:blip>
                      <a:stretch>
                        <a:fillRect/>
                      </a:stretch>
                    </pic:blipFill>
                    <pic:spPr>
                      <a:xfrm>
                        <a:off x="0" y="0"/>
                        <a:ext cx="5400040" cy="5013325"/>
                      </a:xfrm>
                      <a:prstGeom prst="rect">
                        <a:avLst/>
                      </a:prstGeom>
                    </pic:spPr>
                  </pic:pic>
                </a:graphicData>
              </a:graphic>
            </wp:inline>
          </w:drawing>
        </w:r>
      </w:ins>
    </w:p>
    <w:p w14:paraId="1031911F" w14:textId="74FB7BFD" w:rsidR="0009468E" w:rsidRPr="00E203A3" w:rsidRDefault="004C7A73" w:rsidP="00EC2C2E">
      <w:pPr>
        <w:pStyle w:val="Legenda"/>
        <w:spacing w:before="40" w:after="240" w:line="360" w:lineRule="auto"/>
        <w:jc w:val="center"/>
        <w:rPr>
          <w:ins w:id="3435" w:author="Euderlan Freire" w:date="2025-06-11T19:32:00Z"/>
          <w:rFonts w:ascii="Times New Roman" w:hAnsi="Times New Roman" w:cs="Times New Roman"/>
          <w:color w:val="000000" w:themeColor="text1"/>
          <w:sz w:val="24"/>
          <w:szCs w:val="24"/>
          <w:rPrChange w:id="3436" w:author="Euderlan Freire" w:date="2025-06-13T19:10:00Z">
            <w:rPr>
              <w:ins w:id="3437" w:author="Euderlan Freire" w:date="2025-06-11T19:32:00Z"/>
            </w:rPr>
          </w:rPrChange>
        </w:rPr>
        <w:pPrChange w:id="3438" w:author="Euderlan Freire" w:date="2025-06-13T19:23:00Z">
          <w:pPr>
            <w:jc w:val="center"/>
          </w:pPr>
        </w:pPrChange>
      </w:pPr>
      <w:ins w:id="3439" w:author="Euderlan Freire" w:date="2025-06-13T16:51:00Z">
        <w:r w:rsidRPr="00E203A3">
          <w:rPr>
            <w:rFonts w:ascii="Times New Roman" w:hAnsi="Times New Roman" w:cs="Times New Roman"/>
            <w:i w:val="0"/>
            <w:iCs w:val="0"/>
            <w:color w:val="000000" w:themeColor="text1"/>
            <w:sz w:val="24"/>
            <w:szCs w:val="24"/>
            <w:rPrChange w:id="3440" w:author="Euderlan Freire" w:date="2025-06-13T19:10:00Z">
              <w:rPr>
                <w:i/>
                <w:iCs/>
              </w:rPr>
            </w:rPrChange>
          </w:rPr>
          <w:t>Fonte: Autoria Própria (2025)</w:t>
        </w:r>
      </w:ins>
    </w:p>
    <w:p w14:paraId="50BED8A2" w14:textId="215A6E9C" w:rsidR="001A1C18" w:rsidRPr="00E203A3" w:rsidRDefault="001A1C18" w:rsidP="00EC2C2E">
      <w:pPr>
        <w:spacing w:before="40" w:after="240" w:line="360" w:lineRule="auto"/>
        <w:ind w:firstLine="708"/>
        <w:jc w:val="both"/>
        <w:rPr>
          <w:ins w:id="3441" w:author="Euderlan Freire" w:date="2025-06-11T19:32:00Z"/>
          <w:rFonts w:ascii="Times New Roman" w:hAnsi="Times New Roman" w:cs="Times New Roman"/>
          <w:color w:val="000000" w:themeColor="text1"/>
          <w:sz w:val="24"/>
          <w:szCs w:val="24"/>
          <w:rPrChange w:id="3442" w:author="Euderlan Freire" w:date="2025-06-13T19:10:00Z">
            <w:rPr>
              <w:ins w:id="3443" w:author="Euderlan Freire" w:date="2025-06-11T19:32:00Z"/>
              <w:rFonts w:ascii="Times New Roman" w:hAnsi="Times New Roman" w:cs="Times New Roman"/>
              <w:sz w:val="24"/>
              <w:szCs w:val="24"/>
            </w:rPr>
          </w:rPrChange>
        </w:rPr>
        <w:pPrChange w:id="3444" w:author="Euderlan Freire" w:date="2025-06-13T19:23:00Z">
          <w:pPr>
            <w:ind w:firstLine="708"/>
            <w:jc w:val="both"/>
          </w:pPr>
        </w:pPrChange>
      </w:pPr>
      <w:ins w:id="3445" w:author="Euderlan Freire" w:date="2025-06-11T19:32:00Z">
        <w:r w:rsidRPr="00E203A3">
          <w:rPr>
            <w:rFonts w:ascii="Times New Roman" w:hAnsi="Times New Roman" w:cs="Times New Roman"/>
            <w:color w:val="000000" w:themeColor="text1"/>
            <w:sz w:val="24"/>
            <w:szCs w:val="24"/>
            <w:rPrChange w:id="3446" w:author="Euderlan Freire" w:date="2025-06-13T19:10:00Z">
              <w:rPr/>
            </w:rPrChange>
          </w:rPr>
          <w:t>O processo inicia quando o administrador acessa a área administrativa e pode escolher entre três ações principais: adicionar nova resolução, editar resolução existente ou remover resolução.</w:t>
        </w:r>
        <w:r w:rsidR="00D8586E" w:rsidRPr="00E203A3">
          <w:rPr>
            <w:rFonts w:ascii="Times New Roman" w:hAnsi="Times New Roman" w:cs="Times New Roman"/>
            <w:color w:val="000000" w:themeColor="text1"/>
            <w:sz w:val="24"/>
            <w:szCs w:val="24"/>
            <w:rPrChange w:id="3447" w:author="Euderlan Freire" w:date="2025-06-13T19:10:00Z">
              <w:rPr>
                <w:rFonts w:ascii="Times New Roman" w:hAnsi="Times New Roman" w:cs="Times New Roman"/>
                <w:sz w:val="24"/>
                <w:szCs w:val="24"/>
              </w:rPr>
            </w:rPrChange>
          </w:rPr>
          <w:t xml:space="preserve"> </w:t>
        </w:r>
        <w:r w:rsidR="00D8586E" w:rsidRPr="00E203A3">
          <w:rPr>
            <w:rFonts w:ascii="Times New Roman" w:hAnsi="Times New Roman" w:cs="Times New Roman"/>
            <w:color w:val="000000" w:themeColor="text1"/>
            <w:sz w:val="24"/>
            <w:szCs w:val="24"/>
            <w:rPrChange w:id="3448" w:author="Euderlan Freire" w:date="2025-06-13T19:10:00Z">
              <w:rPr/>
            </w:rPrChange>
          </w:rPr>
          <w:t>Para adicionar uma nova resolução, o administrador seleciona um novo PDF ou documento, o sistema processa o documento, gera representações vetoriais do conteúdo, atualiza a base vetorial e confirma a adição bem-sucedida.</w:t>
        </w:r>
      </w:ins>
    </w:p>
    <w:p w14:paraId="0D736BFE" w14:textId="4523442E" w:rsidR="00D8586E" w:rsidRPr="00AF0AD7" w:rsidRDefault="00B4663D" w:rsidP="00EC2C2E">
      <w:pPr>
        <w:pStyle w:val="whitespace-normal"/>
        <w:spacing w:before="40" w:beforeAutospacing="0" w:after="240" w:afterAutospacing="0" w:line="360" w:lineRule="auto"/>
        <w:ind w:firstLine="708"/>
        <w:jc w:val="both"/>
        <w:rPr>
          <w:ins w:id="3449" w:author="Euderlan Freire" w:date="2025-06-11T18:38:00Z"/>
          <w:color w:val="000000" w:themeColor="text1"/>
          <w:rPrChange w:id="3450" w:author="Euderlan Freire" w:date="2025-06-13T19:14:00Z">
            <w:rPr>
              <w:ins w:id="3451" w:author="Euderlan Freire" w:date="2025-06-11T18:38:00Z"/>
            </w:rPr>
          </w:rPrChange>
        </w:rPr>
        <w:pPrChange w:id="3452" w:author="Euderlan Freire" w:date="2025-06-13T19:23:00Z">
          <w:pPr>
            <w:pStyle w:val="Ttulo3"/>
          </w:pPr>
        </w:pPrChange>
      </w:pPr>
      <w:ins w:id="3453" w:author="Euderlan Freire" w:date="2025-06-11T19:34:00Z">
        <w:r w:rsidRPr="00E203A3">
          <w:rPr>
            <w:color w:val="000000" w:themeColor="text1"/>
            <w:rPrChange w:id="3454" w:author="Euderlan Freire" w:date="2025-06-13T19:10:00Z">
              <w:rPr/>
            </w:rPrChange>
          </w:rPr>
          <w:lastRenderedPageBreak/>
          <w:t>No processo de edição, o administrador seleciona uma resolução existente, modifica o conteúdo conforme necessário, o sistema atualiza a base vetorial e confirma a edição realizada.</w:t>
        </w:r>
        <w:r w:rsidR="008376C2" w:rsidRPr="00E203A3">
          <w:rPr>
            <w:color w:val="000000" w:themeColor="text1"/>
            <w:rPrChange w:id="3455" w:author="Euderlan Freire" w:date="2025-06-13T19:10:00Z">
              <w:rPr/>
            </w:rPrChange>
          </w:rPr>
          <w:t xml:space="preserve"> Para remoção, o administrador seleciona a resolução para exclusão, confirma a operação, o sistema remove o conteúdo da base vetorial e confirma a remoção realizada. O diagrama inclui ainda um loop que permite ao administrador continuar gerenciando múltiplas resoluções na mesma sessão, oferecendo flexibilidade para operações em lote.</w:t>
        </w:r>
      </w:ins>
    </w:p>
    <w:p w14:paraId="4B41EBC2" w14:textId="4409BBA4" w:rsidR="005B2B2F" w:rsidRPr="00E203A3" w:rsidRDefault="005B2B2F" w:rsidP="00EC2C2E">
      <w:pPr>
        <w:pStyle w:val="Ttulo3"/>
        <w:spacing w:after="240" w:line="360" w:lineRule="auto"/>
        <w:jc w:val="both"/>
        <w:rPr>
          <w:ins w:id="3456" w:author="Euderlan Freire" w:date="2025-06-11T19:36:00Z"/>
          <w:rFonts w:ascii="Times New Roman" w:hAnsi="Times New Roman" w:cs="Times New Roman"/>
          <w:color w:val="000000" w:themeColor="text1"/>
        </w:rPr>
        <w:pPrChange w:id="3457" w:author="Euderlan Freire" w:date="2025-06-13T19:23:00Z">
          <w:pPr>
            <w:pStyle w:val="Ttulo3"/>
          </w:pPr>
        </w:pPrChange>
      </w:pPr>
      <w:bookmarkStart w:id="3458" w:name="_Toc200739816"/>
      <w:ins w:id="3459" w:author="Euderlan Freire" w:date="2025-06-11T18:38:00Z">
        <w:r w:rsidRPr="00E203A3">
          <w:rPr>
            <w:rFonts w:ascii="Times New Roman" w:hAnsi="Times New Roman" w:cs="Times New Roman"/>
            <w:color w:val="000000" w:themeColor="text1"/>
            <w:rPrChange w:id="3460" w:author="Euderlan Freire" w:date="2025-06-13T19:10:00Z">
              <w:rPr/>
            </w:rPrChange>
          </w:rPr>
          <w:t>Diagramas de Atividade Histórico</w:t>
        </w:r>
      </w:ins>
      <w:bookmarkEnd w:id="3458"/>
    </w:p>
    <w:p w14:paraId="6FB9A3B8" w14:textId="4853A24A" w:rsidR="004E7236" w:rsidRPr="00E203A3" w:rsidRDefault="004E7236" w:rsidP="00EC2C2E">
      <w:pPr>
        <w:spacing w:before="40" w:after="240" w:line="360" w:lineRule="auto"/>
        <w:ind w:firstLine="708"/>
        <w:jc w:val="both"/>
        <w:rPr>
          <w:ins w:id="3461" w:author="Euderlan Freire" w:date="2025-06-11T18:49:00Z"/>
          <w:rFonts w:ascii="Times New Roman" w:hAnsi="Times New Roman" w:cs="Times New Roman"/>
          <w:color w:val="000000" w:themeColor="text1"/>
          <w:rPrChange w:id="3462" w:author="Euderlan Freire" w:date="2025-06-13T19:10:00Z">
            <w:rPr>
              <w:ins w:id="3463" w:author="Euderlan Freire" w:date="2025-06-11T18:49:00Z"/>
              <w:rFonts w:ascii="Times New Roman" w:hAnsi="Times New Roman" w:cs="Times New Roman"/>
              <w:color w:val="000000" w:themeColor="text1"/>
            </w:rPr>
          </w:rPrChange>
        </w:rPr>
        <w:pPrChange w:id="3464" w:author="Euderlan Freire" w:date="2025-06-13T19:23:00Z">
          <w:pPr>
            <w:pStyle w:val="Ttulo3"/>
          </w:pPr>
        </w:pPrChange>
      </w:pPr>
      <w:ins w:id="3465" w:author="Euderlan Freire" w:date="2025-06-11T19:36:00Z">
        <w:r w:rsidRPr="00E203A3">
          <w:rPr>
            <w:rFonts w:ascii="Times New Roman" w:hAnsi="Times New Roman" w:cs="Times New Roman"/>
            <w:color w:val="000000" w:themeColor="text1"/>
            <w:sz w:val="24"/>
            <w:szCs w:val="24"/>
            <w:rPrChange w:id="3466" w:author="Euderlan Freire" w:date="2025-06-13T19:10:00Z">
              <w:rPr/>
            </w:rPrChange>
          </w:rPr>
          <w:t>O gerenciamento de histórico oferece aos usuários controle completo sobre suas interações passadas com o sistema.</w:t>
        </w:r>
      </w:ins>
    </w:p>
    <w:p w14:paraId="560FDDE5" w14:textId="60CF881D" w:rsidR="00D935A3" w:rsidRPr="00E203A3" w:rsidRDefault="00D935A3" w:rsidP="00EC2C2E">
      <w:pPr>
        <w:pStyle w:val="Legenda"/>
        <w:keepNext/>
        <w:spacing w:before="40" w:after="240" w:line="360" w:lineRule="auto"/>
        <w:jc w:val="center"/>
        <w:rPr>
          <w:ins w:id="3467" w:author="Euderlan Freire" w:date="2025-06-13T18:59:00Z"/>
          <w:rFonts w:ascii="Times New Roman" w:hAnsi="Times New Roman" w:cs="Times New Roman"/>
          <w:i w:val="0"/>
          <w:iCs w:val="0"/>
          <w:color w:val="000000" w:themeColor="text1"/>
          <w:sz w:val="24"/>
          <w:szCs w:val="24"/>
          <w:rPrChange w:id="3468" w:author="Euderlan Freire" w:date="2025-06-13T19:10:00Z">
            <w:rPr>
              <w:ins w:id="3469" w:author="Euderlan Freire" w:date="2025-06-13T18:59:00Z"/>
            </w:rPr>
          </w:rPrChange>
        </w:rPr>
        <w:pPrChange w:id="3470" w:author="Euderlan Freire" w:date="2025-06-13T19:23:00Z">
          <w:pPr>
            <w:pStyle w:val="Legenda"/>
          </w:pPr>
        </w:pPrChange>
      </w:pPr>
      <w:ins w:id="3471" w:author="Euderlan Freire" w:date="2025-06-13T18:59:00Z">
        <w:r w:rsidRPr="00E203A3">
          <w:rPr>
            <w:rFonts w:ascii="Times New Roman" w:hAnsi="Times New Roman" w:cs="Times New Roman"/>
            <w:i w:val="0"/>
            <w:iCs w:val="0"/>
            <w:color w:val="000000" w:themeColor="text1"/>
            <w:sz w:val="24"/>
            <w:szCs w:val="24"/>
            <w:rPrChange w:id="3472" w:author="Euderlan Freire" w:date="2025-06-13T19:10:00Z">
              <w:rPr/>
            </w:rPrChange>
          </w:rPr>
          <w:t xml:space="preserve">Figura </w:t>
        </w:r>
        <w:r w:rsidRPr="0C87EF6B">
          <w:rPr>
            <w:rFonts w:ascii="Times New Roman" w:hAnsi="Times New Roman" w:cs="Times New Roman"/>
            <w:i w:val="0"/>
            <w:color w:val="000000" w:themeColor="text1"/>
            <w:sz w:val="24"/>
            <w:szCs w:val="24"/>
          </w:rPr>
          <w:fldChar w:fldCharType="begin"/>
        </w:r>
        <w:r w:rsidRPr="0C87EF6B">
          <w:rPr>
            <w:rFonts w:ascii="Times New Roman" w:hAnsi="Times New Roman" w:cs="Times New Roman"/>
            <w:i w:val="0"/>
            <w:color w:val="000000" w:themeColor="text1"/>
            <w:sz w:val="24"/>
            <w:szCs w:val="24"/>
          </w:rPr>
          <w:instrText xml:space="preserve"> SEQ Figura \* ARABIC </w:instrText>
        </w:r>
      </w:ins>
      <w:r w:rsidRPr="0C87EF6B">
        <w:rPr>
          <w:rFonts w:ascii="Times New Roman" w:hAnsi="Times New Roman" w:cs="Times New Roman"/>
          <w:i w:val="0"/>
          <w:color w:val="000000" w:themeColor="text1"/>
          <w:sz w:val="24"/>
          <w:szCs w:val="24"/>
        </w:rPr>
        <w:fldChar w:fldCharType="separate"/>
      </w:r>
      <w:ins w:id="3473" w:author="EUDERLAN FREIRE DA SILVA ABREU" w:date="2025-06-13T21:24:00Z">
        <w:r w:rsidR="00A04EA5">
          <w:rPr>
            <w:rFonts w:ascii="Times New Roman" w:hAnsi="Times New Roman" w:cs="Times New Roman"/>
            <w:i w:val="0"/>
            <w:noProof/>
            <w:color w:val="000000" w:themeColor="text1"/>
            <w:sz w:val="24"/>
            <w:szCs w:val="24"/>
          </w:rPr>
          <w:t>17</w:t>
        </w:r>
      </w:ins>
      <w:ins w:id="3474" w:author="Euderlan Freire" w:date="2025-06-13T18:59:00Z">
        <w:r w:rsidRPr="0C87EF6B">
          <w:rPr>
            <w:rFonts w:ascii="Times New Roman" w:hAnsi="Times New Roman" w:cs="Times New Roman"/>
            <w:i w:val="0"/>
            <w:color w:val="000000" w:themeColor="text1"/>
            <w:sz w:val="24"/>
            <w:szCs w:val="24"/>
          </w:rPr>
          <w:fldChar w:fldCharType="end"/>
        </w:r>
        <w:r w:rsidRPr="00E203A3">
          <w:rPr>
            <w:rFonts w:ascii="Times New Roman" w:hAnsi="Times New Roman" w:cs="Times New Roman"/>
            <w:i w:val="0"/>
            <w:iCs w:val="0"/>
            <w:color w:val="000000" w:themeColor="text1"/>
            <w:sz w:val="24"/>
            <w:szCs w:val="24"/>
            <w:rPrChange w:id="3475" w:author="Euderlan Freire" w:date="2025-06-13T19:10:00Z">
              <w:rPr/>
            </w:rPrChange>
          </w:rPr>
          <w:t xml:space="preserve"> - Diagramas de Atividade Histórico</w:t>
        </w:r>
      </w:ins>
    </w:p>
    <w:p w14:paraId="6AB203FA" w14:textId="77777777" w:rsidR="004C7A73" w:rsidRPr="00E203A3" w:rsidRDefault="00BE7BB7" w:rsidP="00EC2C2E">
      <w:pPr>
        <w:keepNext/>
        <w:spacing w:before="40" w:after="240" w:line="360" w:lineRule="auto"/>
        <w:jc w:val="center"/>
        <w:rPr>
          <w:ins w:id="3476" w:author="Euderlan Freire" w:date="2025-06-13T16:51:00Z"/>
          <w:rFonts w:ascii="Times New Roman" w:hAnsi="Times New Roman" w:cs="Times New Roman"/>
          <w:color w:val="000000" w:themeColor="text1"/>
          <w:sz w:val="24"/>
          <w:szCs w:val="24"/>
          <w:rPrChange w:id="3477" w:author="Euderlan Freire" w:date="2025-06-13T19:10:00Z">
            <w:rPr>
              <w:ins w:id="3478" w:author="Euderlan Freire" w:date="2025-06-13T16:51:00Z"/>
            </w:rPr>
          </w:rPrChange>
        </w:rPr>
        <w:pPrChange w:id="3479" w:author="Euderlan Freire" w:date="2025-06-13T19:23:00Z">
          <w:pPr>
            <w:jc w:val="center"/>
          </w:pPr>
        </w:pPrChange>
      </w:pPr>
      <w:ins w:id="3480" w:author="Euderlan Freire" w:date="2025-06-11T18:49:00Z">
        <w:r w:rsidRPr="00E203A3">
          <w:rPr>
            <w:rFonts w:ascii="Times New Roman" w:hAnsi="Times New Roman" w:cs="Times New Roman"/>
            <w:noProof/>
            <w:color w:val="000000" w:themeColor="text1"/>
            <w:sz w:val="24"/>
            <w:szCs w:val="24"/>
            <w:rPrChange w:id="3481" w:author="Euderlan Freire" w:date="2025-06-13T19:10:00Z">
              <w:rPr>
                <w:noProof/>
              </w:rPr>
            </w:rPrChange>
          </w:rPr>
          <w:drawing>
            <wp:inline distT="0" distB="0" distL="0" distR="0" wp14:anchorId="4D98F9FF" wp14:editId="6A2ECB12">
              <wp:extent cx="5400040" cy="459740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pic:cNvPicPr/>
                    </pic:nvPicPr>
                    <pic:blipFill>
                      <a:blip r:embed="rId23">
                        <a:extLst>
                          <a:ext uri="{28A0092B-C50C-407E-A947-70E740481C1C}">
                            <a14:useLocalDpi xmlns:a14="http://schemas.microsoft.com/office/drawing/2010/main" val="0"/>
                          </a:ext>
                        </a:extLst>
                      </a:blip>
                      <a:stretch>
                        <a:fillRect/>
                      </a:stretch>
                    </pic:blipFill>
                    <pic:spPr>
                      <a:xfrm>
                        <a:off x="0" y="0"/>
                        <a:ext cx="5400040" cy="4597400"/>
                      </a:xfrm>
                      <a:prstGeom prst="rect">
                        <a:avLst/>
                      </a:prstGeom>
                    </pic:spPr>
                  </pic:pic>
                </a:graphicData>
              </a:graphic>
            </wp:inline>
          </w:drawing>
        </w:r>
      </w:ins>
    </w:p>
    <w:p w14:paraId="66A35648" w14:textId="3480234F" w:rsidR="00BE7BB7" w:rsidRPr="00E203A3" w:rsidRDefault="004C7A73" w:rsidP="00EC2C2E">
      <w:pPr>
        <w:pStyle w:val="Legenda"/>
        <w:spacing w:before="40" w:after="240" w:line="360" w:lineRule="auto"/>
        <w:jc w:val="center"/>
        <w:rPr>
          <w:ins w:id="3482" w:author="Euderlan Freire" w:date="2025-06-11T19:37:00Z"/>
          <w:rFonts w:ascii="Times New Roman" w:hAnsi="Times New Roman" w:cs="Times New Roman"/>
          <w:color w:val="000000" w:themeColor="text1"/>
          <w:sz w:val="24"/>
          <w:szCs w:val="24"/>
          <w:rPrChange w:id="3483" w:author="Euderlan Freire" w:date="2025-06-13T19:10:00Z">
            <w:rPr>
              <w:ins w:id="3484" w:author="Euderlan Freire" w:date="2025-06-11T19:37:00Z"/>
            </w:rPr>
          </w:rPrChange>
        </w:rPr>
        <w:pPrChange w:id="3485" w:author="Euderlan Freire" w:date="2025-06-13T19:23:00Z">
          <w:pPr>
            <w:jc w:val="center"/>
          </w:pPr>
        </w:pPrChange>
      </w:pPr>
      <w:ins w:id="3486" w:author="Euderlan Freire" w:date="2025-06-13T16:51:00Z">
        <w:r w:rsidRPr="00E203A3">
          <w:rPr>
            <w:rFonts w:ascii="Times New Roman" w:hAnsi="Times New Roman" w:cs="Times New Roman"/>
            <w:i w:val="0"/>
            <w:iCs w:val="0"/>
            <w:color w:val="000000" w:themeColor="text1"/>
            <w:sz w:val="24"/>
            <w:szCs w:val="24"/>
            <w:rPrChange w:id="3487" w:author="Euderlan Freire" w:date="2025-06-13T19:10:00Z">
              <w:rPr>
                <w:i/>
                <w:iCs/>
              </w:rPr>
            </w:rPrChange>
          </w:rPr>
          <w:t>Fonte: Autoria Própria (2025)</w:t>
        </w:r>
      </w:ins>
    </w:p>
    <w:p w14:paraId="4B1C984C" w14:textId="77777777" w:rsidR="00313060" w:rsidRPr="00E203A3" w:rsidRDefault="008D2868" w:rsidP="00EC2C2E">
      <w:pPr>
        <w:spacing w:before="40" w:after="240" w:line="360" w:lineRule="auto"/>
        <w:ind w:firstLine="708"/>
        <w:jc w:val="both"/>
        <w:rPr>
          <w:ins w:id="3488" w:author="Euderlan Freire" w:date="2025-06-11T19:40:00Z"/>
          <w:rFonts w:ascii="Times New Roman" w:hAnsi="Times New Roman" w:cs="Times New Roman"/>
          <w:color w:val="000000" w:themeColor="text1"/>
          <w:sz w:val="24"/>
          <w:szCs w:val="24"/>
          <w:rPrChange w:id="3489" w:author="Euderlan Freire" w:date="2025-06-13T19:10:00Z">
            <w:rPr>
              <w:ins w:id="3490" w:author="Euderlan Freire" w:date="2025-06-11T19:40:00Z"/>
            </w:rPr>
          </w:rPrChange>
        </w:rPr>
        <w:pPrChange w:id="3491" w:author="Euderlan Freire" w:date="2025-06-13T19:23:00Z">
          <w:pPr>
            <w:ind w:firstLine="708"/>
            <w:jc w:val="both"/>
          </w:pPr>
        </w:pPrChange>
      </w:pPr>
      <w:ins w:id="3492" w:author="Euderlan Freire" w:date="2025-06-11T19:37:00Z">
        <w:r w:rsidRPr="00E203A3">
          <w:rPr>
            <w:rFonts w:ascii="Times New Roman" w:hAnsi="Times New Roman" w:cs="Times New Roman"/>
            <w:color w:val="000000" w:themeColor="text1"/>
            <w:sz w:val="24"/>
            <w:szCs w:val="24"/>
            <w:rPrChange w:id="3493" w:author="Euderlan Freire" w:date="2025-06-13T19:10:00Z">
              <w:rPr/>
            </w:rPrChange>
          </w:rPr>
          <w:lastRenderedPageBreak/>
          <w:t>O processo inicia quando o usuário acessa a opção "Histórico" e o sistema exibe uma lista de perguntas anteriores. A partir desta lista, três ações principais estão disponíveis.</w:t>
        </w:r>
      </w:ins>
      <w:ins w:id="3494" w:author="Euderlan Freire" w:date="2025-06-11T19:38:00Z">
        <w:r w:rsidR="00FF1908" w:rsidRPr="00E203A3">
          <w:rPr>
            <w:rFonts w:ascii="Times New Roman" w:hAnsi="Times New Roman" w:cs="Times New Roman"/>
            <w:color w:val="000000" w:themeColor="text1"/>
            <w:sz w:val="24"/>
            <w:szCs w:val="24"/>
            <w:rPrChange w:id="3495" w:author="Euderlan Freire" w:date="2025-06-13T19:10:00Z">
              <w:rPr/>
            </w:rPrChange>
          </w:rPr>
          <w:t xml:space="preserve"> Para ver a resposta completa, o usuário clica na pergunta desejada e o sistema exibe a resposta completa associada. Para excluir uma pergunta do histórico, o usuário seleciona a pergunta específica, confirma a exclusão e o sistema remove o item do histórico.</w:t>
        </w:r>
        <w:r w:rsidR="0046784C" w:rsidRPr="00E203A3">
          <w:rPr>
            <w:rFonts w:ascii="Times New Roman" w:hAnsi="Times New Roman" w:cs="Times New Roman"/>
            <w:color w:val="000000" w:themeColor="text1"/>
            <w:sz w:val="24"/>
            <w:szCs w:val="24"/>
            <w:rPrChange w:id="3496" w:author="Euderlan Freire" w:date="2025-06-13T19:10:00Z">
              <w:rPr/>
            </w:rPrChange>
          </w:rPr>
          <w:t xml:space="preserve"> </w:t>
        </w:r>
      </w:ins>
    </w:p>
    <w:p w14:paraId="7AA0DE46" w14:textId="1B37EA1A" w:rsidR="008D2868" w:rsidRPr="00E203A3" w:rsidRDefault="0046784C" w:rsidP="00EC2C2E">
      <w:pPr>
        <w:spacing w:before="40" w:after="240" w:line="360" w:lineRule="auto"/>
        <w:ind w:firstLine="708"/>
        <w:jc w:val="both"/>
        <w:rPr>
          <w:ins w:id="3497" w:author="Euderlan Freire" w:date="2025-06-11T18:38:00Z"/>
          <w:rFonts w:ascii="Times New Roman" w:hAnsi="Times New Roman" w:cs="Times New Roman"/>
          <w:color w:val="000000" w:themeColor="text1"/>
          <w:rPrChange w:id="3498" w:author="Euderlan Freire" w:date="2025-06-13T19:10:00Z">
            <w:rPr>
              <w:ins w:id="3499" w:author="Euderlan Freire" w:date="2025-06-11T18:38:00Z"/>
            </w:rPr>
          </w:rPrChange>
        </w:rPr>
        <w:pPrChange w:id="3500" w:author="Euderlan Freire" w:date="2025-06-13T19:23:00Z">
          <w:pPr>
            <w:pStyle w:val="Ttulo3"/>
          </w:pPr>
        </w:pPrChange>
      </w:pPr>
      <w:ins w:id="3501" w:author="Euderlan Freire" w:date="2025-06-11T19:38:00Z">
        <w:r w:rsidRPr="00E203A3">
          <w:rPr>
            <w:rFonts w:ascii="Times New Roman" w:hAnsi="Times New Roman" w:cs="Times New Roman"/>
            <w:color w:val="000000" w:themeColor="text1"/>
            <w:sz w:val="24"/>
            <w:szCs w:val="24"/>
            <w:rPrChange w:id="3502" w:author="Euderlan Freire" w:date="2025-06-13T19:10:00Z">
              <w:rPr/>
            </w:rPrChange>
          </w:rPr>
          <w:t>Para repetir uma consulta, o usuário seleciona a pergunta que deseja repetir, o sistema processa a pergunta novamente como se fosse uma nova consulta, exibe a nova resposta e salva esta nova resposta no histórico.</w:t>
        </w:r>
      </w:ins>
      <w:ins w:id="3503" w:author="Euderlan Freire" w:date="2025-06-11T19:39:00Z">
        <w:r w:rsidR="0059426D" w:rsidRPr="00E203A3">
          <w:rPr>
            <w:rFonts w:ascii="Times New Roman" w:hAnsi="Times New Roman" w:cs="Times New Roman"/>
            <w:color w:val="000000" w:themeColor="text1"/>
            <w:sz w:val="24"/>
            <w:szCs w:val="24"/>
            <w:rPrChange w:id="3504" w:author="Euderlan Freire" w:date="2025-06-13T19:10:00Z">
              <w:rPr/>
            </w:rPrChange>
          </w:rPr>
          <w:t xml:space="preserve"> O diagrama contempla um loop que permite navegação contínua no histórico até que o usuário opte por sair, proporcionando uma experiência completa de gerenciamento de consultas anteriores.</w:t>
        </w:r>
      </w:ins>
    </w:p>
    <w:p w14:paraId="60E8A8B2" w14:textId="790AF198" w:rsidR="00A75BF8" w:rsidRPr="00E203A3" w:rsidRDefault="005B2B2F" w:rsidP="00EC2C2E">
      <w:pPr>
        <w:pStyle w:val="Ttulo3"/>
        <w:spacing w:after="240" w:line="360" w:lineRule="auto"/>
        <w:jc w:val="both"/>
        <w:rPr>
          <w:ins w:id="3505" w:author="Euderlan Freire" w:date="2025-06-11T18:49:00Z"/>
          <w:rFonts w:ascii="Times New Roman" w:hAnsi="Times New Roman" w:cs="Times New Roman"/>
          <w:color w:val="000000" w:themeColor="text1"/>
        </w:rPr>
        <w:pPrChange w:id="3506" w:author="Euderlan Freire" w:date="2025-06-13T19:23:00Z">
          <w:pPr>
            <w:pStyle w:val="Ttulo3"/>
          </w:pPr>
        </w:pPrChange>
      </w:pPr>
      <w:bookmarkStart w:id="3507" w:name="_Toc200739817"/>
      <w:ins w:id="3508" w:author="Euderlan Freire" w:date="2025-06-11T18:38:00Z">
        <w:r w:rsidRPr="00E203A3">
          <w:rPr>
            <w:rFonts w:ascii="Times New Roman" w:hAnsi="Times New Roman" w:cs="Times New Roman"/>
            <w:color w:val="000000" w:themeColor="text1"/>
            <w:rPrChange w:id="3509" w:author="Euderlan Freire" w:date="2025-06-13T19:10:00Z">
              <w:rPr/>
            </w:rPrChange>
          </w:rPr>
          <w:t xml:space="preserve">Diagramas de Atividade </w:t>
        </w:r>
      </w:ins>
      <w:ins w:id="3510" w:author="Euderlan Freire" w:date="2025-06-11T18:39:00Z">
        <w:r w:rsidR="000551BB" w:rsidRPr="00E203A3">
          <w:rPr>
            <w:rFonts w:ascii="Times New Roman" w:hAnsi="Times New Roman" w:cs="Times New Roman"/>
            <w:color w:val="000000" w:themeColor="text1"/>
            <w:rPrChange w:id="3511" w:author="Euderlan Freire" w:date="2025-06-13T19:10:00Z">
              <w:rPr/>
            </w:rPrChange>
          </w:rPr>
          <w:t>Logout</w:t>
        </w:r>
      </w:ins>
      <w:bookmarkEnd w:id="3507"/>
    </w:p>
    <w:p w14:paraId="18C40143" w14:textId="4703ECEF" w:rsidR="00D935A3" w:rsidRPr="00E203A3" w:rsidRDefault="00D935A3" w:rsidP="00EC2C2E">
      <w:pPr>
        <w:pStyle w:val="Legenda"/>
        <w:keepNext/>
        <w:spacing w:before="40" w:after="240" w:line="360" w:lineRule="auto"/>
        <w:jc w:val="center"/>
        <w:rPr>
          <w:ins w:id="3512" w:author="Euderlan Freire" w:date="2025-06-13T18:59:00Z"/>
          <w:rFonts w:ascii="Times New Roman" w:hAnsi="Times New Roman" w:cs="Times New Roman"/>
          <w:i w:val="0"/>
          <w:iCs w:val="0"/>
          <w:color w:val="000000" w:themeColor="text1"/>
          <w:sz w:val="24"/>
          <w:szCs w:val="24"/>
          <w:rPrChange w:id="3513" w:author="Euderlan Freire" w:date="2025-06-13T19:10:00Z">
            <w:rPr>
              <w:ins w:id="3514" w:author="Euderlan Freire" w:date="2025-06-13T18:59:00Z"/>
            </w:rPr>
          </w:rPrChange>
        </w:rPr>
        <w:pPrChange w:id="3515" w:author="Euderlan Freire" w:date="2025-06-13T19:23:00Z">
          <w:pPr>
            <w:pStyle w:val="Legenda"/>
          </w:pPr>
        </w:pPrChange>
      </w:pPr>
      <w:ins w:id="3516" w:author="Euderlan Freire" w:date="2025-06-13T18:59:00Z">
        <w:r w:rsidRPr="00E203A3">
          <w:rPr>
            <w:rFonts w:ascii="Times New Roman" w:hAnsi="Times New Roman" w:cs="Times New Roman"/>
            <w:i w:val="0"/>
            <w:iCs w:val="0"/>
            <w:color w:val="000000" w:themeColor="text1"/>
            <w:sz w:val="24"/>
            <w:szCs w:val="24"/>
            <w:rPrChange w:id="3517" w:author="Euderlan Freire" w:date="2025-06-13T19:10:00Z">
              <w:rPr/>
            </w:rPrChange>
          </w:rPr>
          <w:t xml:space="preserve">Figura </w:t>
        </w:r>
        <w:r w:rsidRPr="0C87EF6B">
          <w:rPr>
            <w:rFonts w:ascii="Times New Roman" w:hAnsi="Times New Roman" w:cs="Times New Roman"/>
            <w:i w:val="0"/>
            <w:color w:val="000000" w:themeColor="text1"/>
            <w:sz w:val="24"/>
            <w:szCs w:val="24"/>
          </w:rPr>
          <w:fldChar w:fldCharType="begin"/>
        </w:r>
        <w:r w:rsidRPr="0C87EF6B">
          <w:rPr>
            <w:rFonts w:ascii="Times New Roman" w:hAnsi="Times New Roman" w:cs="Times New Roman"/>
            <w:i w:val="0"/>
            <w:color w:val="000000" w:themeColor="text1"/>
            <w:sz w:val="24"/>
            <w:szCs w:val="24"/>
          </w:rPr>
          <w:instrText xml:space="preserve"> SEQ Figura \* ARABIC </w:instrText>
        </w:r>
      </w:ins>
      <w:r w:rsidRPr="0C87EF6B">
        <w:rPr>
          <w:rFonts w:ascii="Times New Roman" w:hAnsi="Times New Roman" w:cs="Times New Roman"/>
          <w:i w:val="0"/>
          <w:color w:val="000000" w:themeColor="text1"/>
          <w:sz w:val="24"/>
          <w:szCs w:val="24"/>
        </w:rPr>
        <w:fldChar w:fldCharType="separate"/>
      </w:r>
      <w:ins w:id="3518" w:author="EUDERLAN FREIRE DA SILVA ABREU" w:date="2025-06-13T21:24:00Z">
        <w:r w:rsidR="00A04EA5">
          <w:rPr>
            <w:rFonts w:ascii="Times New Roman" w:hAnsi="Times New Roman" w:cs="Times New Roman"/>
            <w:i w:val="0"/>
            <w:noProof/>
            <w:color w:val="000000" w:themeColor="text1"/>
            <w:sz w:val="24"/>
            <w:szCs w:val="24"/>
          </w:rPr>
          <w:t>18</w:t>
        </w:r>
      </w:ins>
      <w:ins w:id="3519" w:author="Euderlan Freire" w:date="2025-06-13T18:59:00Z">
        <w:r w:rsidRPr="0C87EF6B">
          <w:rPr>
            <w:rFonts w:ascii="Times New Roman" w:hAnsi="Times New Roman" w:cs="Times New Roman"/>
            <w:i w:val="0"/>
            <w:color w:val="000000" w:themeColor="text1"/>
            <w:sz w:val="24"/>
            <w:szCs w:val="24"/>
          </w:rPr>
          <w:fldChar w:fldCharType="end"/>
        </w:r>
        <w:r w:rsidRPr="00E203A3">
          <w:rPr>
            <w:rFonts w:ascii="Times New Roman" w:hAnsi="Times New Roman" w:cs="Times New Roman"/>
            <w:i w:val="0"/>
            <w:iCs w:val="0"/>
            <w:color w:val="000000" w:themeColor="text1"/>
            <w:sz w:val="24"/>
            <w:szCs w:val="24"/>
            <w:rPrChange w:id="3520" w:author="Euderlan Freire" w:date="2025-06-13T19:10:00Z">
              <w:rPr/>
            </w:rPrChange>
          </w:rPr>
          <w:t xml:space="preserve"> - Diagramas de Atividade Histórico</w:t>
        </w:r>
      </w:ins>
    </w:p>
    <w:p w14:paraId="604A7A5E" w14:textId="77777777" w:rsidR="004C7A73" w:rsidRPr="00E203A3" w:rsidRDefault="00BE7BB7" w:rsidP="00EC2C2E">
      <w:pPr>
        <w:keepNext/>
        <w:spacing w:before="40" w:after="240" w:line="360" w:lineRule="auto"/>
        <w:jc w:val="center"/>
        <w:rPr>
          <w:ins w:id="3521" w:author="Euderlan Freire" w:date="2025-06-13T16:51:00Z"/>
          <w:rFonts w:ascii="Times New Roman" w:hAnsi="Times New Roman" w:cs="Times New Roman"/>
          <w:color w:val="000000" w:themeColor="text1"/>
          <w:sz w:val="24"/>
          <w:szCs w:val="24"/>
          <w:rPrChange w:id="3522" w:author="Euderlan Freire" w:date="2025-06-13T19:10:00Z">
            <w:rPr>
              <w:ins w:id="3523" w:author="Euderlan Freire" w:date="2025-06-13T16:51:00Z"/>
            </w:rPr>
          </w:rPrChange>
        </w:rPr>
        <w:pPrChange w:id="3524" w:author="Euderlan Freire" w:date="2025-06-13T19:23:00Z">
          <w:pPr>
            <w:jc w:val="center"/>
          </w:pPr>
        </w:pPrChange>
      </w:pPr>
      <w:ins w:id="3525" w:author="Euderlan Freire" w:date="2025-06-11T18:50:00Z">
        <w:r w:rsidRPr="00E203A3">
          <w:rPr>
            <w:rFonts w:ascii="Times New Roman" w:hAnsi="Times New Roman" w:cs="Times New Roman"/>
            <w:noProof/>
            <w:color w:val="000000" w:themeColor="text1"/>
            <w:sz w:val="24"/>
            <w:szCs w:val="24"/>
            <w:rPrChange w:id="3526" w:author="Euderlan Freire" w:date="2025-06-13T19:10:00Z">
              <w:rPr>
                <w:noProof/>
              </w:rPr>
            </w:rPrChange>
          </w:rPr>
          <w:drawing>
            <wp:inline distT="0" distB="0" distL="0" distR="0" wp14:anchorId="5535DCA4" wp14:editId="0408CD58">
              <wp:extent cx="2237510" cy="3259893"/>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pic:cNvPicPr/>
                    </pic:nvPicPr>
                    <pic:blipFill>
                      <a:blip r:embed="rId24">
                        <a:extLst>
                          <a:ext uri="{28A0092B-C50C-407E-A947-70E740481C1C}">
                            <a14:useLocalDpi xmlns:a14="http://schemas.microsoft.com/office/drawing/2010/main" val="0"/>
                          </a:ext>
                        </a:extLst>
                      </a:blip>
                      <a:stretch>
                        <a:fillRect/>
                      </a:stretch>
                    </pic:blipFill>
                    <pic:spPr>
                      <a:xfrm>
                        <a:off x="0" y="0"/>
                        <a:ext cx="2240666" cy="3264490"/>
                      </a:xfrm>
                      <a:prstGeom prst="rect">
                        <a:avLst/>
                      </a:prstGeom>
                    </pic:spPr>
                  </pic:pic>
                </a:graphicData>
              </a:graphic>
            </wp:inline>
          </w:drawing>
        </w:r>
      </w:ins>
    </w:p>
    <w:p w14:paraId="207B7F03" w14:textId="56707D34" w:rsidR="00BE7BB7" w:rsidRPr="00E203A3" w:rsidRDefault="004C7A73" w:rsidP="00EC2C2E">
      <w:pPr>
        <w:pStyle w:val="Legenda"/>
        <w:spacing w:before="40" w:after="240" w:line="360" w:lineRule="auto"/>
        <w:jc w:val="center"/>
        <w:rPr>
          <w:ins w:id="3527" w:author="Euderlan Freire" w:date="2025-06-11T19:41:00Z"/>
          <w:rFonts w:ascii="Times New Roman" w:hAnsi="Times New Roman" w:cs="Times New Roman"/>
          <w:color w:val="000000" w:themeColor="text1"/>
          <w:sz w:val="24"/>
          <w:szCs w:val="24"/>
          <w:rPrChange w:id="3528" w:author="Euderlan Freire" w:date="2025-06-13T19:10:00Z">
            <w:rPr>
              <w:ins w:id="3529" w:author="Euderlan Freire" w:date="2025-06-11T19:41:00Z"/>
            </w:rPr>
          </w:rPrChange>
        </w:rPr>
        <w:pPrChange w:id="3530" w:author="Euderlan Freire" w:date="2025-06-13T19:23:00Z">
          <w:pPr>
            <w:jc w:val="center"/>
          </w:pPr>
        </w:pPrChange>
      </w:pPr>
      <w:ins w:id="3531" w:author="Euderlan Freire" w:date="2025-06-13T16:51:00Z">
        <w:r w:rsidRPr="00E203A3">
          <w:rPr>
            <w:rFonts w:ascii="Times New Roman" w:hAnsi="Times New Roman" w:cs="Times New Roman"/>
            <w:i w:val="0"/>
            <w:iCs w:val="0"/>
            <w:color w:val="000000" w:themeColor="text1"/>
            <w:sz w:val="24"/>
            <w:szCs w:val="24"/>
            <w:rPrChange w:id="3532" w:author="Euderlan Freire" w:date="2025-06-13T19:10:00Z">
              <w:rPr>
                <w:i/>
                <w:iCs/>
              </w:rPr>
            </w:rPrChange>
          </w:rPr>
          <w:t>Fonte: Autoria Própria (2025)</w:t>
        </w:r>
      </w:ins>
    </w:p>
    <w:p w14:paraId="7843A3E2" w14:textId="5E005163" w:rsidR="00D80086" w:rsidRPr="00E203A3" w:rsidRDefault="00D80086" w:rsidP="00EC2C2E">
      <w:pPr>
        <w:spacing w:before="40" w:after="240" w:line="360" w:lineRule="auto"/>
        <w:ind w:firstLine="432"/>
        <w:jc w:val="both"/>
        <w:rPr>
          <w:ins w:id="3533" w:author="Euderlan Freire" w:date="2025-06-13T19:02:00Z"/>
          <w:rFonts w:ascii="Times New Roman" w:hAnsi="Times New Roman" w:cs="Times New Roman"/>
          <w:color w:val="000000" w:themeColor="text1"/>
          <w:sz w:val="24"/>
          <w:szCs w:val="24"/>
          <w:rPrChange w:id="3534" w:author="Euderlan Freire" w:date="2025-06-13T19:10:00Z">
            <w:rPr>
              <w:ins w:id="3535" w:author="Euderlan Freire" w:date="2025-06-13T19:02:00Z"/>
              <w:rFonts w:ascii="Times New Roman" w:hAnsi="Times New Roman" w:cs="Times New Roman"/>
              <w:sz w:val="24"/>
              <w:szCs w:val="24"/>
            </w:rPr>
          </w:rPrChange>
        </w:rPr>
        <w:pPrChange w:id="3536" w:author="Euderlan Freire" w:date="2025-06-13T19:23:00Z">
          <w:pPr>
            <w:spacing w:line="276" w:lineRule="auto"/>
            <w:ind w:firstLine="432"/>
            <w:jc w:val="both"/>
          </w:pPr>
        </w:pPrChange>
      </w:pPr>
      <w:ins w:id="3537" w:author="Euderlan Freire" w:date="2025-06-11T19:41:00Z">
        <w:r w:rsidRPr="00E203A3">
          <w:rPr>
            <w:rFonts w:ascii="Times New Roman" w:hAnsi="Times New Roman" w:cs="Times New Roman"/>
            <w:color w:val="000000" w:themeColor="text1"/>
            <w:sz w:val="24"/>
            <w:szCs w:val="24"/>
            <w:rPrChange w:id="3538" w:author="Euderlan Freire" w:date="2025-06-13T19:10:00Z">
              <w:rPr/>
            </w:rPrChange>
          </w:rPr>
          <w:t xml:space="preserve">O diagrama de logout segue um fluxo de segurança padrão para encerramento de sessão. O processo inicia quando o usuário acessa o menu superior e clica na opção "Sair". Em seguida, o sistema encerra a sessão atual, limpa todos os dados de autenticação </w:t>
        </w:r>
        <w:r w:rsidRPr="00E203A3">
          <w:rPr>
            <w:rFonts w:ascii="Times New Roman" w:hAnsi="Times New Roman" w:cs="Times New Roman"/>
            <w:color w:val="000000" w:themeColor="text1"/>
            <w:sz w:val="24"/>
            <w:szCs w:val="24"/>
            <w:rPrChange w:id="3539" w:author="Euderlan Freire" w:date="2025-06-13T19:10:00Z">
              <w:rPr/>
            </w:rPrChange>
          </w:rPr>
          <w:lastRenderedPageBreak/>
          <w:t>armazenados e redireciona o usuário para a tela inicial.</w:t>
        </w:r>
        <w:r w:rsidR="00E6463B" w:rsidRPr="00E203A3">
          <w:rPr>
            <w:rFonts w:ascii="Times New Roman" w:hAnsi="Times New Roman" w:cs="Times New Roman"/>
            <w:color w:val="000000" w:themeColor="text1"/>
            <w:sz w:val="24"/>
            <w:szCs w:val="24"/>
            <w:rPrChange w:id="3540" w:author="Euderlan Freire" w:date="2025-06-13T19:10:00Z">
              <w:rPr/>
            </w:rPrChange>
          </w:rPr>
          <w:t xml:space="preserve"> Este fluxo </w:t>
        </w:r>
      </w:ins>
      <w:ins w:id="3541" w:author="Euderlan Freire" w:date="2025-06-12T17:49:00Z">
        <w:r w:rsidR="001F1B43" w:rsidRPr="00E203A3">
          <w:rPr>
            <w:rFonts w:ascii="Times New Roman" w:hAnsi="Times New Roman" w:cs="Times New Roman"/>
            <w:color w:val="000000" w:themeColor="text1"/>
            <w:sz w:val="24"/>
            <w:szCs w:val="24"/>
            <w:rPrChange w:id="3542" w:author="Euderlan Freire" w:date="2025-06-13T19:10:00Z">
              <w:rPr>
                <w:rFonts w:ascii="Times New Roman" w:hAnsi="Times New Roman" w:cs="Times New Roman"/>
                <w:sz w:val="24"/>
                <w:szCs w:val="24"/>
              </w:rPr>
            </w:rPrChange>
          </w:rPr>
          <w:t>simples,</w:t>
        </w:r>
      </w:ins>
      <w:ins w:id="3543" w:author="Euderlan Freire" w:date="2025-06-11T19:41:00Z">
        <w:r w:rsidR="00E6463B" w:rsidRPr="00E203A3">
          <w:rPr>
            <w:rFonts w:ascii="Times New Roman" w:hAnsi="Times New Roman" w:cs="Times New Roman"/>
            <w:color w:val="000000" w:themeColor="text1"/>
            <w:sz w:val="24"/>
            <w:szCs w:val="24"/>
            <w:rPrChange w:id="3544" w:author="Euderlan Freire" w:date="2025-06-13T19:10:00Z">
              <w:rPr/>
            </w:rPrChange>
          </w:rPr>
          <w:t xml:space="preserve"> mas essencial garante que a sessão seja encerrada de forma segura, protegendo informações do usuário e liberando recursos do sistema adequadamente.</w:t>
        </w:r>
      </w:ins>
    </w:p>
    <w:p w14:paraId="12124C88" w14:textId="2AE6C473" w:rsidR="006F340F" w:rsidRPr="00E203A3" w:rsidRDefault="00317CF2" w:rsidP="00EC2C2E">
      <w:pPr>
        <w:pStyle w:val="Ttulo2"/>
        <w:spacing w:after="240" w:line="360" w:lineRule="auto"/>
        <w:jc w:val="both"/>
        <w:rPr>
          <w:ins w:id="3545" w:author="Euderlan Freire" w:date="2025-06-13T19:03:00Z"/>
          <w:rFonts w:ascii="Times New Roman" w:hAnsi="Times New Roman" w:cs="Times New Roman"/>
          <w:color w:val="000000" w:themeColor="text1"/>
          <w:sz w:val="24"/>
          <w:szCs w:val="24"/>
          <w:rPrChange w:id="3546" w:author="Euderlan Freire" w:date="2025-06-13T19:10:00Z">
            <w:rPr>
              <w:ins w:id="3547" w:author="Euderlan Freire" w:date="2025-06-13T19:03:00Z"/>
            </w:rPr>
          </w:rPrChange>
        </w:rPr>
        <w:pPrChange w:id="3548" w:author="Euderlan Freire" w:date="2025-06-13T19:23:00Z">
          <w:pPr>
            <w:spacing w:line="276" w:lineRule="auto"/>
            <w:jc w:val="both"/>
          </w:pPr>
        </w:pPrChange>
      </w:pPr>
      <w:bookmarkStart w:id="3549" w:name="_Toc200739818"/>
      <w:ins w:id="3550" w:author="Euderlan Freire" w:date="2025-06-13T19:02:00Z">
        <w:r w:rsidRPr="00E203A3">
          <w:rPr>
            <w:rFonts w:ascii="Times New Roman" w:hAnsi="Times New Roman" w:cs="Times New Roman"/>
            <w:color w:val="000000" w:themeColor="text1"/>
            <w:sz w:val="24"/>
            <w:szCs w:val="24"/>
            <w:rPrChange w:id="3551" w:author="Euderlan Freire" w:date="2025-06-13T19:10:00Z">
              <w:rPr/>
            </w:rPrChange>
          </w:rPr>
          <w:t>Diagramas de Estados</w:t>
        </w:r>
      </w:ins>
      <w:bookmarkEnd w:id="3549"/>
    </w:p>
    <w:p w14:paraId="785D0462" w14:textId="1C5981A9" w:rsidR="00A84E7B" w:rsidRPr="00E203A3" w:rsidRDefault="005F0127" w:rsidP="00EC2C2E">
      <w:pPr>
        <w:pStyle w:val="Ttulo3"/>
        <w:spacing w:after="240" w:line="360" w:lineRule="auto"/>
        <w:jc w:val="both"/>
        <w:rPr>
          <w:ins w:id="3552" w:author="Euderlan Freire" w:date="2025-06-13T19:04:00Z"/>
          <w:rFonts w:ascii="Times New Roman" w:hAnsi="Times New Roman" w:cs="Times New Roman"/>
          <w:color w:val="000000" w:themeColor="text1"/>
          <w:rPrChange w:id="3553" w:author="Euderlan Freire" w:date="2025-06-13T19:10:00Z">
            <w:rPr>
              <w:ins w:id="3554" w:author="Euderlan Freire" w:date="2025-06-13T19:04:00Z"/>
            </w:rPr>
          </w:rPrChange>
        </w:rPr>
        <w:pPrChange w:id="3555" w:author="Euderlan Freire" w:date="2025-06-13T19:23:00Z">
          <w:pPr>
            <w:spacing w:line="276" w:lineRule="auto"/>
            <w:jc w:val="both"/>
          </w:pPr>
        </w:pPrChange>
      </w:pPr>
      <w:bookmarkStart w:id="3556" w:name="_Toc200739819"/>
      <w:ins w:id="3557" w:author="Euderlan Freire" w:date="2025-06-13T19:03:00Z">
        <w:r w:rsidRPr="00E203A3">
          <w:rPr>
            <w:rFonts w:ascii="Times New Roman" w:hAnsi="Times New Roman" w:cs="Times New Roman"/>
            <w:color w:val="000000" w:themeColor="text1"/>
            <w:rPrChange w:id="3558" w:author="Euderlan Freire" w:date="2025-06-13T19:10:00Z">
              <w:rPr/>
            </w:rPrChange>
          </w:rPr>
          <w:t>Diagramas de</w:t>
        </w:r>
      </w:ins>
      <w:ins w:id="3559" w:author="Euderlan Freire" w:date="2025-06-13T19:04:00Z">
        <w:r w:rsidRPr="00E203A3">
          <w:rPr>
            <w:rFonts w:ascii="Times New Roman" w:hAnsi="Times New Roman" w:cs="Times New Roman"/>
            <w:color w:val="000000" w:themeColor="text1"/>
            <w:rPrChange w:id="3560" w:author="Euderlan Freire" w:date="2025-06-13T19:10:00Z">
              <w:rPr/>
            </w:rPrChange>
          </w:rPr>
          <w:t xml:space="preserve"> Estado Fazer Pergunta</w:t>
        </w:r>
        <w:bookmarkEnd w:id="3556"/>
      </w:ins>
    </w:p>
    <w:p w14:paraId="57F9EFBC" w14:textId="378D7FFB" w:rsidR="000E7052" w:rsidRPr="00E203A3" w:rsidRDefault="000E7052" w:rsidP="00EC2C2E">
      <w:pPr>
        <w:pStyle w:val="Legenda"/>
        <w:keepNext/>
        <w:spacing w:before="40" w:after="240" w:line="360" w:lineRule="auto"/>
        <w:jc w:val="center"/>
        <w:rPr>
          <w:ins w:id="3561" w:author="Euderlan Freire" w:date="2025-06-13T19:05:00Z"/>
          <w:rFonts w:ascii="Times New Roman" w:hAnsi="Times New Roman" w:cs="Times New Roman"/>
          <w:i w:val="0"/>
          <w:iCs w:val="0"/>
          <w:color w:val="000000" w:themeColor="text1"/>
          <w:sz w:val="24"/>
          <w:szCs w:val="24"/>
          <w:rPrChange w:id="3562" w:author="Euderlan Freire" w:date="2025-06-13T19:10:00Z">
            <w:rPr>
              <w:ins w:id="3563" w:author="Euderlan Freire" w:date="2025-06-13T19:05:00Z"/>
            </w:rPr>
          </w:rPrChange>
        </w:rPr>
        <w:pPrChange w:id="3564" w:author="Euderlan Freire" w:date="2025-06-13T19:23:00Z">
          <w:pPr>
            <w:pStyle w:val="Legenda"/>
          </w:pPr>
        </w:pPrChange>
      </w:pPr>
      <w:ins w:id="3565" w:author="Euderlan Freire" w:date="2025-06-13T19:05:00Z">
        <w:r w:rsidRPr="00E203A3">
          <w:rPr>
            <w:rFonts w:ascii="Times New Roman" w:hAnsi="Times New Roman" w:cs="Times New Roman"/>
            <w:i w:val="0"/>
            <w:iCs w:val="0"/>
            <w:color w:val="000000" w:themeColor="text1"/>
            <w:sz w:val="24"/>
            <w:szCs w:val="24"/>
            <w:rPrChange w:id="3566" w:author="Euderlan Freire" w:date="2025-06-13T19:10:00Z">
              <w:rPr/>
            </w:rPrChange>
          </w:rPr>
          <w:t xml:space="preserve">Figura </w:t>
        </w:r>
        <w:r w:rsidRPr="0C87EF6B">
          <w:rPr>
            <w:rFonts w:ascii="Times New Roman" w:hAnsi="Times New Roman" w:cs="Times New Roman"/>
            <w:i w:val="0"/>
            <w:color w:val="000000" w:themeColor="text1"/>
            <w:sz w:val="24"/>
            <w:szCs w:val="24"/>
          </w:rPr>
          <w:fldChar w:fldCharType="begin"/>
        </w:r>
        <w:r w:rsidRPr="0C87EF6B">
          <w:rPr>
            <w:rFonts w:ascii="Times New Roman" w:hAnsi="Times New Roman" w:cs="Times New Roman"/>
            <w:i w:val="0"/>
            <w:color w:val="000000" w:themeColor="text1"/>
            <w:sz w:val="24"/>
            <w:szCs w:val="24"/>
          </w:rPr>
          <w:instrText xml:space="preserve"> SEQ Figura \* ARABIC </w:instrText>
        </w:r>
      </w:ins>
      <w:r w:rsidRPr="0C87EF6B">
        <w:rPr>
          <w:rFonts w:ascii="Times New Roman" w:hAnsi="Times New Roman" w:cs="Times New Roman"/>
          <w:i w:val="0"/>
          <w:color w:val="000000" w:themeColor="text1"/>
          <w:sz w:val="24"/>
          <w:szCs w:val="24"/>
        </w:rPr>
        <w:fldChar w:fldCharType="separate"/>
      </w:r>
      <w:ins w:id="3567" w:author="EUDERLAN FREIRE DA SILVA ABREU" w:date="2025-06-13T21:24:00Z">
        <w:r w:rsidR="00A04EA5">
          <w:rPr>
            <w:rFonts w:ascii="Times New Roman" w:hAnsi="Times New Roman" w:cs="Times New Roman"/>
            <w:i w:val="0"/>
            <w:noProof/>
            <w:color w:val="000000" w:themeColor="text1"/>
            <w:sz w:val="24"/>
            <w:szCs w:val="24"/>
          </w:rPr>
          <w:t>19</w:t>
        </w:r>
      </w:ins>
      <w:ins w:id="3568" w:author="Euderlan Freire" w:date="2025-06-13T19:05:00Z">
        <w:r w:rsidRPr="0C87EF6B">
          <w:rPr>
            <w:rFonts w:ascii="Times New Roman" w:hAnsi="Times New Roman" w:cs="Times New Roman"/>
            <w:i w:val="0"/>
            <w:color w:val="000000" w:themeColor="text1"/>
            <w:sz w:val="24"/>
            <w:szCs w:val="24"/>
          </w:rPr>
          <w:fldChar w:fldCharType="end"/>
        </w:r>
        <w:r w:rsidRPr="00E203A3">
          <w:rPr>
            <w:rFonts w:ascii="Times New Roman" w:hAnsi="Times New Roman" w:cs="Times New Roman"/>
            <w:i w:val="0"/>
            <w:iCs w:val="0"/>
            <w:color w:val="000000" w:themeColor="text1"/>
            <w:sz w:val="24"/>
            <w:szCs w:val="24"/>
            <w:rPrChange w:id="3569" w:author="Euderlan Freire" w:date="2025-06-13T19:10:00Z">
              <w:rPr/>
            </w:rPrChange>
          </w:rPr>
          <w:t xml:space="preserve"> - Diagramas de Estado Fazer Pergunta</w:t>
        </w:r>
      </w:ins>
    </w:p>
    <w:p w14:paraId="2A2CCF4A" w14:textId="1887EEFD" w:rsidR="00121C18" w:rsidRPr="00E203A3" w:rsidRDefault="000E7052" w:rsidP="00121C18">
      <w:pPr>
        <w:keepNext/>
        <w:spacing w:before="40" w:after="240" w:line="360" w:lineRule="auto"/>
        <w:jc w:val="center"/>
        <w:rPr>
          <w:ins w:id="3570" w:author="Euderlan Freire" w:date="2025-06-13T19:07:00Z"/>
          <w:rFonts w:ascii="Times New Roman" w:hAnsi="Times New Roman" w:cs="Times New Roman"/>
          <w:color w:val="000000" w:themeColor="text1"/>
          <w:sz w:val="24"/>
          <w:szCs w:val="24"/>
          <w:rPrChange w:id="3571" w:author="Euderlan Freire" w:date="2025-06-13T19:10:00Z">
            <w:rPr>
              <w:ins w:id="3572" w:author="Euderlan Freire" w:date="2025-06-13T19:07:00Z"/>
            </w:rPr>
          </w:rPrChange>
        </w:rPr>
        <w:pPrChange w:id="3573" w:author="Euderlan Freire" w:date="2025-06-13T19:30:00Z">
          <w:pPr>
            <w:spacing w:line="276" w:lineRule="auto"/>
            <w:jc w:val="both"/>
          </w:pPr>
        </w:pPrChange>
      </w:pPr>
      <w:ins w:id="3574" w:author="Euderlan Freire" w:date="2025-06-13T19:04:00Z">
        <w:r>
          <w:rPr>
            <w:noProof/>
          </w:rPr>
          <w:drawing>
            <wp:inline distT="0" distB="0" distL="0" distR="0" wp14:anchorId="6E0155C8" wp14:editId="6AAAB825">
              <wp:extent cx="5400040" cy="402018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pic:nvPicPr>
                    <pic:blipFill>
                      <a:blip r:embed="rId25">
                        <a:extLst>
                          <a:ext uri="{28A0092B-C50C-407E-A947-70E740481C1C}">
                            <a14:useLocalDpi xmlns:a14="http://schemas.microsoft.com/office/drawing/2010/main" val="0"/>
                          </a:ext>
                        </a:extLst>
                      </a:blip>
                      <a:stretch>
                        <a:fillRect/>
                      </a:stretch>
                    </pic:blipFill>
                    <pic:spPr>
                      <a:xfrm>
                        <a:off x="0" y="0"/>
                        <a:ext cx="5400040" cy="4020185"/>
                      </a:xfrm>
                      <a:prstGeom prst="rect">
                        <a:avLst/>
                      </a:prstGeom>
                    </pic:spPr>
                  </pic:pic>
                </a:graphicData>
              </a:graphic>
            </wp:inline>
          </w:drawing>
        </w:r>
      </w:ins>
    </w:p>
    <w:p w14:paraId="5317AA05" w14:textId="275A0409" w:rsidR="005F0127" w:rsidDel="00121C18" w:rsidRDefault="00CC68C2" w:rsidP="00EC2C2E">
      <w:pPr>
        <w:spacing w:before="40" w:after="240" w:line="360" w:lineRule="auto"/>
        <w:jc w:val="center"/>
        <w:rPr>
          <w:del w:id="3575" w:author="Euderlan Freire" w:date="2025-06-13T19:05:00Z"/>
          <w:rFonts w:ascii="Times New Roman" w:hAnsi="Times New Roman" w:cs="Times New Roman"/>
          <w:color w:val="000000" w:themeColor="text1"/>
          <w:sz w:val="24"/>
          <w:szCs w:val="24"/>
        </w:rPr>
      </w:pPr>
      <w:ins w:id="3576" w:author="Euderlan Freire" w:date="2025-06-13T19:07:00Z">
        <w:r w:rsidRPr="00E203A3">
          <w:rPr>
            <w:rFonts w:ascii="Times New Roman" w:hAnsi="Times New Roman" w:cs="Times New Roman"/>
            <w:color w:val="000000" w:themeColor="text1"/>
            <w:sz w:val="24"/>
            <w:szCs w:val="24"/>
            <w:rPrChange w:id="3577" w:author="Euderlan Freire" w:date="2025-06-13T19:10:00Z">
              <w:rPr/>
            </w:rPrChange>
          </w:rPr>
          <w:t>Fonte: Autoria Própria (2025)</w:t>
        </w:r>
      </w:ins>
    </w:p>
    <w:p w14:paraId="321DDD77" w14:textId="77777777" w:rsidR="00121C18" w:rsidRDefault="00121C18" w:rsidP="00EC2C2E">
      <w:pPr>
        <w:pStyle w:val="Legenda"/>
        <w:spacing w:before="40" w:after="240" w:line="360" w:lineRule="auto"/>
        <w:jc w:val="center"/>
        <w:rPr>
          <w:ins w:id="3578" w:author="Euderlan Freire" w:date="2025-06-13T19:30:00Z"/>
          <w:rFonts w:ascii="Times New Roman" w:hAnsi="Times New Roman" w:cs="Times New Roman"/>
          <w:i w:val="0"/>
          <w:iCs w:val="0"/>
          <w:color w:val="000000" w:themeColor="text1"/>
          <w:sz w:val="24"/>
          <w:szCs w:val="24"/>
        </w:rPr>
      </w:pPr>
    </w:p>
    <w:p w14:paraId="4B6A508B" w14:textId="44BF5325" w:rsidR="00121C18" w:rsidRPr="007E0C9D" w:rsidRDefault="00FA40CC" w:rsidP="007E0C9D">
      <w:pPr>
        <w:spacing w:line="360" w:lineRule="auto"/>
        <w:jc w:val="both"/>
        <w:rPr>
          <w:ins w:id="3579" w:author="Euderlan Freire" w:date="2025-06-13T19:30:00Z"/>
          <w:rFonts w:ascii="Times New Roman" w:hAnsi="Times New Roman" w:cs="Times New Roman"/>
          <w:sz w:val="24"/>
          <w:szCs w:val="24"/>
        </w:rPr>
        <w:pPrChange w:id="3580" w:author="Euderlan Freire" w:date="2025-06-13T19:31:00Z">
          <w:pPr>
            <w:spacing w:line="276" w:lineRule="auto"/>
            <w:jc w:val="both"/>
          </w:pPr>
        </w:pPrChange>
      </w:pPr>
      <w:ins w:id="3581" w:author="Euderlan Freire" w:date="2025-06-13T19:31:00Z">
        <w:r>
          <w:rPr>
            <w:rFonts w:ascii="Times New Roman" w:hAnsi="Times New Roman" w:cs="Times New Roman"/>
            <w:sz w:val="24"/>
            <w:szCs w:val="24"/>
          </w:rPr>
          <w:t>A figura19</w:t>
        </w:r>
      </w:ins>
      <w:ins w:id="3582" w:author="Euderlan Freire" w:date="2025-06-13T19:30:00Z">
        <w:r w:rsidR="007E0C9D" w:rsidRPr="007E0C9D">
          <w:rPr>
            <w:rFonts w:ascii="Times New Roman" w:hAnsi="Times New Roman" w:cs="Times New Roman"/>
            <w:sz w:val="24"/>
            <w:szCs w:val="24"/>
            <w:rPrChange w:id="3583" w:author="Euderlan Freire" w:date="2025-06-13T19:30:00Z">
              <w:rPr/>
            </w:rPrChange>
          </w:rPr>
          <w:t xml:space="preserve"> apresenta o fluxo de estados de um sistema de perguntas e respostas que integra inteligência artificial. O processo inicia com o sistema em estado "pronto", aguardando a entrada do usuário. Quando uma pergunta é submetida, o sistema transita para o estado "Aguardando", onde fica disponível um campo para entrada da pergunta. A partir deste ponto, o usuário pode optar por sair do sistema ou enviar sua pergunta para processamento.</w:t>
        </w:r>
      </w:ins>
    </w:p>
    <w:p w14:paraId="1A587F5F" w14:textId="53D344B0" w:rsidR="00CC68C2" w:rsidRPr="00E203A3" w:rsidRDefault="00CC68C2" w:rsidP="00EC2C2E">
      <w:pPr>
        <w:spacing w:before="40" w:after="240" w:line="360" w:lineRule="auto"/>
        <w:jc w:val="center"/>
        <w:rPr>
          <w:ins w:id="3584" w:author="Euderlan Freire" w:date="2025-06-13T19:05:00Z"/>
          <w:rFonts w:ascii="Times New Roman" w:hAnsi="Times New Roman" w:cs="Times New Roman"/>
          <w:color w:val="000000" w:themeColor="text1"/>
          <w:sz w:val="24"/>
          <w:szCs w:val="24"/>
          <w:rPrChange w:id="3585" w:author="Euderlan Freire" w:date="2025-06-13T19:10:00Z">
            <w:rPr>
              <w:ins w:id="3586" w:author="Euderlan Freire" w:date="2025-06-13T19:05:00Z"/>
              <w:rFonts w:ascii="Times New Roman" w:hAnsi="Times New Roman" w:cs="Times New Roman"/>
              <w:sz w:val="24"/>
              <w:szCs w:val="24"/>
            </w:rPr>
          </w:rPrChange>
        </w:rPr>
        <w:pPrChange w:id="3587" w:author="Euderlan Freire" w:date="2025-06-13T19:23:00Z">
          <w:pPr>
            <w:spacing w:line="276" w:lineRule="auto"/>
            <w:jc w:val="both"/>
          </w:pPr>
        </w:pPrChange>
      </w:pPr>
    </w:p>
    <w:p w14:paraId="391ECC4F" w14:textId="37D3D35A" w:rsidR="00CC68C2" w:rsidRPr="00E203A3" w:rsidRDefault="00CC68C2" w:rsidP="00EC2C2E">
      <w:pPr>
        <w:pStyle w:val="Ttulo3"/>
        <w:spacing w:after="240" w:line="360" w:lineRule="auto"/>
        <w:jc w:val="both"/>
        <w:rPr>
          <w:ins w:id="3588" w:author="Euderlan Freire" w:date="2025-06-13T19:06:00Z"/>
          <w:rFonts w:ascii="Times New Roman" w:hAnsi="Times New Roman" w:cs="Times New Roman"/>
          <w:color w:val="000000" w:themeColor="text1"/>
          <w:rPrChange w:id="3589" w:author="Euderlan Freire" w:date="2025-06-13T19:10:00Z">
            <w:rPr>
              <w:ins w:id="3590" w:author="Euderlan Freire" w:date="2025-06-13T19:06:00Z"/>
            </w:rPr>
          </w:rPrChange>
        </w:rPr>
        <w:pPrChange w:id="3591" w:author="Euderlan Freire" w:date="2025-06-13T19:23:00Z">
          <w:pPr>
            <w:spacing w:line="276" w:lineRule="auto"/>
            <w:jc w:val="both"/>
          </w:pPr>
        </w:pPrChange>
      </w:pPr>
      <w:bookmarkStart w:id="3592" w:name="_Toc200739820"/>
      <w:ins w:id="3593" w:author="Euderlan Freire" w:date="2025-06-13T19:05:00Z">
        <w:r w:rsidRPr="00E203A3">
          <w:rPr>
            <w:rFonts w:ascii="Times New Roman" w:hAnsi="Times New Roman" w:cs="Times New Roman"/>
            <w:color w:val="000000" w:themeColor="text1"/>
            <w:rPrChange w:id="3594" w:author="Euderlan Freire" w:date="2025-06-13T19:10:00Z">
              <w:rPr/>
            </w:rPrChange>
          </w:rPr>
          <w:lastRenderedPageBreak/>
          <w:t>Diagrama de Estado Ge</w:t>
        </w:r>
      </w:ins>
      <w:ins w:id="3595" w:author="Euderlan Freire" w:date="2025-06-13T19:06:00Z">
        <w:r w:rsidRPr="00E203A3">
          <w:rPr>
            <w:rFonts w:ascii="Times New Roman" w:hAnsi="Times New Roman" w:cs="Times New Roman"/>
            <w:color w:val="000000" w:themeColor="text1"/>
            <w:rPrChange w:id="3596" w:author="Euderlan Freire" w:date="2025-06-13T19:10:00Z">
              <w:rPr/>
            </w:rPrChange>
          </w:rPr>
          <w:t>renciar Resolução</w:t>
        </w:r>
        <w:bookmarkEnd w:id="3592"/>
      </w:ins>
    </w:p>
    <w:p w14:paraId="12B48DA1" w14:textId="1C38F1CB" w:rsidR="00CC68C2" w:rsidRPr="00E203A3" w:rsidRDefault="00CC68C2" w:rsidP="00EC2C2E">
      <w:pPr>
        <w:pStyle w:val="Legenda"/>
        <w:keepNext/>
        <w:spacing w:before="40" w:after="240" w:line="360" w:lineRule="auto"/>
        <w:jc w:val="center"/>
        <w:rPr>
          <w:ins w:id="3597" w:author="Euderlan Freire" w:date="2025-06-13T19:06:00Z"/>
          <w:rFonts w:ascii="Times New Roman" w:hAnsi="Times New Roman" w:cs="Times New Roman"/>
          <w:i w:val="0"/>
          <w:iCs w:val="0"/>
          <w:color w:val="000000" w:themeColor="text1"/>
          <w:sz w:val="24"/>
          <w:szCs w:val="24"/>
          <w:rPrChange w:id="3598" w:author="Euderlan Freire" w:date="2025-06-13T19:10:00Z">
            <w:rPr>
              <w:ins w:id="3599" w:author="Euderlan Freire" w:date="2025-06-13T19:06:00Z"/>
            </w:rPr>
          </w:rPrChange>
        </w:rPr>
        <w:pPrChange w:id="3600" w:author="Euderlan Freire" w:date="2025-06-13T19:23:00Z">
          <w:pPr>
            <w:pStyle w:val="Legenda"/>
          </w:pPr>
        </w:pPrChange>
      </w:pPr>
      <w:ins w:id="3601" w:author="Euderlan Freire" w:date="2025-06-13T19:06:00Z">
        <w:r w:rsidRPr="00E203A3">
          <w:rPr>
            <w:rFonts w:ascii="Times New Roman" w:hAnsi="Times New Roman" w:cs="Times New Roman"/>
            <w:i w:val="0"/>
            <w:iCs w:val="0"/>
            <w:color w:val="000000" w:themeColor="text1"/>
            <w:sz w:val="24"/>
            <w:szCs w:val="24"/>
            <w:rPrChange w:id="3602" w:author="Euderlan Freire" w:date="2025-06-13T19:10:00Z">
              <w:rPr/>
            </w:rPrChange>
          </w:rPr>
          <w:t xml:space="preserve">Figura </w:t>
        </w:r>
        <w:r w:rsidRPr="0C87EF6B">
          <w:rPr>
            <w:rFonts w:ascii="Times New Roman" w:hAnsi="Times New Roman" w:cs="Times New Roman"/>
            <w:i w:val="0"/>
            <w:color w:val="000000" w:themeColor="text1"/>
            <w:sz w:val="24"/>
            <w:szCs w:val="24"/>
          </w:rPr>
          <w:fldChar w:fldCharType="begin"/>
        </w:r>
        <w:r w:rsidRPr="0C87EF6B">
          <w:rPr>
            <w:rFonts w:ascii="Times New Roman" w:hAnsi="Times New Roman" w:cs="Times New Roman"/>
            <w:i w:val="0"/>
            <w:color w:val="000000" w:themeColor="text1"/>
            <w:sz w:val="24"/>
            <w:szCs w:val="24"/>
          </w:rPr>
          <w:instrText xml:space="preserve"> SEQ Figura \* ARABIC </w:instrText>
        </w:r>
      </w:ins>
      <w:r w:rsidRPr="0C87EF6B">
        <w:rPr>
          <w:rFonts w:ascii="Times New Roman" w:hAnsi="Times New Roman" w:cs="Times New Roman"/>
          <w:i w:val="0"/>
          <w:color w:val="000000" w:themeColor="text1"/>
          <w:sz w:val="24"/>
          <w:szCs w:val="24"/>
        </w:rPr>
        <w:fldChar w:fldCharType="separate"/>
      </w:r>
      <w:ins w:id="3603" w:author="EUDERLAN FREIRE DA SILVA ABREU" w:date="2025-06-13T21:24:00Z">
        <w:r w:rsidR="00A04EA5">
          <w:rPr>
            <w:rFonts w:ascii="Times New Roman" w:hAnsi="Times New Roman" w:cs="Times New Roman"/>
            <w:i w:val="0"/>
            <w:noProof/>
            <w:color w:val="000000" w:themeColor="text1"/>
            <w:sz w:val="24"/>
            <w:szCs w:val="24"/>
          </w:rPr>
          <w:t>20</w:t>
        </w:r>
      </w:ins>
      <w:ins w:id="3604" w:author="Euderlan Freire" w:date="2025-06-13T19:06:00Z">
        <w:r w:rsidRPr="0C87EF6B">
          <w:rPr>
            <w:rFonts w:ascii="Times New Roman" w:hAnsi="Times New Roman" w:cs="Times New Roman"/>
            <w:i w:val="0"/>
            <w:color w:val="000000" w:themeColor="text1"/>
            <w:sz w:val="24"/>
            <w:szCs w:val="24"/>
          </w:rPr>
          <w:fldChar w:fldCharType="end"/>
        </w:r>
        <w:r w:rsidRPr="00E203A3">
          <w:rPr>
            <w:rFonts w:ascii="Times New Roman" w:hAnsi="Times New Roman" w:cs="Times New Roman"/>
            <w:i w:val="0"/>
            <w:iCs w:val="0"/>
            <w:color w:val="000000" w:themeColor="text1"/>
            <w:sz w:val="24"/>
            <w:szCs w:val="24"/>
            <w:rPrChange w:id="3605" w:author="Euderlan Freire" w:date="2025-06-13T19:10:00Z">
              <w:rPr/>
            </w:rPrChange>
          </w:rPr>
          <w:t xml:space="preserve"> - Diagrama de Estado Gerenciar Resolução</w:t>
        </w:r>
      </w:ins>
    </w:p>
    <w:p w14:paraId="50813C44" w14:textId="38A18E55" w:rsidR="00CC68C2" w:rsidRPr="00E203A3" w:rsidRDefault="00CC68C2" w:rsidP="00EC2C2E">
      <w:pPr>
        <w:keepNext/>
        <w:spacing w:before="40" w:after="240" w:line="360" w:lineRule="auto"/>
        <w:jc w:val="center"/>
        <w:rPr>
          <w:ins w:id="3606" w:author="Euderlan Freire" w:date="2025-06-13T19:06:00Z"/>
          <w:rFonts w:ascii="Times New Roman" w:hAnsi="Times New Roman" w:cs="Times New Roman"/>
          <w:color w:val="000000" w:themeColor="text1"/>
          <w:sz w:val="24"/>
          <w:szCs w:val="24"/>
          <w:rPrChange w:id="3607" w:author="Euderlan Freire" w:date="2025-06-13T19:10:00Z">
            <w:rPr>
              <w:ins w:id="3608" w:author="Euderlan Freire" w:date="2025-06-13T19:06:00Z"/>
            </w:rPr>
          </w:rPrChange>
        </w:rPr>
        <w:pPrChange w:id="3609" w:author="Euderlan Freire" w:date="2025-06-13T19:23:00Z">
          <w:pPr>
            <w:spacing w:line="276" w:lineRule="auto"/>
            <w:jc w:val="both"/>
          </w:pPr>
        </w:pPrChange>
      </w:pPr>
      <w:ins w:id="3610" w:author="Euderlan Freire" w:date="2025-06-13T19:06:00Z">
        <w:r>
          <w:rPr>
            <w:noProof/>
          </w:rPr>
          <w:drawing>
            <wp:inline distT="0" distB="0" distL="0" distR="0" wp14:anchorId="6CC7419B" wp14:editId="5ACBFBEA">
              <wp:extent cx="5400040" cy="4055110"/>
              <wp:effectExtent l="0" t="0" r="0" b="254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pic:nvPicPr>
                    <pic:blipFill>
                      <a:blip r:embed="rId26">
                        <a:extLst>
                          <a:ext uri="{28A0092B-C50C-407E-A947-70E740481C1C}">
                            <a14:useLocalDpi xmlns:a14="http://schemas.microsoft.com/office/drawing/2010/main" val="0"/>
                          </a:ext>
                        </a:extLst>
                      </a:blip>
                      <a:stretch>
                        <a:fillRect/>
                      </a:stretch>
                    </pic:blipFill>
                    <pic:spPr>
                      <a:xfrm>
                        <a:off x="0" y="0"/>
                        <a:ext cx="5400040" cy="4055110"/>
                      </a:xfrm>
                      <a:prstGeom prst="rect">
                        <a:avLst/>
                      </a:prstGeom>
                    </pic:spPr>
                  </pic:pic>
                </a:graphicData>
              </a:graphic>
            </wp:inline>
          </w:drawing>
        </w:r>
      </w:ins>
    </w:p>
    <w:p w14:paraId="4CA60352" w14:textId="124A00DE" w:rsidR="00CC68C2" w:rsidRDefault="00CC68C2" w:rsidP="00EC2C2E">
      <w:pPr>
        <w:pStyle w:val="Legenda"/>
        <w:spacing w:before="40" w:after="240" w:line="360" w:lineRule="auto"/>
        <w:jc w:val="center"/>
        <w:rPr>
          <w:ins w:id="3611" w:author="Euderlan Freire" w:date="2025-06-13T19:31:00Z"/>
          <w:rFonts w:ascii="Times New Roman" w:hAnsi="Times New Roman" w:cs="Times New Roman"/>
          <w:i w:val="0"/>
          <w:iCs w:val="0"/>
          <w:color w:val="000000" w:themeColor="text1"/>
          <w:sz w:val="24"/>
          <w:szCs w:val="24"/>
        </w:rPr>
      </w:pPr>
      <w:ins w:id="3612" w:author="Euderlan Freire" w:date="2025-06-13T19:06:00Z">
        <w:r w:rsidRPr="00E203A3">
          <w:rPr>
            <w:rFonts w:ascii="Times New Roman" w:hAnsi="Times New Roman" w:cs="Times New Roman"/>
            <w:i w:val="0"/>
            <w:iCs w:val="0"/>
            <w:color w:val="000000" w:themeColor="text1"/>
            <w:sz w:val="24"/>
            <w:szCs w:val="24"/>
            <w:rPrChange w:id="3613" w:author="Euderlan Freire" w:date="2025-06-13T19:10:00Z">
              <w:rPr/>
            </w:rPrChange>
          </w:rPr>
          <w:t>Fonte: Autoria Própria (2025)</w:t>
        </w:r>
      </w:ins>
    </w:p>
    <w:p w14:paraId="64C8EF93" w14:textId="64DD3F3F" w:rsidR="00A10756" w:rsidRPr="00A1204A" w:rsidRDefault="00FA40CC" w:rsidP="00A1204A">
      <w:pPr>
        <w:spacing w:before="100" w:beforeAutospacing="1" w:after="100" w:afterAutospacing="1" w:line="360" w:lineRule="auto"/>
        <w:ind w:firstLine="432"/>
        <w:jc w:val="both"/>
        <w:rPr>
          <w:ins w:id="3614" w:author="EUDERLAN FREIRE DA SILVA ABREU" w:date="2025-05-28T17:52:00Z"/>
          <w:rFonts w:ascii="Times New Roman" w:eastAsia="Times New Roman" w:hAnsi="Times New Roman" w:cs="Times New Roman"/>
          <w:sz w:val="24"/>
          <w:szCs w:val="24"/>
          <w:lang w:eastAsia="pt-BR"/>
          <w:rPrChange w:id="3615" w:author="Euderlan Freire" w:date="2025-06-13T19:32:00Z">
            <w:rPr>
              <w:ins w:id="3616" w:author="EUDERLAN FREIRE DA SILVA ABREU" w:date="2025-05-28T17:52:00Z"/>
            </w:rPr>
          </w:rPrChange>
        </w:rPr>
        <w:pPrChange w:id="3617" w:author="Euderlan Freire" w:date="2025-06-13T19:32:00Z">
          <w:pPr>
            <w:pStyle w:val="PargrafodaLista"/>
            <w:numPr>
              <w:numId w:val="3"/>
            </w:numPr>
            <w:ind w:hanging="360"/>
          </w:pPr>
        </w:pPrChange>
      </w:pPr>
      <w:ins w:id="3618" w:author="Euderlan Freire" w:date="2025-06-13T19:32:00Z">
        <w:r>
          <w:rPr>
            <w:rFonts w:ascii="Times New Roman" w:eastAsia="Times New Roman" w:hAnsi="Times New Roman" w:cs="Times New Roman"/>
            <w:sz w:val="24"/>
            <w:szCs w:val="24"/>
            <w:lang w:eastAsia="pt-BR"/>
          </w:rPr>
          <w:t>A figura 20</w:t>
        </w:r>
      </w:ins>
      <w:ins w:id="3619" w:author="Euderlan Freire" w:date="2025-06-13T19:31:00Z">
        <w:r w:rsidRPr="00FA40CC">
          <w:rPr>
            <w:rFonts w:ascii="Times New Roman" w:eastAsia="Times New Roman" w:hAnsi="Times New Roman" w:cs="Times New Roman"/>
            <w:sz w:val="24"/>
            <w:szCs w:val="24"/>
            <w:lang w:eastAsia="pt-BR"/>
          </w:rPr>
          <w:t xml:space="preserve"> ilustra um sistema administrativo focado no processamento e gerenciamento de documentos PDF. O fluxo inicia quando um administrador faz login no sistema, acessando o menu administrativo que oferece opções para escolher ações específicas. O sistema permite ao usuário adicionar, editar ou remover resoluções, além de processar arquivos PDF para gerar vetores de dados.</w:t>
        </w:r>
      </w:ins>
      <w:ins w:id="3620" w:author="EUDERLAN FREIRE DA SILVA ABREU" w:date="2025-05-28T17:50:00Z">
        <w:del w:id="3621" w:author="Euderlan Freire" w:date="2025-06-12T17:15:00Z">
          <w:r w:rsidR="00A10756" w:rsidRPr="00E203A3" w:rsidDel="004F568F">
            <w:rPr>
              <w:rFonts w:ascii="Times New Roman" w:hAnsi="Times New Roman" w:cs="Times New Roman"/>
              <w:color w:val="000000" w:themeColor="text1"/>
              <w:sz w:val="24"/>
              <w:szCs w:val="24"/>
              <w:rPrChange w:id="3622" w:author="Euderlan Freire" w:date="2025-06-13T19:10:00Z">
                <w:rPr/>
              </w:rPrChange>
            </w:rPr>
            <w:delText>ESCOPO DO PROTÓTIP</w:delText>
          </w:r>
        </w:del>
      </w:ins>
      <w:ins w:id="3623" w:author="EUDERLAN FREIRE DA SILVA ABREU" w:date="2025-05-28T17:51:00Z">
        <w:del w:id="3624" w:author="Euderlan Freire" w:date="2025-06-12T17:15:00Z">
          <w:r w:rsidR="00A10756" w:rsidRPr="00E203A3" w:rsidDel="004F568F">
            <w:rPr>
              <w:rFonts w:ascii="Times New Roman" w:hAnsi="Times New Roman" w:cs="Times New Roman"/>
              <w:color w:val="000000" w:themeColor="text1"/>
              <w:sz w:val="24"/>
              <w:szCs w:val="24"/>
              <w:rPrChange w:id="3625" w:author="Euderlan Freire" w:date="2025-06-13T19:10:00Z">
                <w:rPr/>
              </w:rPrChange>
            </w:rPr>
            <w:delText>O</w:delText>
          </w:r>
        </w:del>
      </w:ins>
    </w:p>
    <w:p w14:paraId="5639C93C" w14:textId="16631E14" w:rsidR="00A10756" w:rsidRPr="00E203A3" w:rsidDel="007D2294" w:rsidRDefault="00A10756" w:rsidP="00EC2C2E">
      <w:pPr>
        <w:pStyle w:val="Ttulo1"/>
        <w:spacing w:before="40" w:after="240" w:line="360" w:lineRule="auto"/>
        <w:jc w:val="both"/>
        <w:rPr>
          <w:ins w:id="3626" w:author="EUDERLAN FREIRE DA SILVA ABREU" w:date="2025-05-28T17:51:00Z"/>
          <w:del w:id="3627" w:author="Euderlan Freire" w:date="2025-06-13T19:57:00Z"/>
          <w:rFonts w:ascii="Times New Roman" w:hAnsi="Times New Roman" w:cs="Times New Roman"/>
          <w:color w:val="000000" w:themeColor="text1"/>
          <w:sz w:val="24"/>
          <w:szCs w:val="24"/>
          <w:rPrChange w:id="3628" w:author="Euderlan Freire" w:date="2025-06-13T19:10:00Z">
            <w:rPr>
              <w:ins w:id="3629" w:author="EUDERLAN FREIRE DA SILVA ABREU" w:date="2025-05-28T17:51:00Z"/>
              <w:del w:id="3630" w:author="Euderlan Freire" w:date="2025-06-13T19:57:00Z"/>
            </w:rPr>
          </w:rPrChange>
        </w:rPr>
        <w:pPrChange w:id="3631" w:author="Euderlan Freire" w:date="2025-06-13T19:23:00Z">
          <w:pPr>
            <w:pStyle w:val="PargrafodaLista"/>
            <w:numPr>
              <w:numId w:val="3"/>
            </w:numPr>
            <w:ind w:hanging="360"/>
          </w:pPr>
        </w:pPrChange>
      </w:pPr>
      <w:ins w:id="3632" w:author="EUDERLAN FREIRE DA SILVA ABREU" w:date="2025-05-28T17:52:00Z">
        <w:del w:id="3633" w:author="Euderlan Freire" w:date="2025-06-13T19:57:00Z">
          <w:r w:rsidRPr="00E203A3" w:rsidDel="007D2294">
            <w:rPr>
              <w:rFonts w:ascii="Times New Roman" w:hAnsi="Times New Roman" w:cs="Times New Roman"/>
              <w:color w:val="000000" w:themeColor="text1"/>
              <w:sz w:val="24"/>
              <w:szCs w:val="24"/>
              <w:rPrChange w:id="3634" w:author="Euderlan Freire" w:date="2025-06-13T19:10:00Z">
                <w:rPr/>
              </w:rPrChange>
            </w:rPr>
            <w:delText>TECNOLOGIAS UTILIZADAS</w:delText>
          </w:r>
        </w:del>
      </w:ins>
      <w:bookmarkStart w:id="3635" w:name="_Toc200737127"/>
      <w:bookmarkStart w:id="3636" w:name="_Toc200738598"/>
      <w:bookmarkStart w:id="3637" w:name="_Toc200739694"/>
      <w:bookmarkStart w:id="3638" w:name="_Toc200739821"/>
      <w:bookmarkEnd w:id="3635"/>
      <w:bookmarkEnd w:id="3636"/>
      <w:bookmarkEnd w:id="3637"/>
      <w:bookmarkEnd w:id="3638"/>
    </w:p>
    <w:p w14:paraId="710A57E4" w14:textId="5482FA0A" w:rsidR="00A10756" w:rsidRPr="00F92A70" w:rsidRDefault="00A10756" w:rsidP="00EC2C2E">
      <w:pPr>
        <w:pStyle w:val="Ttulo1"/>
        <w:spacing w:before="40" w:after="240" w:line="360" w:lineRule="auto"/>
        <w:jc w:val="both"/>
        <w:rPr>
          <w:ins w:id="3639" w:author="Usuário Convidado" w:date="2025-06-12T12:26:00Z"/>
          <w:rFonts w:ascii="Times New Roman" w:hAnsi="Times New Roman" w:cs="Times New Roman"/>
          <w:b/>
          <w:bCs/>
          <w:color w:val="000000" w:themeColor="text1"/>
          <w:sz w:val="24"/>
          <w:szCs w:val="24"/>
          <w:rPrChange w:id="3640" w:author="Euderlan Freire" w:date="2025-06-13T19:56:00Z">
            <w:rPr>
              <w:ins w:id="3641" w:author="Usuário Convidado" w:date="2025-06-12T12:26:00Z"/>
              <w:rFonts w:ascii="Times New Roman" w:hAnsi="Times New Roman" w:cs="Times New Roman"/>
              <w:color w:val="000000" w:themeColor="text1"/>
              <w:sz w:val="24"/>
              <w:szCs w:val="24"/>
            </w:rPr>
          </w:rPrChange>
        </w:rPr>
        <w:pPrChange w:id="3642" w:author="Euderlan Freire" w:date="2025-06-13T19:23:00Z">
          <w:pPr>
            <w:pStyle w:val="PargrafodaLista"/>
            <w:numPr>
              <w:numId w:val="3"/>
            </w:numPr>
            <w:ind w:hanging="360"/>
          </w:pPr>
        </w:pPrChange>
      </w:pPr>
      <w:bookmarkStart w:id="3643" w:name="_Toc200739822"/>
      <w:ins w:id="3644" w:author="EUDERLAN FREIRE DA SILVA ABREU" w:date="2025-05-28T17:51:00Z">
        <w:r w:rsidRPr="00F92A70">
          <w:rPr>
            <w:rFonts w:ascii="Times New Roman" w:hAnsi="Times New Roman" w:cs="Times New Roman"/>
            <w:b/>
            <w:bCs/>
            <w:color w:val="000000" w:themeColor="text1"/>
            <w:sz w:val="24"/>
            <w:szCs w:val="24"/>
            <w:rPrChange w:id="3645" w:author="Euderlan Freire" w:date="2025-06-13T19:56:00Z">
              <w:rPr/>
            </w:rPrChange>
          </w:rPr>
          <w:t>CONCLUSÃO</w:t>
        </w:r>
      </w:ins>
      <w:bookmarkEnd w:id="3643"/>
    </w:p>
    <w:p w14:paraId="4D86C050" w14:textId="77777777" w:rsidR="00070E0C" w:rsidRPr="00070E0C" w:rsidRDefault="00070E0C" w:rsidP="00070E0C">
      <w:pPr>
        <w:spacing w:before="100" w:beforeAutospacing="1" w:after="100" w:afterAutospacing="1" w:line="360" w:lineRule="auto"/>
        <w:ind w:firstLine="432"/>
        <w:jc w:val="both"/>
        <w:rPr>
          <w:ins w:id="3646" w:author="Euderlan Freire" w:date="2025-06-13T19:32:00Z"/>
          <w:rFonts w:ascii="Times New Roman" w:eastAsia="Times New Roman" w:hAnsi="Times New Roman" w:cs="Times New Roman"/>
          <w:sz w:val="24"/>
          <w:szCs w:val="24"/>
          <w:lang w:eastAsia="pt-BR"/>
        </w:rPr>
        <w:pPrChange w:id="3647" w:author="Euderlan Freire" w:date="2025-06-13T19:33:00Z">
          <w:pPr>
            <w:spacing w:before="100" w:beforeAutospacing="1" w:after="100" w:afterAutospacing="1" w:line="240" w:lineRule="auto"/>
          </w:pPr>
        </w:pPrChange>
      </w:pPr>
      <w:ins w:id="3648" w:author="Euderlan Freire" w:date="2025-06-13T19:32:00Z">
        <w:r w:rsidRPr="00070E0C">
          <w:rPr>
            <w:rFonts w:ascii="Times New Roman" w:eastAsia="Times New Roman" w:hAnsi="Times New Roman" w:cs="Times New Roman"/>
            <w:sz w:val="24"/>
            <w:szCs w:val="24"/>
            <w:lang w:eastAsia="pt-BR"/>
          </w:rPr>
          <w:t xml:space="preserve">O Sistema Inteligente de Consulta a Documentos via LLM representa uma solução inovadora e estratégica para modernizar o acesso à informação no ambiente universitário da UFMA. O projeto demonstra uma abordagem bem estruturada para resolver problemas reais enfrentados pela comunidade acadêmica, como a dificuldade de localizar </w:t>
        </w:r>
        <w:r w:rsidRPr="00070E0C">
          <w:rPr>
            <w:rFonts w:ascii="Times New Roman" w:eastAsia="Times New Roman" w:hAnsi="Times New Roman" w:cs="Times New Roman"/>
            <w:sz w:val="24"/>
            <w:szCs w:val="24"/>
            <w:lang w:eastAsia="pt-BR"/>
          </w:rPr>
          <w:lastRenderedPageBreak/>
          <w:t>informações específicas em documentos extensos e a necessidade de interpretação de linguagem técnica complexa.</w:t>
        </w:r>
      </w:ins>
    </w:p>
    <w:p w14:paraId="458C896A" w14:textId="77777777" w:rsidR="00070E0C" w:rsidRPr="00070E0C" w:rsidRDefault="00070E0C" w:rsidP="00070E0C">
      <w:pPr>
        <w:spacing w:before="100" w:beforeAutospacing="1" w:after="100" w:afterAutospacing="1" w:line="360" w:lineRule="auto"/>
        <w:ind w:firstLine="432"/>
        <w:jc w:val="both"/>
        <w:rPr>
          <w:ins w:id="3649" w:author="Euderlan Freire" w:date="2025-06-13T19:32:00Z"/>
          <w:rFonts w:ascii="Times New Roman" w:eastAsia="Times New Roman" w:hAnsi="Times New Roman" w:cs="Times New Roman"/>
          <w:sz w:val="24"/>
          <w:szCs w:val="24"/>
          <w:lang w:eastAsia="pt-BR"/>
        </w:rPr>
        <w:pPrChange w:id="3650" w:author="Euderlan Freire" w:date="2025-06-13T19:33:00Z">
          <w:pPr>
            <w:spacing w:before="100" w:beforeAutospacing="1" w:after="100" w:afterAutospacing="1" w:line="240" w:lineRule="auto"/>
          </w:pPr>
        </w:pPrChange>
      </w:pPr>
      <w:ins w:id="3651" w:author="Euderlan Freire" w:date="2025-06-13T19:32:00Z">
        <w:r w:rsidRPr="00070E0C">
          <w:rPr>
            <w:rFonts w:ascii="Times New Roman" w:eastAsia="Times New Roman" w:hAnsi="Times New Roman" w:cs="Times New Roman"/>
            <w:sz w:val="24"/>
            <w:szCs w:val="24"/>
            <w:lang w:eastAsia="pt-BR"/>
          </w:rPr>
          <w:t>A arquitetura do sistema, evidenciada pelos diagramas de casos de uso, classes, sequência e atividades, revela um design robusto que integra tecnologias de inteligência artificial com interfaces web intuitivas. O sistema não apenas automatiza a busca por informações, mas também proporciona uma experiência personalizada através do histórico de consultas e sistema de avaliação colaborativa.</w:t>
        </w:r>
      </w:ins>
    </w:p>
    <w:p w14:paraId="3B8084DE" w14:textId="77777777" w:rsidR="00070E0C" w:rsidRPr="00070E0C" w:rsidRDefault="00070E0C" w:rsidP="00070E0C">
      <w:pPr>
        <w:spacing w:before="100" w:beforeAutospacing="1" w:after="100" w:afterAutospacing="1" w:line="360" w:lineRule="auto"/>
        <w:ind w:firstLine="432"/>
        <w:jc w:val="both"/>
        <w:rPr>
          <w:ins w:id="3652" w:author="Euderlan Freire" w:date="2025-06-13T19:32:00Z"/>
          <w:rFonts w:ascii="Times New Roman" w:eastAsia="Times New Roman" w:hAnsi="Times New Roman" w:cs="Times New Roman"/>
          <w:sz w:val="24"/>
          <w:szCs w:val="24"/>
          <w:lang w:eastAsia="pt-BR"/>
        </w:rPr>
        <w:pPrChange w:id="3653" w:author="Euderlan Freire" w:date="2025-06-13T19:33:00Z">
          <w:pPr>
            <w:spacing w:before="100" w:beforeAutospacing="1" w:after="100" w:afterAutospacing="1" w:line="240" w:lineRule="auto"/>
          </w:pPr>
        </w:pPrChange>
      </w:pPr>
      <w:ins w:id="3654" w:author="Euderlan Freire" w:date="2025-06-13T19:32:00Z">
        <w:r w:rsidRPr="00070E0C">
          <w:rPr>
            <w:rFonts w:ascii="Times New Roman" w:eastAsia="Times New Roman" w:hAnsi="Times New Roman" w:cs="Times New Roman"/>
            <w:sz w:val="24"/>
            <w:szCs w:val="24"/>
            <w:lang w:eastAsia="pt-BR"/>
          </w:rPr>
          <w:t>O projeto atende aos requisitos funcionais e não funcionais estabelecidos, oferecendo funcionalidades essenciais como consultas em linguagem natural, gerenciamento administrativo de documentos, controle de histórico e sistema de feedback. A implementação de recursos de acessibilidade (</w:t>
        </w:r>
        <w:proofErr w:type="spellStart"/>
        <w:r w:rsidRPr="00070E0C">
          <w:rPr>
            <w:rFonts w:ascii="Times New Roman" w:eastAsia="Times New Roman" w:hAnsi="Times New Roman" w:cs="Times New Roman"/>
            <w:sz w:val="24"/>
            <w:szCs w:val="24"/>
            <w:lang w:eastAsia="pt-BR"/>
          </w:rPr>
          <w:t>eMAG</w:t>
        </w:r>
        <w:proofErr w:type="spellEnd"/>
        <w:r w:rsidRPr="00070E0C">
          <w:rPr>
            <w:rFonts w:ascii="Times New Roman" w:eastAsia="Times New Roman" w:hAnsi="Times New Roman" w:cs="Times New Roman"/>
            <w:sz w:val="24"/>
            <w:szCs w:val="24"/>
            <w:lang w:eastAsia="pt-BR"/>
          </w:rPr>
          <w:t>) e suporte a múltiplos usuários simultâneos demonstra preocupação com inclusão e escalabilidade.</w:t>
        </w:r>
      </w:ins>
    </w:p>
    <w:p w14:paraId="4C761EED" w14:textId="77777777" w:rsidR="00070E0C" w:rsidRPr="00070E0C" w:rsidRDefault="00070E0C" w:rsidP="00070E0C">
      <w:pPr>
        <w:spacing w:before="100" w:beforeAutospacing="1" w:after="100" w:afterAutospacing="1" w:line="360" w:lineRule="auto"/>
        <w:ind w:firstLine="432"/>
        <w:jc w:val="both"/>
        <w:rPr>
          <w:ins w:id="3655" w:author="Euderlan Freire" w:date="2025-06-13T19:32:00Z"/>
          <w:rFonts w:ascii="Times New Roman" w:eastAsia="Times New Roman" w:hAnsi="Times New Roman" w:cs="Times New Roman"/>
          <w:sz w:val="24"/>
          <w:szCs w:val="24"/>
          <w:lang w:eastAsia="pt-BR"/>
        </w:rPr>
        <w:pPrChange w:id="3656" w:author="Euderlan Freire" w:date="2025-06-13T19:33:00Z">
          <w:pPr>
            <w:spacing w:before="100" w:beforeAutospacing="1" w:after="100" w:afterAutospacing="1" w:line="240" w:lineRule="auto"/>
          </w:pPr>
        </w:pPrChange>
      </w:pPr>
      <w:ins w:id="3657" w:author="Euderlan Freire" w:date="2025-06-13T19:32:00Z">
        <w:r w:rsidRPr="00070E0C">
          <w:rPr>
            <w:rFonts w:ascii="Times New Roman" w:eastAsia="Times New Roman" w:hAnsi="Times New Roman" w:cs="Times New Roman"/>
            <w:sz w:val="24"/>
            <w:szCs w:val="24"/>
            <w:lang w:eastAsia="pt-BR"/>
          </w:rPr>
          <w:t>A iniciativa contribui significativamente para a digitalização e modernização dos processos administrativos da universidade, reduzindo o tempo gasto em buscas manuais e melhorando a eficiência na tomada de decisões. O sistema estabelece um precedente importante para futuras implementações de IA no ambiente acadêmico, podendo ser expandido para outros tipos de documentos institucionais.</w:t>
        </w:r>
      </w:ins>
    </w:p>
    <w:p w14:paraId="6085E83D" w14:textId="15573486" w:rsidR="6CAC3D67" w:rsidRPr="00F92A70" w:rsidDel="00070E0C" w:rsidRDefault="6CAC3D67" w:rsidP="00EC2C2E">
      <w:pPr>
        <w:spacing w:before="40" w:after="240" w:line="360" w:lineRule="auto"/>
        <w:jc w:val="both"/>
        <w:rPr>
          <w:ins w:id="3658" w:author="EUDERLAN FREIRE DA SILVA ABREU" w:date="2025-05-28T17:51:00Z"/>
          <w:del w:id="3659" w:author="Euderlan Freire" w:date="2025-06-13T19:32:00Z"/>
          <w:rFonts w:ascii="Times New Roman" w:hAnsi="Times New Roman" w:cs="Times New Roman"/>
          <w:b/>
          <w:bCs/>
          <w:color w:val="000000" w:themeColor="text1"/>
          <w:sz w:val="24"/>
          <w:szCs w:val="24"/>
          <w:rPrChange w:id="3660" w:author="Euderlan Freire" w:date="2025-06-13T19:56:00Z">
            <w:rPr>
              <w:ins w:id="3661" w:author="EUDERLAN FREIRE DA SILVA ABREU" w:date="2025-05-28T17:51:00Z"/>
              <w:del w:id="3662" w:author="Euderlan Freire" w:date="2025-06-13T19:32:00Z"/>
            </w:rPr>
          </w:rPrChange>
        </w:rPr>
        <w:pPrChange w:id="3663" w:author="Euderlan Freire" w:date="2025-06-13T19:23:00Z">
          <w:pPr>
            <w:pStyle w:val="Ttulo1"/>
          </w:pPr>
        </w:pPrChange>
      </w:pPr>
      <w:ins w:id="3664" w:author="Usuário Convidado" w:date="2025-06-12T12:26:00Z">
        <w:del w:id="3665" w:author="Euderlan Freire" w:date="2025-06-13T19:32:00Z">
          <w:r w:rsidRPr="00F92A70" w:rsidDel="00070E0C">
            <w:rPr>
              <w:rFonts w:ascii="Times New Roman" w:hAnsi="Times New Roman" w:cs="Times New Roman"/>
              <w:b/>
              <w:bCs/>
              <w:color w:val="000000" w:themeColor="text1"/>
              <w:sz w:val="24"/>
              <w:szCs w:val="24"/>
              <w:rPrChange w:id="3666" w:author="Euderlan Freire" w:date="2025-06-13T19:56:00Z">
                <w:rPr/>
              </w:rPrChange>
            </w:rPr>
            <w:delText>teste</w:delText>
          </w:r>
        </w:del>
      </w:ins>
      <w:bookmarkStart w:id="3667" w:name="_Toc200736064"/>
      <w:bookmarkStart w:id="3668" w:name="_Toc200736189"/>
      <w:bookmarkStart w:id="3669" w:name="_Toc200736277"/>
      <w:bookmarkStart w:id="3670" w:name="_Toc200736332"/>
      <w:bookmarkStart w:id="3671" w:name="_Toc200736574"/>
      <w:bookmarkStart w:id="3672" w:name="_Toc200736706"/>
      <w:bookmarkStart w:id="3673" w:name="_Toc200736784"/>
      <w:bookmarkStart w:id="3674" w:name="_Toc200736838"/>
      <w:bookmarkStart w:id="3675" w:name="_Toc200736894"/>
      <w:bookmarkStart w:id="3676" w:name="_Toc200736985"/>
      <w:bookmarkStart w:id="3677" w:name="_Toc200737129"/>
      <w:bookmarkStart w:id="3678" w:name="_Toc200738600"/>
      <w:bookmarkStart w:id="3679" w:name="_Toc200739696"/>
      <w:bookmarkStart w:id="3680" w:name="_Toc200739823"/>
      <w:bookmarkEnd w:id="3667"/>
      <w:bookmarkEnd w:id="3668"/>
      <w:bookmarkEnd w:id="3669"/>
      <w:bookmarkEnd w:id="3670"/>
      <w:bookmarkEnd w:id="3671"/>
      <w:bookmarkEnd w:id="3672"/>
      <w:bookmarkEnd w:id="3673"/>
      <w:bookmarkEnd w:id="3674"/>
      <w:bookmarkEnd w:id="3675"/>
      <w:bookmarkEnd w:id="3676"/>
      <w:bookmarkEnd w:id="3677"/>
      <w:bookmarkEnd w:id="3678"/>
      <w:bookmarkEnd w:id="3679"/>
      <w:bookmarkEnd w:id="3680"/>
    </w:p>
    <w:p w14:paraId="34CB565F" w14:textId="3AEDDF27" w:rsidR="000800F7" w:rsidRPr="00F92A70" w:rsidRDefault="00A10756" w:rsidP="00EC2C2E">
      <w:pPr>
        <w:pStyle w:val="Ttulo1"/>
        <w:spacing w:before="40" w:after="240" w:line="360" w:lineRule="auto"/>
        <w:jc w:val="both"/>
        <w:rPr>
          <w:ins w:id="3681" w:author="Euderlan Freire" w:date="2025-06-12T17:27:00Z"/>
          <w:rFonts w:ascii="Times New Roman" w:hAnsi="Times New Roman" w:cs="Times New Roman"/>
          <w:b/>
          <w:bCs/>
          <w:color w:val="000000" w:themeColor="text1"/>
          <w:sz w:val="24"/>
          <w:szCs w:val="24"/>
          <w:rPrChange w:id="3682" w:author="Euderlan Freire" w:date="2025-06-13T19:56:00Z">
            <w:rPr>
              <w:ins w:id="3683" w:author="Euderlan Freire" w:date="2025-06-12T17:27:00Z"/>
              <w:rFonts w:ascii="Times New Roman" w:hAnsi="Times New Roman" w:cs="Times New Roman"/>
              <w:color w:val="000000" w:themeColor="text1"/>
              <w:sz w:val="24"/>
              <w:szCs w:val="24"/>
            </w:rPr>
          </w:rPrChange>
        </w:rPr>
        <w:pPrChange w:id="3684" w:author="Euderlan Freire" w:date="2025-06-13T19:23:00Z">
          <w:pPr>
            <w:pStyle w:val="Ttulo1"/>
          </w:pPr>
        </w:pPrChange>
      </w:pPr>
      <w:bookmarkStart w:id="3685" w:name="_Toc200739824"/>
      <w:ins w:id="3686" w:author="EUDERLAN FREIRE DA SILVA ABREU" w:date="2025-05-28T17:51:00Z">
        <w:r w:rsidRPr="00F92A70">
          <w:rPr>
            <w:rFonts w:ascii="Times New Roman" w:hAnsi="Times New Roman" w:cs="Times New Roman"/>
            <w:b/>
            <w:bCs/>
            <w:color w:val="000000" w:themeColor="text1"/>
            <w:sz w:val="24"/>
            <w:szCs w:val="24"/>
            <w:rPrChange w:id="3687" w:author="Euderlan Freire" w:date="2025-06-13T19:56:00Z">
              <w:rPr>
                <w:rFonts w:asciiTheme="minorHAnsi" w:eastAsiaTheme="minorEastAsia" w:hAnsiTheme="minorHAnsi" w:cstheme="minorBidi"/>
                <w:color w:val="auto"/>
                <w:sz w:val="22"/>
                <w:szCs w:val="22"/>
              </w:rPr>
            </w:rPrChange>
          </w:rPr>
          <w:t>REFE</w:t>
        </w:r>
      </w:ins>
      <w:ins w:id="3688" w:author="EUDERLAN FREIRE DA SILVA ABREU" w:date="2025-05-28T17:52:00Z">
        <w:r w:rsidRPr="00F92A70">
          <w:rPr>
            <w:rFonts w:ascii="Times New Roman" w:hAnsi="Times New Roman" w:cs="Times New Roman"/>
            <w:b/>
            <w:bCs/>
            <w:color w:val="000000" w:themeColor="text1"/>
            <w:sz w:val="24"/>
            <w:szCs w:val="24"/>
            <w:rPrChange w:id="3689" w:author="Euderlan Freire" w:date="2025-06-13T19:56:00Z">
              <w:rPr>
                <w:rFonts w:asciiTheme="minorHAnsi" w:eastAsiaTheme="minorEastAsia" w:hAnsiTheme="minorHAnsi" w:cstheme="minorBidi"/>
                <w:color w:val="auto"/>
                <w:sz w:val="22"/>
                <w:szCs w:val="22"/>
              </w:rPr>
            </w:rPrChange>
          </w:rPr>
          <w:t>RÊNCIAS</w:t>
        </w:r>
      </w:ins>
      <w:bookmarkEnd w:id="3685"/>
    </w:p>
    <w:p w14:paraId="62277DD9" w14:textId="38C20EF5" w:rsidR="008650C4" w:rsidRPr="00E203A3" w:rsidRDefault="008650C4" w:rsidP="00EC2C2E">
      <w:pPr>
        <w:spacing w:before="40" w:after="240" w:line="360" w:lineRule="auto"/>
        <w:jc w:val="both"/>
        <w:rPr>
          <w:ins w:id="3690" w:author="Euderlan Freire" w:date="2025-06-12T17:41:00Z"/>
          <w:rFonts w:ascii="Times New Roman" w:hAnsi="Times New Roman" w:cs="Times New Roman"/>
          <w:color w:val="000000" w:themeColor="text1"/>
          <w:sz w:val="24"/>
          <w:szCs w:val="24"/>
          <w:rPrChange w:id="3691" w:author="Euderlan Freire" w:date="2025-06-13T19:10:00Z">
            <w:rPr>
              <w:ins w:id="3692" w:author="Euderlan Freire" w:date="2025-06-12T17:41:00Z"/>
            </w:rPr>
          </w:rPrChange>
        </w:rPr>
        <w:pPrChange w:id="3693" w:author="Euderlan Freire" w:date="2025-06-13T19:23:00Z">
          <w:pPr/>
        </w:pPrChange>
      </w:pPr>
      <w:ins w:id="3694" w:author="Euderlan Freire" w:date="2025-06-12T17:41:00Z">
        <w:r w:rsidRPr="00E203A3">
          <w:rPr>
            <w:rFonts w:ascii="Times New Roman" w:hAnsi="Times New Roman" w:cs="Times New Roman"/>
            <w:color w:val="000000" w:themeColor="text1"/>
            <w:sz w:val="24"/>
            <w:szCs w:val="24"/>
            <w:lang w:val="en-US"/>
            <w:rPrChange w:id="3695" w:author="Euderlan Freire" w:date="2025-06-13T19:10:00Z">
              <w:rPr/>
            </w:rPrChange>
          </w:rPr>
          <w:t xml:space="preserve">BELARMINO </w:t>
        </w:r>
        <w:proofErr w:type="spellStart"/>
        <w:r w:rsidRPr="00E203A3">
          <w:rPr>
            <w:rFonts w:ascii="Times New Roman" w:hAnsi="Times New Roman" w:cs="Times New Roman"/>
            <w:color w:val="000000" w:themeColor="text1"/>
            <w:sz w:val="24"/>
            <w:szCs w:val="24"/>
            <w:lang w:val="en-US"/>
            <w:rPrChange w:id="3696" w:author="Euderlan Freire" w:date="2025-06-13T19:10:00Z">
              <w:rPr>
                <w:i/>
                <w:iCs/>
              </w:rPr>
            </w:rPrChange>
          </w:rPr>
          <w:t>el</w:t>
        </w:r>
        <w:proofErr w:type="spellEnd"/>
        <w:r w:rsidRPr="00E203A3">
          <w:rPr>
            <w:rFonts w:ascii="Times New Roman" w:hAnsi="Times New Roman" w:cs="Times New Roman"/>
            <w:color w:val="000000" w:themeColor="text1"/>
            <w:sz w:val="24"/>
            <w:szCs w:val="24"/>
            <w:lang w:val="en-US"/>
            <w:rPrChange w:id="3697" w:author="Euderlan Freire" w:date="2025-06-13T19:10:00Z">
              <w:rPr>
                <w:i/>
                <w:iCs/>
              </w:rPr>
            </w:rPrChange>
          </w:rPr>
          <w:t xml:space="preserve"> al</w:t>
        </w:r>
        <w:r w:rsidRPr="00E203A3">
          <w:rPr>
            <w:rFonts w:ascii="Times New Roman" w:hAnsi="Times New Roman" w:cs="Times New Roman"/>
            <w:color w:val="000000" w:themeColor="text1"/>
            <w:sz w:val="24"/>
            <w:szCs w:val="24"/>
            <w:lang w:val="en-US"/>
            <w:rPrChange w:id="3698" w:author="Euderlan Freire" w:date="2025-06-13T19:10:00Z">
              <w:rPr/>
            </w:rPrChange>
          </w:rPr>
          <w:t xml:space="preserve">. </w:t>
        </w:r>
        <w:r w:rsidRPr="00E203A3">
          <w:rPr>
            <w:rFonts w:ascii="Times New Roman" w:hAnsi="Times New Roman" w:cs="Times New Roman"/>
            <w:b/>
            <w:bCs/>
            <w:color w:val="000000" w:themeColor="text1"/>
            <w:sz w:val="24"/>
            <w:szCs w:val="24"/>
            <w:lang w:val="en-US"/>
            <w:rPrChange w:id="3699" w:author="Euderlan Freire" w:date="2025-06-13T19:10:00Z">
              <w:rPr>
                <w:b/>
                <w:bCs/>
              </w:rPr>
            </w:rPrChange>
          </w:rPr>
          <w:t xml:space="preserve">Hammer PDF: An Intelligent PDF Reader for Scientific Papers. </w:t>
        </w:r>
        <w:proofErr w:type="spellStart"/>
        <w:r w:rsidRPr="00E203A3">
          <w:rPr>
            <w:rFonts w:ascii="Times New Roman" w:hAnsi="Times New Roman" w:cs="Times New Roman"/>
            <w:color w:val="000000" w:themeColor="text1"/>
            <w:sz w:val="24"/>
            <w:szCs w:val="24"/>
            <w:lang w:val="en-US"/>
            <w:rPrChange w:id="3700" w:author="Euderlan Freire" w:date="2025-06-13T19:10:00Z">
              <w:rPr>
                <w:i/>
                <w:iCs/>
              </w:rPr>
            </w:rPrChange>
          </w:rPr>
          <w:t>arXiv</w:t>
        </w:r>
        <w:proofErr w:type="spellEnd"/>
        <w:r w:rsidRPr="00E203A3">
          <w:rPr>
            <w:rFonts w:ascii="Times New Roman" w:hAnsi="Times New Roman" w:cs="Times New Roman"/>
            <w:color w:val="000000" w:themeColor="text1"/>
            <w:sz w:val="24"/>
            <w:szCs w:val="24"/>
            <w:lang w:val="en-US"/>
            <w:rPrChange w:id="3701" w:author="Euderlan Freire" w:date="2025-06-13T19:10:00Z">
              <w:rPr>
                <w:i/>
                <w:iCs/>
              </w:rPr>
            </w:rPrChange>
          </w:rPr>
          <w:t xml:space="preserve"> preprint</w:t>
        </w:r>
        <w:r w:rsidRPr="00E203A3">
          <w:rPr>
            <w:rFonts w:ascii="Times New Roman" w:hAnsi="Times New Roman" w:cs="Times New Roman"/>
            <w:color w:val="000000" w:themeColor="text1"/>
            <w:sz w:val="24"/>
            <w:szCs w:val="24"/>
            <w:lang w:val="en-US"/>
            <w:rPrChange w:id="3702" w:author="Euderlan Freire" w:date="2025-06-13T19:10:00Z">
              <w:rPr/>
            </w:rPrChange>
          </w:rPr>
          <w:t xml:space="preserve">, 2022. </w:t>
        </w:r>
        <w:r w:rsidRPr="00E203A3">
          <w:rPr>
            <w:rFonts w:ascii="Times New Roman" w:hAnsi="Times New Roman" w:cs="Times New Roman"/>
            <w:color w:val="000000" w:themeColor="text1"/>
            <w:sz w:val="24"/>
            <w:szCs w:val="24"/>
            <w:rPrChange w:id="3703" w:author="Euderlan Freire" w:date="2025-06-13T19:10:00Z">
              <w:rPr/>
            </w:rPrChange>
          </w:rPr>
          <w:t xml:space="preserve">Disponível em: </w:t>
        </w:r>
        <w:r w:rsidRPr="00E203A3">
          <w:rPr>
            <w:rFonts w:ascii="Times New Roman" w:hAnsi="Times New Roman" w:cs="Times New Roman"/>
            <w:color w:val="000000" w:themeColor="text1"/>
            <w:sz w:val="24"/>
            <w:szCs w:val="24"/>
            <w:rPrChange w:id="3704" w:author="Euderlan Freire" w:date="2025-06-13T19:10:00Z">
              <w:rPr/>
            </w:rPrChange>
          </w:rPr>
          <w:fldChar w:fldCharType="begin"/>
        </w:r>
        <w:r w:rsidRPr="00E203A3">
          <w:rPr>
            <w:rFonts w:ascii="Times New Roman" w:hAnsi="Times New Roman" w:cs="Times New Roman"/>
            <w:color w:val="000000" w:themeColor="text1"/>
            <w:sz w:val="24"/>
            <w:szCs w:val="24"/>
            <w:rPrChange w:id="3705" w:author="Euderlan Freire" w:date="2025-06-13T19:10:00Z">
              <w:rPr/>
            </w:rPrChange>
          </w:rPr>
          <w:instrText xml:space="preserve"> HYPERLINK "https://arxiv.org/abs/2204.02809" </w:instrText>
        </w:r>
        <w:r w:rsidRPr="00E203A3">
          <w:rPr>
            <w:rFonts w:ascii="Times New Roman" w:hAnsi="Times New Roman" w:cs="Times New Roman"/>
            <w:color w:val="000000" w:themeColor="text1"/>
            <w:sz w:val="24"/>
            <w:szCs w:val="24"/>
            <w:rPrChange w:id="3706" w:author="Euderlan Freire" w:date="2025-06-13T19:10:00Z">
              <w:rPr/>
            </w:rPrChange>
          </w:rPr>
          <w:fldChar w:fldCharType="separate"/>
        </w:r>
        <w:r w:rsidRPr="00E203A3">
          <w:rPr>
            <w:rStyle w:val="Hyperlink"/>
            <w:rFonts w:ascii="Times New Roman" w:hAnsi="Times New Roman" w:cs="Times New Roman"/>
            <w:color w:val="000000" w:themeColor="text1"/>
            <w:sz w:val="24"/>
            <w:szCs w:val="24"/>
            <w:rPrChange w:id="3707" w:author="Euderlan Freire" w:date="2025-06-13T19:10:00Z">
              <w:rPr>
                <w:rStyle w:val="Hyperlink"/>
              </w:rPr>
            </w:rPrChange>
          </w:rPr>
          <w:t>https://arxiv.org/</w:t>
        </w:r>
        <w:r w:rsidRPr="00E203A3">
          <w:rPr>
            <w:rFonts w:ascii="Times New Roman" w:hAnsi="Times New Roman" w:cs="Times New Roman"/>
            <w:color w:val="000000" w:themeColor="text1"/>
            <w:sz w:val="24"/>
            <w:szCs w:val="24"/>
            <w:rPrChange w:id="3708" w:author="Euderlan Freire" w:date="2025-06-13T19:10:00Z">
              <w:rPr/>
            </w:rPrChange>
          </w:rPr>
          <w:fldChar w:fldCharType="end"/>
        </w:r>
        <w:r w:rsidRPr="00E203A3">
          <w:rPr>
            <w:rFonts w:ascii="Times New Roman" w:hAnsi="Times New Roman" w:cs="Times New Roman"/>
            <w:color w:val="000000" w:themeColor="text1"/>
            <w:sz w:val="24"/>
            <w:szCs w:val="24"/>
            <w:rPrChange w:id="3709" w:author="Euderlan Freire" w:date="2025-06-13T19:10:00Z">
              <w:rPr/>
            </w:rPrChange>
          </w:rPr>
          <w:fldChar w:fldCharType="begin"/>
        </w:r>
        <w:r w:rsidRPr="00E203A3">
          <w:rPr>
            <w:rFonts w:ascii="Times New Roman" w:hAnsi="Times New Roman" w:cs="Times New Roman"/>
            <w:color w:val="000000" w:themeColor="text1"/>
            <w:sz w:val="24"/>
            <w:szCs w:val="24"/>
            <w:rPrChange w:id="3710" w:author="Euderlan Freire" w:date="2025-06-13T19:10:00Z">
              <w:rPr/>
            </w:rPrChange>
          </w:rPr>
          <w:instrText xml:space="preserve"> HYPERLINK "https://arxiv.org/abs/2204.02809" </w:instrText>
        </w:r>
        <w:r w:rsidRPr="00E203A3">
          <w:rPr>
            <w:rFonts w:ascii="Times New Roman" w:hAnsi="Times New Roman" w:cs="Times New Roman"/>
            <w:color w:val="000000" w:themeColor="text1"/>
            <w:sz w:val="24"/>
            <w:szCs w:val="24"/>
            <w:rPrChange w:id="3711" w:author="Euderlan Freire" w:date="2025-06-13T19:10:00Z">
              <w:rPr/>
            </w:rPrChange>
          </w:rPr>
          <w:fldChar w:fldCharType="separate"/>
        </w:r>
        <w:r w:rsidRPr="00E203A3">
          <w:rPr>
            <w:rStyle w:val="Hyperlink"/>
            <w:rFonts w:ascii="Times New Roman" w:hAnsi="Times New Roman" w:cs="Times New Roman"/>
            <w:color w:val="000000" w:themeColor="text1"/>
            <w:sz w:val="24"/>
            <w:szCs w:val="24"/>
            <w:rPrChange w:id="3712" w:author="Euderlan Freire" w:date="2025-06-13T19:10:00Z">
              <w:rPr>
                <w:rStyle w:val="Hyperlink"/>
              </w:rPr>
            </w:rPrChange>
          </w:rPr>
          <w:t>abs</w:t>
        </w:r>
        <w:r w:rsidRPr="00E203A3">
          <w:rPr>
            <w:rFonts w:ascii="Times New Roman" w:hAnsi="Times New Roman" w:cs="Times New Roman"/>
            <w:color w:val="000000" w:themeColor="text1"/>
            <w:sz w:val="24"/>
            <w:szCs w:val="24"/>
            <w:rPrChange w:id="3713" w:author="Euderlan Freire" w:date="2025-06-13T19:10:00Z">
              <w:rPr/>
            </w:rPrChange>
          </w:rPr>
          <w:fldChar w:fldCharType="end"/>
        </w:r>
        <w:r w:rsidRPr="00E203A3">
          <w:rPr>
            <w:rFonts w:ascii="Times New Roman" w:hAnsi="Times New Roman" w:cs="Times New Roman"/>
            <w:color w:val="000000" w:themeColor="text1"/>
            <w:sz w:val="24"/>
            <w:szCs w:val="24"/>
            <w:rPrChange w:id="3714" w:author="Euderlan Freire" w:date="2025-06-13T19:10:00Z">
              <w:rPr/>
            </w:rPrChange>
          </w:rPr>
          <w:fldChar w:fldCharType="begin"/>
        </w:r>
        <w:r w:rsidRPr="00E203A3">
          <w:rPr>
            <w:rFonts w:ascii="Times New Roman" w:hAnsi="Times New Roman" w:cs="Times New Roman"/>
            <w:color w:val="000000" w:themeColor="text1"/>
            <w:sz w:val="24"/>
            <w:szCs w:val="24"/>
            <w:rPrChange w:id="3715" w:author="Euderlan Freire" w:date="2025-06-13T19:10:00Z">
              <w:rPr/>
            </w:rPrChange>
          </w:rPr>
          <w:instrText xml:space="preserve"> HYPERLINK "https://arxiv.org/abs/2204.02809" </w:instrText>
        </w:r>
        <w:r w:rsidRPr="00E203A3">
          <w:rPr>
            <w:rFonts w:ascii="Times New Roman" w:hAnsi="Times New Roman" w:cs="Times New Roman"/>
            <w:color w:val="000000" w:themeColor="text1"/>
            <w:sz w:val="24"/>
            <w:szCs w:val="24"/>
            <w:rPrChange w:id="3716" w:author="Euderlan Freire" w:date="2025-06-13T19:10:00Z">
              <w:rPr/>
            </w:rPrChange>
          </w:rPr>
          <w:fldChar w:fldCharType="separate"/>
        </w:r>
        <w:r w:rsidRPr="00E203A3">
          <w:rPr>
            <w:rStyle w:val="Hyperlink"/>
            <w:rFonts w:ascii="Times New Roman" w:hAnsi="Times New Roman" w:cs="Times New Roman"/>
            <w:color w:val="000000" w:themeColor="text1"/>
            <w:sz w:val="24"/>
            <w:szCs w:val="24"/>
            <w:rPrChange w:id="3717" w:author="Euderlan Freire" w:date="2025-06-13T19:10:00Z">
              <w:rPr>
                <w:rStyle w:val="Hyperlink"/>
              </w:rPr>
            </w:rPrChange>
          </w:rPr>
          <w:t>/2204.02809</w:t>
        </w:r>
        <w:r w:rsidRPr="00E203A3">
          <w:rPr>
            <w:rFonts w:ascii="Times New Roman" w:hAnsi="Times New Roman" w:cs="Times New Roman"/>
            <w:color w:val="000000" w:themeColor="text1"/>
            <w:sz w:val="24"/>
            <w:szCs w:val="24"/>
            <w:rPrChange w:id="3718" w:author="Euderlan Freire" w:date="2025-06-13T19:10:00Z">
              <w:rPr/>
            </w:rPrChange>
          </w:rPr>
          <w:fldChar w:fldCharType="end"/>
        </w:r>
        <w:r w:rsidRPr="00E203A3">
          <w:rPr>
            <w:rFonts w:ascii="Times New Roman" w:hAnsi="Times New Roman" w:cs="Times New Roman"/>
            <w:color w:val="000000" w:themeColor="text1"/>
            <w:sz w:val="24"/>
            <w:szCs w:val="24"/>
            <w:rPrChange w:id="3719" w:author="Euderlan Freire" w:date="2025-06-13T19:10:00Z">
              <w:rPr/>
            </w:rPrChange>
          </w:rPr>
          <w:t>. Acesso em: 2 jun. 2025.</w:t>
        </w:r>
      </w:ins>
    </w:p>
    <w:p w14:paraId="2013DE4D" w14:textId="680B1DD4" w:rsidR="008650C4" w:rsidRPr="00E203A3" w:rsidRDefault="008650C4" w:rsidP="00EC2C2E">
      <w:pPr>
        <w:spacing w:before="40" w:after="240" w:line="360" w:lineRule="auto"/>
        <w:jc w:val="both"/>
        <w:rPr>
          <w:ins w:id="3720" w:author="Euderlan Freire" w:date="2025-06-12T17:41:00Z"/>
          <w:rFonts w:ascii="Times New Roman" w:hAnsi="Times New Roman" w:cs="Times New Roman"/>
          <w:color w:val="000000" w:themeColor="text1"/>
          <w:sz w:val="24"/>
          <w:szCs w:val="24"/>
          <w:rPrChange w:id="3721" w:author="Euderlan Freire" w:date="2025-06-13T19:10:00Z">
            <w:rPr>
              <w:ins w:id="3722" w:author="Euderlan Freire" w:date="2025-06-12T17:41:00Z"/>
            </w:rPr>
          </w:rPrChange>
        </w:rPr>
        <w:pPrChange w:id="3723" w:author="Euderlan Freire" w:date="2025-06-13T19:23:00Z">
          <w:pPr/>
        </w:pPrChange>
      </w:pPr>
      <w:ins w:id="3724" w:author="Euderlan Freire" w:date="2025-06-12T17:41:00Z">
        <w:r w:rsidRPr="00E203A3">
          <w:rPr>
            <w:rFonts w:ascii="Times New Roman" w:hAnsi="Times New Roman" w:cs="Times New Roman"/>
            <w:color w:val="000000" w:themeColor="text1"/>
            <w:sz w:val="24"/>
            <w:szCs w:val="24"/>
            <w:rPrChange w:id="3725" w:author="Euderlan Freire" w:date="2025-06-13T19:10:00Z">
              <w:rPr/>
            </w:rPrChange>
          </w:rPr>
          <w:t xml:space="preserve">CAUSIN, Juliana. </w:t>
        </w:r>
        <w:r w:rsidRPr="00E203A3">
          <w:rPr>
            <w:rFonts w:ascii="Times New Roman" w:hAnsi="Times New Roman" w:cs="Times New Roman"/>
            <w:b/>
            <w:bCs/>
            <w:color w:val="000000" w:themeColor="text1"/>
            <w:sz w:val="24"/>
            <w:szCs w:val="24"/>
            <w:rPrChange w:id="3726" w:author="Euderlan Freire" w:date="2025-06-13T19:10:00Z">
              <w:rPr>
                <w:b/>
                <w:bCs/>
              </w:rPr>
            </w:rPrChange>
          </w:rPr>
          <w:t xml:space="preserve">Fim do </w:t>
        </w:r>
        <w:proofErr w:type="spellStart"/>
        <w:r w:rsidRPr="00E203A3">
          <w:rPr>
            <w:rFonts w:ascii="Times New Roman" w:hAnsi="Times New Roman" w:cs="Times New Roman"/>
            <w:b/>
            <w:bCs/>
            <w:color w:val="000000" w:themeColor="text1"/>
            <w:sz w:val="24"/>
            <w:szCs w:val="24"/>
            <w:rPrChange w:id="3727" w:author="Euderlan Freire" w:date="2025-06-13T19:10:00Z">
              <w:rPr>
                <w:b/>
                <w:bCs/>
              </w:rPr>
            </w:rPrChange>
          </w:rPr>
          <w:t>Ctrl+F</w:t>
        </w:r>
        <w:proofErr w:type="spellEnd"/>
        <w:r w:rsidRPr="00E203A3">
          <w:rPr>
            <w:rFonts w:ascii="Times New Roman" w:hAnsi="Times New Roman" w:cs="Times New Roman"/>
            <w:b/>
            <w:bCs/>
            <w:color w:val="000000" w:themeColor="text1"/>
            <w:sz w:val="24"/>
            <w:szCs w:val="24"/>
            <w:rPrChange w:id="3728" w:author="Euderlan Freire" w:date="2025-06-13T19:10:00Z">
              <w:rPr>
                <w:b/>
                <w:bCs/>
              </w:rPr>
            </w:rPrChange>
          </w:rPr>
          <w:t xml:space="preserve">? Como usar a IA para analisar documentos e 'conversar' com </w:t>
        </w:r>
        <w:proofErr w:type="spellStart"/>
        <w:r w:rsidRPr="00E203A3">
          <w:rPr>
            <w:rFonts w:ascii="Times New Roman" w:hAnsi="Times New Roman" w:cs="Times New Roman"/>
            <w:b/>
            <w:bCs/>
            <w:color w:val="000000" w:themeColor="text1"/>
            <w:sz w:val="24"/>
            <w:szCs w:val="24"/>
            <w:rPrChange w:id="3729" w:author="Euderlan Freire" w:date="2025-06-13T19:10:00Z">
              <w:rPr>
                <w:b/>
                <w:bCs/>
              </w:rPr>
            </w:rPrChange>
          </w:rPr>
          <w:t>PDFs</w:t>
        </w:r>
        <w:proofErr w:type="spellEnd"/>
        <w:r w:rsidRPr="00E203A3">
          <w:rPr>
            <w:rFonts w:ascii="Times New Roman" w:hAnsi="Times New Roman" w:cs="Times New Roman"/>
            <w:b/>
            <w:bCs/>
            <w:color w:val="000000" w:themeColor="text1"/>
            <w:sz w:val="24"/>
            <w:szCs w:val="24"/>
            <w:rPrChange w:id="3730" w:author="Euderlan Freire" w:date="2025-06-13T19:10:00Z">
              <w:rPr>
                <w:b/>
                <w:bCs/>
              </w:rPr>
            </w:rPrChange>
          </w:rPr>
          <w:t>.</w:t>
        </w:r>
        <w:r w:rsidRPr="00E203A3">
          <w:rPr>
            <w:rFonts w:ascii="Times New Roman" w:hAnsi="Times New Roman" w:cs="Times New Roman"/>
            <w:color w:val="000000" w:themeColor="text1"/>
            <w:sz w:val="24"/>
            <w:szCs w:val="24"/>
            <w:rPrChange w:id="3731" w:author="Euderlan Freire" w:date="2025-06-13T19:10:00Z">
              <w:rPr/>
            </w:rPrChange>
          </w:rPr>
          <w:t xml:space="preserve"> </w:t>
        </w:r>
        <w:r w:rsidRPr="00E203A3">
          <w:rPr>
            <w:rFonts w:ascii="Times New Roman" w:hAnsi="Times New Roman" w:cs="Times New Roman"/>
            <w:color w:val="000000" w:themeColor="text1"/>
            <w:sz w:val="24"/>
            <w:szCs w:val="24"/>
            <w:rPrChange w:id="3732" w:author="Euderlan Freire" w:date="2025-06-13T19:10:00Z">
              <w:rPr>
                <w:i/>
                <w:iCs/>
              </w:rPr>
            </w:rPrChange>
          </w:rPr>
          <w:t>O Globo</w:t>
        </w:r>
        <w:r w:rsidRPr="00E203A3">
          <w:rPr>
            <w:rFonts w:ascii="Times New Roman" w:hAnsi="Times New Roman" w:cs="Times New Roman"/>
            <w:color w:val="000000" w:themeColor="text1"/>
            <w:sz w:val="24"/>
            <w:szCs w:val="24"/>
            <w:rPrChange w:id="3733" w:author="Euderlan Freire" w:date="2025-06-13T19:10:00Z">
              <w:rPr/>
            </w:rPrChange>
          </w:rPr>
          <w:t xml:space="preserve">, Rio de Janeiro, 27 maio 2025. Disponível em: </w:t>
        </w:r>
        <w:r w:rsidRPr="00E203A3">
          <w:rPr>
            <w:rFonts w:ascii="Times New Roman" w:hAnsi="Times New Roman" w:cs="Times New Roman"/>
            <w:color w:val="000000" w:themeColor="text1"/>
            <w:sz w:val="24"/>
            <w:szCs w:val="24"/>
            <w:rPrChange w:id="3734" w:author="Euderlan Freire" w:date="2025-06-13T19:10:00Z">
              <w:rPr/>
            </w:rPrChange>
          </w:rPr>
          <w:fldChar w:fldCharType="begin"/>
        </w:r>
        <w:r w:rsidRPr="00E203A3">
          <w:rPr>
            <w:rFonts w:ascii="Times New Roman" w:hAnsi="Times New Roman" w:cs="Times New Roman"/>
            <w:color w:val="000000" w:themeColor="text1"/>
            <w:sz w:val="24"/>
            <w:szCs w:val="24"/>
            <w:rPrChange w:id="3735" w:author="Euderlan Freire" w:date="2025-06-13T19:10:00Z">
              <w:rPr/>
            </w:rPrChange>
          </w:rPr>
          <w:instrText xml:space="preserve"> HYPERLINK "https://oglobo.globo.com/blogs/iai/noticia/2025/05/27/fim-do-ctrlf-como-usar-a-ia-para-analisar-documentos-e-conversar-com-pdfs.ghtml" </w:instrText>
        </w:r>
        <w:r w:rsidRPr="00E203A3">
          <w:rPr>
            <w:rFonts w:ascii="Times New Roman" w:hAnsi="Times New Roman" w:cs="Times New Roman"/>
            <w:color w:val="000000" w:themeColor="text1"/>
            <w:sz w:val="24"/>
            <w:szCs w:val="24"/>
            <w:rPrChange w:id="3736" w:author="Euderlan Freire" w:date="2025-06-13T19:10:00Z">
              <w:rPr/>
            </w:rPrChange>
          </w:rPr>
          <w:fldChar w:fldCharType="separate"/>
        </w:r>
        <w:r w:rsidRPr="00E203A3">
          <w:rPr>
            <w:rStyle w:val="Hyperlink"/>
            <w:rFonts w:ascii="Times New Roman" w:hAnsi="Times New Roman" w:cs="Times New Roman"/>
            <w:color w:val="000000" w:themeColor="text1"/>
            <w:sz w:val="24"/>
            <w:szCs w:val="24"/>
            <w:rPrChange w:id="3737" w:author="Euderlan Freire" w:date="2025-06-13T19:10:00Z">
              <w:rPr>
                <w:rStyle w:val="Hyperlink"/>
              </w:rPr>
            </w:rPrChange>
          </w:rPr>
          <w:t>https://oglobo.globo.com/blogs/</w:t>
        </w:r>
        <w:r w:rsidRPr="00E203A3">
          <w:rPr>
            <w:rFonts w:ascii="Times New Roman" w:hAnsi="Times New Roman" w:cs="Times New Roman"/>
            <w:color w:val="000000" w:themeColor="text1"/>
            <w:sz w:val="24"/>
            <w:szCs w:val="24"/>
            <w:rPrChange w:id="3738" w:author="Euderlan Freire" w:date="2025-06-13T19:10:00Z">
              <w:rPr/>
            </w:rPrChange>
          </w:rPr>
          <w:fldChar w:fldCharType="end"/>
        </w:r>
        <w:r w:rsidRPr="00E203A3">
          <w:rPr>
            <w:rFonts w:ascii="Times New Roman" w:hAnsi="Times New Roman" w:cs="Times New Roman"/>
            <w:color w:val="000000" w:themeColor="text1"/>
            <w:sz w:val="24"/>
            <w:szCs w:val="24"/>
            <w:rPrChange w:id="3739" w:author="Euderlan Freire" w:date="2025-06-13T19:10:00Z">
              <w:rPr/>
            </w:rPrChange>
          </w:rPr>
          <w:fldChar w:fldCharType="begin"/>
        </w:r>
        <w:r w:rsidRPr="00E203A3">
          <w:rPr>
            <w:rFonts w:ascii="Times New Roman" w:hAnsi="Times New Roman" w:cs="Times New Roman"/>
            <w:color w:val="000000" w:themeColor="text1"/>
            <w:sz w:val="24"/>
            <w:szCs w:val="24"/>
            <w:rPrChange w:id="3740" w:author="Euderlan Freire" w:date="2025-06-13T19:10:00Z">
              <w:rPr/>
            </w:rPrChange>
          </w:rPr>
          <w:instrText xml:space="preserve"> HYPERLINK "https://oglobo.globo.com/blogs/iai/noticia/2025/05/27/fim-do-ctrlf-como-usar-a-ia-para-analisar-documentos-e-conversar-com-pdfs.ghtml" </w:instrText>
        </w:r>
        <w:r w:rsidRPr="00E203A3">
          <w:rPr>
            <w:rFonts w:ascii="Times New Roman" w:hAnsi="Times New Roman" w:cs="Times New Roman"/>
            <w:color w:val="000000" w:themeColor="text1"/>
            <w:sz w:val="24"/>
            <w:szCs w:val="24"/>
            <w:rPrChange w:id="3741" w:author="Euderlan Freire" w:date="2025-06-13T19:10:00Z">
              <w:rPr/>
            </w:rPrChange>
          </w:rPr>
          <w:fldChar w:fldCharType="separate"/>
        </w:r>
        <w:r w:rsidRPr="00E203A3">
          <w:rPr>
            <w:rStyle w:val="Hyperlink"/>
            <w:rFonts w:ascii="Times New Roman" w:hAnsi="Times New Roman" w:cs="Times New Roman"/>
            <w:color w:val="000000" w:themeColor="text1"/>
            <w:sz w:val="24"/>
            <w:szCs w:val="24"/>
            <w:rPrChange w:id="3742" w:author="Euderlan Freire" w:date="2025-06-13T19:10:00Z">
              <w:rPr>
                <w:rStyle w:val="Hyperlink"/>
              </w:rPr>
            </w:rPrChange>
          </w:rPr>
          <w:t>iai</w:t>
        </w:r>
        <w:r w:rsidRPr="00E203A3">
          <w:rPr>
            <w:rFonts w:ascii="Times New Roman" w:hAnsi="Times New Roman" w:cs="Times New Roman"/>
            <w:color w:val="000000" w:themeColor="text1"/>
            <w:sz w:val="24"/>
            <w:szCs w:val="24"/>
            <w:rPrChange w:id="3743" w:author="Euderlan Freire" w:date="2025-06-13T19:10:00Z">
              <w:rPr/>
            </w:rPrChange>
          </w:rPr>
          <w:fldChar w:fldCharType="end"/>
        </w:r>
        <w:r w:rsidRPr="00E203A3">
          <w:rPr>
            <w:rFonts w:ascii="Times New Roman" w:hAnsi="Times New Roman" w:cs="Times New Roman"/>
            <w:color w:val="000000" w:themeColor="text1"/>
            <w:sz w:val="24"/>
            <w:szCs w:val="24"/>
            <w:rPrChange w:id="3744" w:author="Euderlan Freire" w:date="2025-06-13T19:10:00Z">
              <w:rPr/>
            </w:rPrChange>
          </w:rPr>
          <w:fldChar w:fldCharType="begin"/>
        </w:r>
        <w:r w:rsidRPr="00E203A3">
          <w:rPr>
            <w:rFonts w:ascii="Times New Roman" w:hAnsi="Times New Roman" w:cs="Times New Roman"/>
            <w:color w:val="000000" w:themeColor="text1"/>
            <w:sz w:val="24"/>
            <w:szCs w:val="24"/>
            <w:rPrChange w:id="3745" w:author="Euderlan Freire" w:date="2025-06-13T19:10:00Z">
              <w:rPr/>
            </w:rPrChange>
          </w:rPr>
          <w:instrText xml:space="preserve"> HYPERLINK "https://oglobo.globo.com/blogs/iai/noticia/2025/05/27/fim-do-ctrlf-como-usar-a-ia-para-analisar-documentos-e-conversar-com-pdfs.ghtml" </w:instrText>
        </w:r>
        <w:r w:rsidRPr="00E203A3">
          <w:rPr>
            <w:rFonts w:ascii="Times New Roman" w:hAnsi="Times New Roman" w:cs="Times New Roman"/>
            <w:color w:val="000000" w:themeColor="text1"/>
            <w:sz w:val="24"/>
            <w:szCs w:val="24"/>
            <w:rPrChange w:id="3746" w:author="Euderlan Freire" w:date="2025-06-13T19:10:00Z">
              <w:rPr/>
            </w:rPrChange>
          </w:rPr>
          <w:fldChar w:fldCharType="separate"/>
        </w:r>
        <w:r w:rsidRPr="00E203A3">
          <w:rPr>
            <w:rStyle w:val="Hyperlink"/>
            <w:rFonts w:ascii="Times New Roman" w:hAnsi="Times New Roman" w:cs="Times New Roman"/>
            <w:color w:val="000000" w:themeColor="text1"/>
            <w:sz w:val="24"/>
            <w:szCs w:val="24"/>
            <w:rPrChange w:id="3747" w:author="Euderlan Freire" w:date="2025-06-13T19:10:00Z">
              <w:rPr>
                <w:rStyle w:val="Hyperlink"/>
              </w:rPr>
            </w:rPrChange>
          </w:rPr>
          <w:t>/noticia/2025/05/27/fim-do-ctrlf-como-usar-a-ia-para-analisar-documentos-e-conversar-com-pdfs.ghtml</w:t>
        </w:r>
        <w:r w:rsidRPr="00E203A3">
          <w:rPr>
            <w:rFonts w:ascii="Times New Roman" w:hAnsi="Times New Roman" w:cs="Times New Roman"/>
            <w:color w:val="000000" w:themeColor="text1"/>
            <w:sz w:val="24"/>
            <w:szCs w:val="24"/>
            <w:rPrChange w:id="3748" w:author="Euderlan Freire" w:date="2025-06-13T19:10:00Z">
              <w:rPr/>
            </w:rPrChange>
          </w:rPr>
          <w:fldChar w:fldCharType="end"/>
        </w:r>
        <w:r w:rsidRPr="00E203A3">
          <w:rPr>
            <w:rFonts w:ascii="Times New Roman" w:hAnsi="Times New Roman" w:cs="Times New Roman"/>
            <w:color w:val="000000" w:themeColor="text1"/>
            <w:sz w:val="24"/>
            <w:szCs w:val="24"/>
            <w:rPrChange w:id="3749" w:author="Euderlan Freire" w:date="2025-06-13T19:10:00Z">
              <w:rPr/>
            </w:rPrChange>
          </w:rPr>
          <w:t>.  Acesso em: 2 jun. 2025.</w:t>
        </w:r>
      </w:ins>
    </w:p>
    <w:p w14:paraId="3543FC1A" w14:textId="086C6CB2" w:rsidR="008650C4" w:rsidRPr="00E203A3" w:rsidRDefault="008650C4" w:rsidP="00EC2C2E">
      <w:pPr>
        <w:spacing w:before="40" w:after="240" w:line="360" w:lineRule="auto"/>
        <w:jc w:val="both"/>
        <w:rPr>
          <w:ins w:id="3750" w:author="Euderlan Freire" w:date="2025-06-12T17:41:00Z"/>
          <w:rFonts w:ascii="Times New Roman" w:hAnsi="Times New Roman" w:cs="Times New Roman"/>
          <w:color w:val="000000" w:themeColor="text1"/>
          <w:sz w:val="24"/>
          <w:szCs w:val="24"/>
          <w:rPrChange w:id="3751" w:author="Euderlan Freire" w:date="2025-06-13T19:10:00Z">
            <w:rPr>
              <w:ins w:id="3752" w:author="Euderlan Freire" w:date="2025-06-12T17:41:00Z"/>
            </w:rPr>
          </w:rPrChange>
        </w:rPr>
        <w:pPrChange w:id="3753" w:author="Euderlan Freire" w:date="2025-06-13T19:23:00Z">
          <w:pPr/>
        </w:pPrChange>
      </w:pPr>
      <w:ins w:id="3754" w:author="Euderlan Freire" w:date="2025-06-12T17:41:00Z">
        <w:r w:rsidRPr="00E203A3">
          <w:rPr>
            <w:rFonts w:ascii="Times New Roman" w:hAnsi="Times New Roman" w:cs="Times New Roman"/>
            <w:color w:val="000000" w:themeColor="text1"/>
            <w:sz w:val="24"/>
            <w:szCs w:val="24"/>
            <w:rPrChange w:id="3755" w:author="Euderlan Freire" w:date="2025-06-13T19:10:00Z">
              <w:rPr/>
            </w:rPrChange>
          </w:rPr>
          <w:t xml:space="preserve">EDRAWSOFT. </w:t>
        </w:r>
        <w:r w:rsidRPr="00E203A3">
          <w:rPr>
            <w:rFonts w:ascii="Times New Roman" w:hAnsi="Times New Roman" w:cs="Times New Roman"/>
            <w:b/>
            <w:bCs/>
            <w:color w:val="000000" w:themeColor="text1"/>
            <w:sz w:val="24"/>
            <w:szCs w:val="24"/>
            <w:rPrChange w:id="3756" w:author="Euderlan Freire" w:date="2025-06-13T19:10:00Z">
              <w:rPr>
                <w:b/>
                <w:bCs/>
              </w:rPr>
            </w:rPrChange>
          </w:rPr>
          <w:t xml:space="preserve">Os símbolos do diagrama de classes UML. </w:t>
        </w:r>
        <w:r w:rsidRPr="00E203A3">
          <w:rPr>
            <w:rFonts w:ascii="Times New Roman" w:hAnsi="Times New Roman" w:cs="Times New Roman"/>
            <w:color w:val="000000" w:themeColor="text1"/>
            <w:sz w:val="24"/>
            <w:szCs w:val="24"/>
            <w:rPrChange w:id="3757" w:author="Euderlan Freire" w:date="2025-06-13T19:10:00Z">
              <w:rPr/>
            </w:rPrChange>
          </w:rPr>
          <w:t xml:space="preserve">Disponível em: </w:t>
        </w:r>
        <w:r w:rsidRPr="00E203A3">
          <w:rPr>
            <w:rFonts w:ascii="Times New Roman" w:hAnsi="Times New Roman" w:cs="Times New Roman"/>
            <w:color w:val="000000" w:themeColor="text1"/>
            <w:sz w:val="24"/>
            <w:szCs w:val="24"/>
            <w:rPrChange w:id="3758" w:author="Euderlan Freire" w:date="2025-06-13T19:10:00Z">
              <w:rPr/>
            </w:rPrChange>
          </w:rPr>
          <w:fldChar w:fldCharType="begin"/>
        </w:r>
        <w:r w:rsidRPr="00E203A3">
          <w:rPr>
            <w:rFonts w:ascii="Times New Roman" w:hAnsi="Times New Roman" w:cs="Times New Roman"/>
            <w:color w:val="000000" w:themeColor="text1"/>
            <w:sz w:val="24"/>
            <w:szCs w:val="24"/>
            <w:rPrChange w:id="3759" w:author="Euderlan Freire" w:date="2025-06-13T19:10:00Z">
              <w:rPr/>
            </w:rPrChange>
          </w:rPr>
          <w:instrText xml:space="preserve"> HYPERLINK "https://www.edrawsoft.com/pt/uml-class-symbols.html" </w:instrText>
        </w:r>
        <w:r w:rsidRPr="00E203A3">
          <w:rPr>
            <w:rFonts w:ascii="Times New Roman" w:hAnsi="Times New Roman" w:cs="Times New Roman"/>
            <w:color w:val="000000" w:themeColor="text1"/>
            <w:sz w:val="24"/>
            <w:szCs w:val="24"/>
            <w:rPrChange w:id="3760" w:author="Euderlan Freire" w:date="2025-06-13T19:10:00Z">
              <w:rPr/>
            </w:rPrChange>
          </w:rPr>
          <w:fldChar w:fldCharType="separate"/>
        </w:r>
        <w:r w:rsidRPr="00E203A3">
          <w:rPr>
            <w:rStyle w:val="Hyperlink"/>
            <w:rFonts w:ascii="Times New Roman" w:hAnsi="Times New Roman" w:cs="Times New Roman"/>
            <w:color w:val="000000" w:themeColor="text1"/>
            <w:sz w:val="24"/>
            <w:szCs w:val="24"/>
            <w:rPrChange w:id="3761" w:author="Euderlan Freire" w:date="2025-06-13T19:10:00Z">
              <w:rPr>
                <w:rStyle w:val="Hyperlink"/>
              </w:rPr>
            </w:rPrChange>
          </w:rPr>
          <w:t>https://www.edrawsoft.com/</w:t>
        </w:r>
        <w:r w:rsidRPr="00E203A3">
          <w:rPr>
            <w:rFonts w:ascii="Times New Roman" w:hAnsi="Times New Roman" w:cs="Times New Roman"/>
            <w:color w:val="000000" w:themeColor="text1"/>
            <w:sz w:val="24"/>
            <w:szCs w:val="24"/>
            <w:rPrChange w:id="3762" w:author="Euderlan Freire" w:date="2025-06-13T19:10:00Z">
              <w:rPr/>
            </w:rPrChange>
          </w:rPr>
          <w:fldChar w:fldCharType="end"/>
        </w:r>
        <w:r w:rsidRPr="00E203A3">
          <w:rPr>
            <w:rFonts w:ascii="Times New Roman" w:hAnsi="Times New Roman" w:cs="Times New Roman"/>
            <w:color w:val="000000" w:themeColor="text1"/>
            <w:sz w:val="24"/>
            <w:szCs w:val="24"/>
            <w:rPrChange w:id="3763" w:author="Euderlan Freire" w:date="2025-06-13T19:10:00Z">
              <w:rPr/>
            </w:rPrChange>
          </w:rPr>
          <w:fldChar w:fldCharType="begin"/>
        </w:r>
        <w:r w:rsidRPr="00E203A3">
          <w:rPr>
            <w:rFonts w:ascii="Times New Roman" w:hAnsi="Times New Roman" w:cs="Times New Roman"/>
            <w:color w:val="000000" w:themeColor="text1"/>
            <w:sz w:val="24"/>
            <w:szCs w:val="24"/>
            <w:rPrChange w:id="3764" w:author="Euderlan Freire" w:date="2025-06-13T19:10:00Z">
              <w:rPr/>
            </w:rPrChange>
          </w:rPr>
          <w:instrText xml:space="preserve"> HYPERLINK "https://www.edrawsoft.com/pt/uml-class-symbols.html" </w:instrText>
        </w:r>
        <w:r w:rsidRPr="00E203A3">
          <w:rPr>
            <w:rFonts w:ascii="Times New Roman" w:hAnsi="Times New Roman" w:cs="Times New Roman"/>
            <w:color w:val="000000" w:themeColor="text1"/>
            <w:sz w:val="24"/>
            <w:szCs w:val="24"/>
            <w:rPrChange w:id="3765" w:author="Euderlan Freire" w:date="2025-06-13T19:10:00Z">
              <w:rPr/>
            </w:rPrChange>
          </w:rPr>
          <w:fldChar w:fldCharType="separate"/>
        </w:r>
        <w:r w:rsidRPr="00E203A3">
          <w:rPr>
            <w:rStyle w:val="Hyperlink"/>
            <w:rFonts w:ascii="Times New Roman" w:hAnsi="Times New Roman" w:cs="Times New Roman"/>
            <w:color w:val="000000" w:themeColor="text1"/>
            <w:sz w:val="24"/>
            <w:szCs w:val="24"/>
            <w:rPrChange w:id="3766" w:author="Euderlan Freire" w:date="2025-06-13T19:10:00Z">
              <w:rPr>
                <w:rStyle w:val="Hyperlink"/>
              </w:rPr>
            </w:rPrChange>
          </w:rPr>
          <w:t>pt</w:t>
        </w:r>
        <w:r w:rsidRPr="00E203A3">
          <w:rPr>
            <w:rFonts w:ascii="Times New Roman" w:hAnsi="Times New Roman" w:cs="Times New Roman"/>
            <w:color w:val="000000" w:themeColor="text1"/>
            <w:sz w:val="24"/>
            <w:szCs w:val="24"/>
            <w:rPrChange w:id="3767" w:author="Euderlan Freire" w:date="2025-06-13T19:10:00Z">
              <w:rPr/>
            </w:rPrChange>
          </w:rPr>
          <w:fldChar w:fldCharType="end"/>
        </w:r>
        <w:r w:rsidRPr="00E203A3">
          <w:rPr>
            <w:rFonts w:ascii="Times New Roman" w:hAnsi="Times New Roman" w:cs="Times New Roman"/>
            <w:color w:val="000000" w:themeColor="text1"/>
            <w:sz w:val="24"/>
            <w:szCs w:val="24"/>
            <w:rPrChange w:id="3768" w:author="Euderlan Freire" w:date="2025-06-13T19:10:00Z">
              <w:rPr/>
            </w:rPrChange>
          </w:rPr>
          <w:fldChar w:fldCharType="begin"/>
        </w:r>
        <w:r w:rsidRPr="00E203A3">
          <w:rPr>
            <w:rFonts w:ascii="Times New Roman" w:hAnsi="Times New Roman" w:cs="Times New Roman"/>
            <w:color w:val="000000" w:themeColor="text1"/>
            <w:sz w:val="24"/>
            <w:szCs w:val="24"/>
            <w:rPrChange w:id="3769" w:author="Euderlan Freire" w:date="2025-06-13T19:10:00Z">
              <w:rPr/>
            </w:rPrChange>
          </w:rPr>
          <w:instrText xml:space="preserve"> HYPERLINK "https://www.edrawsoft.com/pt/uml-class-symbols.html" </w:instrText>
        </w:r>
        <w:r w:rsidRPr="00E203A3">
          <w:rPr>
            <w:rFonts w:ascii="Times New Roman" w:hAnsi="Times New Roman" w:cs="Times New Roman"/>
            <w:color w:val="000000" w:themeColor="text1"/>
            <w:sz w:val="24"/>
            <w:szCs w:val="24"/>
            <w:rPrChange w:id="3770" w:author="Euderlan Freire" w:date="2025-06-13T19:10:00Z">
              <w:rPr/>
            </w:rPrChange>
          </w:rPr>
          <w:fldChar w:fldCharType="separate"/>
        </w:r>
        <w:r w:rsidRPr="00E203A3">
          <w:rPr>
            <w:rStyle w:val="Hyperlink"/>
            <w:rFonts w:ascii="Times New Roman" w:hAnsi="Times New Roman" w:cs="Times New Roman"/>
            <w:color w:val="000000" w:themeColor="text1"/>
            <w:sz w:val="24"/>
            <w:szCs w:val="24"/>
            <w:rPrChange w:id="3771" w:author="Euderlan Freire" w:date="2025-06-13T19:10:00Z">
              <w:rPr>
                <w:rStyle w:val="Hyperlink"/>
              </w:rPr>
            </w:rPrChange>
          </w:rPr>
          <w:t>/uml-class-symbols.html</w:t>
        </w:r>
        <w:r w:rsidRPr="00E203A3">
          <w:rPr>
            <w:rFonts w:ascii="Times New Roman" w:hAnsi="Times New Roman" w:cs="Times New Roman"/>
            <w:color w:val="000000" w:themeColor="text1"/>
            <w:sz w:val="24"/>
            <w:szCs w:val="24"/>
            <w:rPrChange w:id="3772" w:author="Euderlan Freire" w:date="2025-06-13T19:10:00Z">
              <w:rPr/>
            </w:rPrChange>
          </w:rPr>
          <w:fldChar w:fldCharType="end"/>
        </w:r>
        <w:r w:rsidRPr="00E203A3">
          <w:rPr>
            <w:rFonts w:ascii="Times New Roman" w:hAnsi="Times New Roman" w:cs="Times New Roman"/>
            <w:color w:val="000000" w:themeColor="text1"/>
            <w:sz w:val="24"/>
            <w:szCs w:val="24"/>
            <w:rPrChange w:id="3773" w:author="Euderlan Freire" w:date="2025-06-13T19:10:00Z">
              <w:rPr/>
            </w:rPrChange>
          </w:rPr>
          <w:t>. Acesso em: 2 jun. 2025.</w:t>
        </w:r>
      </w:ins>
    </w:p>
    <w:p w14:paraId="0C2B39E8" w14:textId="6E8A431D" w:rsidR="008650C4" w:rsidRPr="00E203A3" w:rsidRDefault="008650C4" w:rsidP="00EC2C2E">
      <w:pPr>
        <w:spacing w:before="40" w:after="240" w:line="360" w:lineRule="auto"/>
        <w:jc w:val="both"/>
        <w:rPr>
          <w:ins w:id="3774" w:author="Euderlan Freire" w:date="2025-06-12T17:41:00Z"/>
          <w:rFonts w:ascii="Times New Roman" w:hAnsi="Times New Roman" w:cs="Times New Roman"/>
          <w:color w:val="000000" w:themeColor="text1"/>
          <w:sz w:val="24"/>
          <w:szCs w:val="24"/>
          <w:rPrChange w:id="3775" w:author="Euderlan Freire" w:date="2025-06-13T19:10:00Z">
            <w:rPr>
              <w:ins w:id="3776" w:author="Euderlan Freire" w:date="2025-06-12T17:41:00Z"/>
            </w:rPr>
          </w:rPrChange>
        </w:rPr>
        <w:pPrChange w:id="3777" w:author="Euderlan Freire" w:date="2025-06-13T19:23:00Z">
          <w:pPr/>
        </w:pPrChange>
      </w:pPr>
      <w:ins w:id="3778" w:author="Euderlan Freire" w:date="2025-06-12T17:41:00Z">
        <w:r w:rsidRPr="00E203A3">
          <w:rPr>
            <w:rFonts w:ascii="Times New Roman" w:hAnsi="Times New Roman" w:cs="Times New Roman"/>
            <w:color w:val="000000" w:themeColor="text1"/>
            <w:sz w:val="24"/>
            <w:szCs w:val="24"/>
            <w:rPrChange w:id="3779" w:author="Euderlan Freire" w:date="2025-06-13T19:10:00Z">
              <w:rPr/>
            </w:rPrChange>
          </w:rPr>
          <w:lastRenderedPageBreak/>
          <w:t xml:space="preserve">LUCIDCHART. </w:t>
        </w:r>
        <w:r w:rsidRPr="00E203A3">
          <w:rPr>
            <w:rFonts w:ascii="Times New Roman" w:hAnsi="Times New Roman" w:cs="Times New Roman"/>
            <w:b/>
            <w:bCs/>
            <w:color w:val="000000" w:themeColor="text1"/>
            <w:sz w:val="24"/>
            <w:szCs w:val="24"/>
            <w:rPrChange w:id="3780" w:author="Euderlan Freire" w:date="2025-06-13T19:10:00Z">
              <w:rPr>
                <w:b/>
                <w:bCs/>
              </w:rPr>
            </w:rPrChange>
          </w:rPr>
          <w:t xml:space="preserve">O que é um diagrama de atividades UML? </w:t>
        </w:r>
        <w:r w:rsidRPr="00E203A3">
          <w:rPr>
            <w:rFonts w:ascii="Times New Roman" w:hAnsi="Times New Roman" w:cs="Times New Roman"/>
            <w:color w:val="000000" w:themeColor="text1"/>
            <w:sz w:val="24"/>
            <w:szCs w:val="24"/>
            <w:rPrChange w:id="3781" w:author="Euderlan Freire" w:date="2025-06-13T19:10:00Z">
              <w:rPr/>
            </w:rPrChange>
          </w:rPr>
          <w:t xml:space="preserve">Disponível em: </w:t>
        </w:r>
        <w:r w:rsidRPr="00E203A3">
          <w:rPr>
            <w:rFonts w:ascii="Times New Roman" w:hAnsi="Times New Roman" w:cs="Times New Roman"/>
            <w:color w:val="000000" w:themeColor="text1"/>
            <w:sz w:val="24"/>
            <w:szCs w:val="24"/>
            <w:rPrChange w:id="3782" w:author="Euderlan Freire" w:date="2025-06-13T19:10:00Z">
              <w:rPr/>
            </w:rPrChange>
          </w:rPr>
          <w:fldChar w:fldCharType="begin"/>
        </w:r>
        <w:r w:rsidRPr="00E203A3">
          <w:rPr>
            <w:rFonts w:ascii="Times New Roman" w:hAnsi="Times New Roman" w:cs="Times New Roman"/>
            <w:color w:val="000000" w:themeColor="text1"/>
            <w:sz w:val="24"/>
            <w:szCs w:val="24"/>
            <w:rPrChange w:id="3783" w:author="Euderlan Freire" w:date="2025-06-13T19:10:00Z">
              <w:rPr/>
            </w:rPrChange>
          </w:rPr>
          <w:instrText xml:space="preserve"> HYPERLINK "https://www.lucidchart.com/pages/pt/o-que-e-diagrama-de-atividades-uml" </w:instrText>
        </w:r>
        <w:r w:rsidRPr="00E203A3">
          <w:rPr>
            <w:rFonts w:ascii="Times New Roman" w:hAnsi="Times New Roman" w:cs="Times New Roman"/>
            <w:color w:val="000000" w:themeColor="text1"/>
            <w:sz w:val="24"/>
            <w:szCs w:val="24"/>
            <w:rPrChange w:id="3784" w:author="Euderlan Freire" w:date="2025-06-13T19:10:00Z">
              <w:rPr/>
            </w:rPrChange>
          </w:rPr>
          <w:fldChar w:fldCharType="separate"/>
        </w:r>
        <w:r w:rsidRPr="00E203A3">
          <w:rPr>
            <w:rStyle w:val="Hyperlink"/>
            <w:rFonts w:ascii="Times New Roman" w:hAnsi="Times New Roman" w:cs="Times New Roman"/>
            <w:color w:val="000000" w:themeColor="text1"/>
            <w:sz w:val="24"/>
            <w:szCs w:val="24"/>
            <w:rPrChange w:id="3785" w:author="Euderlan Freire" w:date="2025-06-13T19:10:00Z">
              <w:rPr>
                <w:rStyle w:val="Hyperlink"/>
              </w:rPr>
            </w:rPrChange>
          </w:rPr>
          <w:t>https://www.lucidchart.com/</w:t>
        </w:r>
        <w:r w:rsidRPr="00E203A3">
          <w:rPr>
            <w:rFonts w:ascii="Times New Roman" w:hAnsi="Times New Roman" w:cs="Times New Roman"/>
            <w:color w:val="000000" w:themeColor="text1"/>
            <w:sz w:val="24"/>
            <w:szCs w:val="24"/>
            <w:rPrChange w:id="3786" w:author="Euderlan Freire" w:date="2025-06-13T19:10:00Z">
              <w:rPr/>
            </w:rPrChange>
          </w:rPr>
          <w:fldChar w:fldCharType="end"/>
        </w:r>
        <w:r w:rsidRPr="00E203A3">
          <w:rPr>
            <w:rFonts w:ascii="Times New Roman" w:hAnsi="Times New Roman" w:cs="Times New Roman"/>
            <w:color w:val="000000" w:themeColor="text1"/>
            <w:sz w:val="24"/>
            <w:szCs w:val="24"/>
            <w:rPrChange w:id="3787" w:author="Euderlan Freire" w:date="2025-06-13T19:10:00Z">
              <w:rPr/>
            </w:rPrChange>
          </w:rPr>
          <w:fldChar w:fldCharType="begin"/>
        </w:r>
        <w:r w:rsidRPr="00E203A3">
          <w:rPr>
            <w:rFonts w:ascii="Times New Roman" w:hAnsi="Times New Roman" w:cs="Times New Roman"/>
            <w:color w:val="000000" w:themeColor="text1"/>
            <w:sz w:val="24"/>
            <w:szCs w:val="24"/>
            <w:rPrChange w:id="3788" w:author="Euderlan Freire" w:date="2025-06-13T19:10:00Z">
              <w:rPr/>
            </w:rPrChange>
          </w:rPr>
          <w:instrText xml:space="preserve"> HYPERLINK "https://www.lucidchart.com/pages/pt/o-que-e-diagrama-de-atividades-uml" </w:instrText>
        </w:r>
        <w:r w:rsidRPr="00E203A3">
          <w:rPr>
            <w:rFonts w:ascii="Times New Roman" w:hAnsi="Times New Roman" w:cs="Times New Roman"/>
            <w:color w:val="000000" w:themeColor="text1"/>
            <w:sz w:val="24"/>
            <w:szCs w:val="24"/>
            <w:rPrChange w:id="3789" w:author="Euderlan Freire" w:date="2025-06-13T19:10:00Z">
              <w:rPr/>
            </w:rPrChange>
          </w:rPr>
          <w:fldChar w:fldCharType="separate"/>
        </w:r>
        <w:r w:rsidRPr="00E203A3">
          <w:rPr>
            <w:rStyle w:val="Hyperlink"/>
            <w:rFonts w:ascii="Times New Roman" w:hAnsi="Times New Roman" w:cs="Times New Roman"/>
            <w:color w:val="000000" w:themeColor="text1"/>
            <w:sz w:val="24"/>
            <w:szCs w:val="24"/>
            <w:rPrChange w:id="3790" w:author="Euderlan Freire" w:date="2025-06-13T19:10:00Z">
              <w:rPr>
                <w:rStyle w:val="Hyperlink"/>
              </w:rPr>
            </w:rPrChange>
          </w:rPr>
          <w:t>pages</w:t>
        </w:r>
        <w:r w:rsidRPr="00E203A3">
          <w:rPr>
            <w:rFonts w:ascii="Times New Roman" w:hAnsi="Times New Roman" w:cs="Times New Roman"/>
            <w:color w:val="000000" w:themeColor="text1"/>
            <w:sz w:val="24"/>
            <w:szCs w:val="24"/>
            <w:rPrChange w:id="3791" w:author="Euderlan Freire" w:date="2025-06-13T19:10:00Z">
              <w:rPr/>
            </w:rPrChange>
          </w:rPr>
          <w:fldChar w:fldCharType="end"/>
        </w:r>
        <w:r w:rsidRPr="00E203A3">
          <w:rPr>
            <w:rFonts w:ascii="Times New Roman" w:hAnsi="Times New Roman" w:cs="Times New Roman"/>
            <w:color w:val="000000" w:themeColor="text1"/>
            <w:sz w:val="24"/>
            <w:szCs w:val="24"/>
            <w:rPrChange w:id="3792" w:author="Euderlan Freire" w:date="2025-06-13T19:10:00Z">
              <w:rPr/>
            </w:rPrChange>
          </w:rPr>
          <w:fldChar w:fldCharType="begin"/>
        </w:r>
        <w:r w:rsidRPr="00E203A3">
          <w:rPr>
            <w:rFonts w:ascii="Times New Roman" w:hAnsi="Times New Roman" w:cs="Times New Roman"/>
            <w:color w:val="000000" w:themeColor="text1"/>
            <w:sz w:val="24"/>
            <w:szCs w:val="24"/>
            <w:rPrChange w:id="3793" w:author="Euderlan Freire" w:date="2025-06-13T19:10:00Z">
              <w:rPr/>
            </w:rPrChange>
          </w:rPr>
          <w:instrText xml:space="preserve"> HYPERLINK "https://www.lucidchart.com/pages/pt/o-que-e-diagrama-de-atividades-uml" </w:instrText>
        </w:r>
        <w:r w:rsidRPr="00E203A3">
          <w:rPr>
            <w:rFonts w:ascii="Times New Roman" w:hAnsi="Times New Roman" w:cs="Times New Roman"/>
            <w:color w:val="000000" w:themeColor="text1"/>
            <w:sz w:val="24"/>
            <w:szCs w:val="24"/>
            <w:rPrChange w:id="3794" w:author="Euderlan Freire" w:date="2025-06-13T19:10:00Z">
              <w:rPr/>
            </w:rPrChange>
          </w:rPr>
          <w:fldChar w:fldCharType="separate"/>
        </w:r>
        <w:r w:rsidRPr="00E203A3">
          <w:rPr>
            <w:rStyle w:val="Hyperlink"/>
            <w:rFonts w:ascii="Times New Roman" w:hAnsi="Times New Roman" w:cs="Times New Roman"/>
            <w:color w:val="000000" w:themeColor="text1"/>
            <w:sz w:val="24"/>
            <w:szCs w:val="24"/>
            <w:rPrChange w:id="3795" w:author="Euderlan Freire" w:date="2025-06-13T19:10:00Z">
              <w:rPr>
                <w:rStyle w:val="Hyperlink"/>
              </w:rPr>
            </w:rPrChange>
          </w:rPr>
          <w:t>/</w:t>
        </w:r>
        <w:r w:rsidRPr="00E203A3">
          <w:rPr>
            <w:rFonts w:ascii="Times New Roman" w:hAnsi="Times New Roman" w:cs="Times New Roman"/>
            <w:color w:val="000000" w:themeColor="text1"/>
            <w:sz w:val="24"/>
            <w:szCs w:val="24"/>
            <w:rPrChange w:id="3796" w:author="Euderlan Freire" w:date="2025-06-13T19:10:00Z">
              <w:rPr/>
            </w:rPrChange>
          </w:rPr>
          <w:fldChar w:fldCharType="end"/>
        </w:r>
        <w:r w:rsidRPr="00E203A3">
          <w:rPr>
            <w:rFonts w:ascii="Times New Roman" w:hAnsi="Times New Roman" w:cs="Times New Roman"/>
            <w:color w:val="000000" w:themeColor="text1"/>
            <w:sz w:val="24"/>
            <w:szCs w:val="24"/>
            <w:rPrChange w:id="3797" w:author="Euderlan Freire" w:date="2025-06-13T19:10:00Z">
              <w:rPr/>
            </w:rPrChange>
          </w:rPr>
          <w:fldChar w:fldCharType="begin"/>
        </w:r>
        <w:r w:rsidRPr="00E203A3">
          <w:rPr>
            <w:rFonts w:ascii="Times New Roman" w:hAnsi="Times New Roman" w:cs="Times New Roman"/>
            <w:color w:val="000000" w:themeColor="text1"/>
            <w:sz w:val="24"/>
            <w:szCs w:val="24"/>
            <w:rPrChange w:id="3798" w:author="Euderlan Freire" w:date="2025-06-13T19:10:00Z">
              <w:rPr/>
            </w:rPrChange>
          </w:rPr>
          <w:instrText xml:space="preserve"> HYPERLINK "https://www.lucidchart.com/pages/pt/o-que-e-diagrama-de-atividades-uml" </w:instrText>
        </w:r>
        <w:r w:rsidRPr="00E203A3">
          <w:rPr>
            <w:rFonts w:ascii="Times New Roman" w:hAnsi="Times New Roman" w:cs="Times New Roman"/>
            <w:color w:val="000000" w:themeColor="text1"/>
            <w:sz w:val="24"/>
            <w:szCs w:val="24"/>
            <w:rPrChange w:id="3799" w:author="Euderlan Freire" w:date="2025-06-13T19:10:00Z">
              <w:rPr/>
            </w:rPrChange>
          </w:rPr>
          <w:fldChar w:fldCharType="separate"/>
        </w:r>
        <w:r w:rsidRPr="00E203A3">
          <w:rPr>
            <w:rStyle w:val="Hyperlink"/>
            <w:rFonts w:ascii="Times New Roman" w:hAnsi="Times New Roman" w:cs="Times New Roman"/>
            <w:color w:val="000000" w:themeColor="text1"/>
            <w:sz w:val="24"/>
            <w:szCs w:val="24"/>
            <w:rPrChange w:id="3800" w:author="Euderlan Freire" w:date="2025-06-13T19:10:00Z">
              <w:rPr>
                <w:rStyle w:val="Hyperlink"/>
              </w:rPr>
            </w:rPrChange>
          </w:rPr>
          <w:t>pt</w:t>
        </w:r>
        <w:r w:rsidRPr="00E203A3">
          <w:rPr>
            <w:rFonts w:ascii="Times New Roman" w:hAnsi="Times New Roman" w:cs="Times New Roman"/>
            <w:color w:val="000000" w:themeColor="text1"/>
            <w:sz w:val="24"/>
            <w:szCs w:val="24"/>
            <w:rPrChange w:id="3801" w:author="Euderlan Freire" w:date="2025-06-13T19:10:00Z">
              <w:rPr/>
            </w:rPrChange>
          </w:rPr>
          <w:fldChar w:fldCharType="end"/>
        </w:r>
        <w:r w:rsidRPr="00E203A3">
          <w:rPr>
            <w:rFonts w:ascii="Times New Roman" w:hAnsi="Times New Roman" w:cs="Times New Roman"/>
            <w:color w:val="000000" w:themeColor="text1"/>
            <w:sz w:val="24"/>
            <w:szCs w:val="24"/>
            <w:rPrChange w:id="3802" w:author="Euderlan Freire" w:date="2025-06-13T19:10:00Z">
              <w:rPr/>
            </w:rPrChange>
          </w:rPr>
          <w:fldChar w:fldCharType="begin"/>
        </w:r>
        <w:r w:rsidRPr="00E203A3">
          <w:rPr>
            <w:rFonts w:ascii="Times New Roman" w:hAnsi="Times New Roman" w:cs="Times New Roman"/>
            <w:color w:val="000000" w:themeColor="text1"/>
            <w:sz w:val="24"/>
            <w:szCs w:val="24"/>
            <w:rPrChange w:id="3803" w:author="Euderlan Freire" w:date="2025-06-13T19:10:00Z">
              <w:rPr/>
            </w:rPrChange>
          </w:rPr>
          <w:instrText xml:space="preserve"> HYPERLINK "https://www.lucidchart.com/pages/pt/o-que-e-diagrama-de-atividades-uml" </w:instrText>
        </w:r>
        <w:r w:rsidRPr="00E203A3">
          <w:rPr>
            <w:rFonts w:ascii="Times New Roman" w:hAnsi="Times New Roman" w:cs="Times New Roman"/>
            <w:color w:val="000000" w:themeColor="text1"/>
            <w:sz w:val="24"/>
            <w:szCs w:val="24"/>
            <w:rPrChange w:id="3804" w:author="Euderlan Freire" w:date="2025-06-13T19:10:00Z">
              <w:rPr/>
            </w:rPrChange>
          </w:rPr>
          <w:fldChar w:fldCharType="separate"/>
        </w:r>
        <w:r w:rsidRPr="00E203A3">
          <w:rPr>
            <w:rStyle w:val="Hyperlink"/>
            <w:rFonts w:ascii="Times New Roman" w:hAnsi="Times New Roman" w:cs="Times New Roman"/>
            <w:color w:val="000000" w:themeColor="text1"/>
            <w:sz w:val="24"/>
            <w:szCs w:val="24"/>
            <w:rPrChange w:id="3805" w:author="Euderlan Freire" w:date="2025-06-13T19:10:00Z">
              <w:rPr>
                <w:rStyle w:val="Hyperlink"/>
              </w:rPr>
            </w:rPrChange>
          </w:rPr>
          <w:t>/o-que-e-diagrama-de-atividades-</w:t>
        </w:r>
        <w:r w:rsidRPr="00E203A3">
          <w:rPr>
            <w:rFonts w:ascii="Times New Roman" w:hAnsi="Times New Roman" w:cs="Times New Roman"/>
            <w:color w:val="000000" w:themeColor="text1"/>
            <w:sz w:val="24"/>
            <w:szCs w:val="24"/>
            <w:rPrChange w:id="3806" w:author="Euderlan Freire" w:date="2025-06-13T19:10:00Z">
              <w:rPr/>
            </w:rPrChange>
          </w:rPr>
          <w:fldChar w:fldCharType="end"/>
        </w:r>
        <w:r w:rsidRPr="00E203A3">
          <w:rPr>
            <w:rFonts w:ascii="Times New Roman" w:hAnsi="Times New Roman" w:cs="Times New Roman"/>
            <w:color w:val="000000" w:themeColor="text1"/>
            <w:sz w:val="24"/>
            <w:szCs w:val="24"/>
            <w:rPrChange w:id="3807" w:author="Euderlan Freire" w:date="2025-06-13T19:10:00Z">
              <w:rPr/>
            </w:rPrChange>
          </w:rPr>
          <w:fldChar w:fldCharType="begin"/>
        </w:r>
        <w:r w:rsidRPr="00E203A3">
          <w:rPr>
            <w:rFonts w:ascii="Times New Roman" w:hAnsi="Times New Roman" w:cs="Times New Roman"/>
            <w:color w:val="000000" w:themeColor="text1"/>
            <w:sz w:val="24"/>
            <w:szCs w:val="24"/>
            <w:rPrChange w:id="3808" w:author="Euderlan Freire" w:date="2025-06-13T19:10:00Z">
              <w:rPr/>
            </w:rPrChange>
          </w:rPr>
          <w:instrText xml:space="preserve"> HYPERLINK "https://www.lucidchart.com/pages/pt/o-que-e-diagrama-de-atividades-uml" </w:instrText>
        </w:r>
        <w:r w:rsidRPr="00E203A3">
          <w:rPr>
            <w:rFonts w:ascii="Times New Roman" w:hAnsi="Times New Roman" w:cs="Times New Roman"/>
            <w:color w:val="000000" w:themeColor="text1"/>
            <w:sz w:val="24"/>
            <w:szCs w:val="24"/>
            <w:rPrChange w:id="3809" w:author="Euderlan Freire" w:date="2025-06-13T19:10:00Z">
              <w:rPr/>
            </w:rPrChange>
          </w:rPr>
          <w:fldChar w:fldCharType="separate"/>
        </w:r>
        <w:r w:rsidRPr="00E203A3">
          <w:rPr>
            <w:rStyle w:val="Hyperlink"/>
            <w:rFonts w:ascii="Times New Roman" w:hAnsi="Times New Roman" w:cs="Times New Roman"/>
            <w:color w:val="000000" w:themeColor="text1"/>
            <w:sz w:val="24"/>
            <w:szCs w:val="24"/>
            <w:rPrChange w:id="3810" w:author="Euderlan Freire" w:date="2025-06-13T19:10:00Z">
              <w:rPr>
                <w:rStyle w:val="Hyperlink"/>
              </w:rPr>
            </w:rPrChange>
          </w:rPr>
          <w:t>uml</w:t>
        </w:r>
        <w:r w:rsidRPr="00E203A3">
          <w:rPr>
            <w:rFonts w:ascii="Times New Roman" w:hAnsi="Times New Roman" w:cs="Times New Roman"/>
            <w:color w:val="000000" w:themeColor="text1"/>
            <w:sz w:val="24"/>
            <w:szCs w:val="24"/>
            <w:rPrChange w:id="3811" w:author="Euderlan Freire" w:date="2025-06-13T19:10:00Z">
              <w:rPr/>
            </w:rPrChange>
          </w:rPr>
          <w:fldChar w:fldCharType="end"/>
        </w:r>
        <w:r w:rsidRPr="00E203A3">
          <w:rPr>
            <w:rFonts w:ascii="Times New Roman" w:hAnsi="Times New Roman" w:cs="Times New Roman"/>
            <w:color w:val="000000" w:themeColor="text1"/>
            <w:sz w:val="24"/>
            <w:szCs w:val="24"/>
            <w:rPrChange w:id="3812" w:author="Euderlan Freire" w:date="2025-06-13T19:10:00Z">
              <w:rPr/>
            </w:rPrChange>
          </w:rPr>
          <w:t>. Acesso em: 2 jun. 2025.</w:t>
        </w:r>
      </w:ins>
    </w:p>
    <w:p w14:paraId="71591F31" w14:textId="618BD00F" w:rsidR="008650C4" w:rsidRPr="00E203A3" w:rsidRDefault="008650C4" w:rsidP="00EC2C2E">
      <w:pPr>
        <w:spacing w:before="40" w:after="240" w:line="360" w:lineRule="auto"/>
        <w:jc w:val="both"/>
        <w:rPr>
          <w:ins w:id="3813" w:author="Euderlan Freire" w:date="2025-06-12T17:41:00Z"/>
          <w:rFonts w:ascii="Times New Roman" w:hAnsi="Times New Roman" w:cs="Times New Roman"/>
          <w:color w:val="000000" w:themeColor="text1"/>
          <w:sz w:val="24"/>
          <w:szCs w:val="24"/>
          <w:rPrChange w:id="3814" w:author="Euderlan Freire" w:date="2025-06-13T19:10:00Z">
            <w:rPr>
              <w:ins w:id="3815" w:author="Euderlan Freire" w:date="2025-06-12T17:41:00Z"/>
            </w:rPr>
          </w:rPrChange>
        </w:rPr>
        <w:pPrChange w:id="3816" w:author="Euderlan Freire" w:date="2025-06-13T19:23:00Z">
          <w:pPr/>
        </w:pPrChange>
      </w:pPr>
      <w:ins w:id="3817" w:author="Euderlan Freire" w:date="2025-06-12T17:41:00Z">
        <w:r w:rsidRPr="00E203A3">
          <w:rPr>
            <w:rFonts w:ascii="Times New Roman" w:hAnsi="Times New Roman" w:cs="Times New Roman"/>
            <w:color w:val="000000" w:themeColor="text1"/>
            <w:sz w:val="24"/>
            <w:szCs w:val="24"/>
            <w:rPrChange w:id="3818" w:author="Euderlan Freire" w:date="2025-06-13T19:10:00Z">
              <w:rPr/>
            </w:rPrChange>
          </w:rPr>
          <w:t xml:space="preserve">MARKETING IPROCESS. </w:t>
        </w:r>
        <w:r w:rsidRPr="00E203A3">
          <w:rPr>
            <w:rFonts w:ascii="Times New Roman" w:hAnsi="Times New Roman" w:cs="Times New Roman"/>
            <w:b/>
            <w:bCs/>
            <w:color w:val="000000" w:themeColor="text1"/>
            <w:sz w:val="24"/>
            <w:szCs w:val="24"/>
            <w:rPrChange w:id="3819" w:author="Euderlan Freire" w:date="2025-06-13T19:10:00Z">
              <w:rPr>
                <w:b/>
                <w:bCs/>
              </w:rPr>
            </w:rPrChange>
          </w:rPr>
          <w:t xml:space="preserve">Os Super Poderes da IA – </w:t>
        </w:r>
        <w:proofErr w:type="spellStart"/>
        <w:r w:rsidRPr="00E203A3">
          <w:rPr>
            <w:rFonts w:ascii="Times New Roman" w:hAnsi="Times New Roman" w:cs="Times New Roman"/>
            <w:b/>
            <w:bCs/>
            <w:color w:val="000000" w:themeColor="text1"/>
            <w:sz w:val="24"/>
            <w:szCs w:val="24"/>
            <w:rPrChange w:id="3820" w:author="Euderlan Freire" w:date="2025-06-13T19:10:00Z">
              <w:rPr>
                <w:b/>
                <w:bCs/>
              </w:rPr>
            </w:rPrChange>
          </w:rPr>
          <w:t>Ep</w:t>
        </w:r>
        <w:proofErr w:type="spellEnd"/>
        <w:r w:rsidRPr="00E203A3">
          <w:rPr>
            <w:rFonts w:ascii="Times New Roman" w:hAnsi="Times New Roman" w:cs="Times New Roman"/>
            <w:b/>
            <w:bCs/>
            <w:color w:val="000000" w:themeColor="text1"/>
            <w:sz w:val="24"/>
            <w:szCs w:val="24"/>
            <w:rPrChange w:id="3821" w:author="Euderlan Freire" w:date="2025-06-13T19:10:00Z">
              <w:rPr>
                <w:b/>
                <w:bCs/>
              </w:rPr>
            </w:rPrChange>
          </w:rPr>
          <w:t xml:space="preserve">. 4. O Poder da Inteligência Artificial em analisar e interpretar textos. </w:t>
        </w:r>
        <w:r w:rsidRPr="00E203A3">
          <w:rPr>
            <w:rFonts w:ascii="Times New Roman" w:hAnsi="Times New Roman" w:cs="Times New Roman"/>
            <w:color w:val="000000" w:themeColor="text1"/>
            <w:sz w:val="24"/>
            <w:szCs w:val="24"/>
            <w:rPrChange w:id="3822" w:author="Euderlan Freire" w:date="2025-06-13T19:10:00Z">
              <w:rPr>
                <w:i/>
                <w:iCs/>
              </w:rPr>
            </w:rPrChange>
          </w:rPr>
          <w:t xml:space="preserve">Blog </w:t>
        </w:r>
        <w:proofErr w:type="spellStart"/>
        <w:r w:rsidRPr="00E203A3">
          <w:rPr>
            <w:rFonts w:ascii="Times New Roman" w:hAnsi="Times New Roman" w:cs="Times New Roman"/>
            <w:color w:val="000000" w:themeColor="text1"/>
            <w:sz w:val="24"/>
            <w:szCs w:val="24"/>
            <w:rPrChange w:id="3823" w:author="Euderlan Freire" w:date="2025-06-13T19:10:00Z">
              <w:rPr>
                <w:i/>
                <w:iCs/>
              </w:rPr>
            </w:rPrChange>
          </w:rPr>
          <w:t>iProcess</w:t>
        </w:r>
        <w:proofErr w:type="spellEnd"/>
        <w:r w:rsidRPr="00E203A3">
          <w:rPr>
            <w:rFonts w:ascii="Times New Roman" w:hAnsi="Times New Roman" w:cs="Times New Roman"/>
            <w:color w:val="000000" w:themeColor="text1"/>
            <w:sz w:val="24"/>
            <w:szCs w:val="24"/>
            <w:rPrChange w:id="3824" w:author="Euderlan Freire" w:date="2025-06-13T19:10:00Z">
              <w:rPr/>
            </w:rPrChange>
          </w:rPr>
          <w:t xml:space="preserve">, 6 dez. 2023. Disponível em: </w:t>
        </w:r>
        <w:r w:rsidRPr="00E203A3">
          <w:rPr>
            <w:rFonts w:ascii="Times New Roman" w:hAnsi="Times New Roman" w:cs="Times New Roman"/>
            <w:color w:val="000000" w:themeColor="text1"/>
            <w:sz w:val="24"/>
            <w:szCs w:val="24"/>
            <w:rPrChange w:id="3825" w:author="Euderlan Freire" w:date="2025-06-13T19:10:00Z">
              <w:rPr/>
            </w:rPrChange>
          </w:rPr>
          <w:fldChar w:fldCharType="begin"/>
        </w:r>
        <w:r w:rsidRPr="00E203A3">
          <w:rPr>
            <w:rFonts w:ascii="Times New Roman" w:hAnsi="Times New Roman" w:cs="Times New Roman"/>
            <w:color w:val="000000" w:themeColor="text1"/>
            <w:sz w:val="24"/>
            <w:szCs w:val="24"/>
            <w:rPrChange w:id="3826" w:author="Euderlan Freire" w:date="2025-06-13T19:10:00Z">
              <w:rPr/>
            </w:rPrChange>
          </w:rPr>
          <w:instrText xml:space="preserve"> HYPERLINK "https://blog.iprocess.com.br/2023/12/os-super-poderes-da-ia-ep-4-o-poder-da-inteligencia-artificial-em-analisar-e-interpretar-textos" </w:instrText>
        </w:r>
        <w:r w:rsidRPr="00E203A3">
          <w:rPr>
            <w:rFonts w:ascii="Times New Roman" w:hAnsi="Times New Roman" w:cs="Times New Roman"/>
            <w:color w:val="000000" w:themeColor="text1"/>
            <w:sz w:val="24"/>
            <w:szCs w:val="24"/>
            <w:rPrChange w:id="3827" w:author="Euderlan Freire" w:date="2025-06-13T19:10:00Z">
              <w:rPr/>
            </w:rPrChange>
          </w:rPr>
          <w:fldChar w:fldCharType="separate"/>
        </w:r>
        <w:r w:rsidRPr="00E203A3">
          <w:rPr>
            <w:rStyle w:val="Hyperlink"/>
            <w:rFonts w:ascii="Times New Roman" w:hAnsi="Times New Roman" w:cs="Times New Roman"/>
            <w:color w:val="000000" w:themeColor="text1"/>
            <w:sz w:val="24"/>
            <w:szCs w:val="24"/>
            <w:rPrChange w:id="3828" w:author="Euderlan Freire" w:date="2025-06-13T19:10:00Z">
              <w:rPr>
                <w:rStyle w:val="Hyperlink"/>
              </w:rPr>
            </w:rPrChange>
          </w:rPr>
          <w:t>https://blog.iprocess.com.br/2023/12/os-super-poderes-da-ia-ep-4-o-poder-da-inteligencia-artificial-em-analisar-e-interpretar-textos</w:t>
        </w:r>
        <w:r w:rsidRPr="00E203A3">
          <w:rPr>
            <w:rFonts w:ascii="Times New Roman" w:hAnsi="Times New Roman" w:cs="Times New Roman"/>
            <w:color w:val="000000" w:themeColor="text1"/>
            <w:sz w:val="24"/>
            <w:szCs w:val="24"/>
            <w:rPrChange w:id="3829" w:author="Euderlan Freire" w:date="2025-06-13T19:10:00Z">
              <w:rPr/>
            </w:rPrChange>
          </w:rPr>
          <w:fldChar w:fldCharType="end"/>
        </w:r>
        <w:r w:rsidRPr="00E203A3">
          <w:rPr>
            <w:rFonts w:ascii="Times New Roman" w:hAnsi="Times New Roman" w:cs="Times New Roman"/>
            <w:color w:val="000000" w:themeColor="text1"/>
            <w:sz w:val="24"/>
            <w:szCs w:val="24"/>
            <w:rPrChange w:id="3830" w:author="Euderlan Freire" w:date="2025-06-13T19:10:00Z">
              <w:rPr/>
            </w:rPrChange>
          </w:rPr>
          <w:t>. Acesso em: 3 jun. 2025.</w:t>
        </w:r>
      </w:ins>
    </w:p>
    <w:p w14:paraId="030E978F" w14:textId="7EDF82E3" w:rsidR="008650C4" w:rsidRPr="00E203A3" w:rsidRDefault="008650C4" w:rsidP="00EC2C2E">
      <w:pPr>
        <w:spacing w:before="40" w:after="240" w:line="360" w:lineRule="auto"/>
        <w:jc w:val="both"/>
        <w:rPr>
          <w:ins w:id="3831" w:author="Euderlan Freire" w:date="2025-06-12T17:41:00Z"/>
          <w:rFonts w:ascii="Times New Roman" w:hAnsi="Times New Roman" w:cs="Times New Roman"/>
          <w:color w:val="000000" w:themeColor="text1"/>
          <w:sz w:val="24"/>
          <w:szCs w:val="24"/>
          <w:rPrChange w:id="3832" w:author="Euderlan Freire" w:date="2025-06-13T19:10:00Z">
            <w:rPr>
              <w:ins w:id="3833" w:author="Euderlan Freire" w:date="2025-06-12T17:41:00Z"/>
            </w:rPr>
          </w:rPrChange>
        </w:rPr>
        <w:pPrChange w:id="3834" w:author="Euderlan Freire" w:date="2025-06-13T19:23:00Z">
          <w:pPr/>
        </w:pPrChange>
      </w:pPr>
      <w:ins w:id="3835" w:author="Euderlan Freire" w:date="2025-06-12T17:41:00Z">
        <w:r w:rsidRPr="00E203A3">
          <w:rPr>
            <w:rFonts w:ascii="Times New Roman" w:hAnsi="Times New Roman" w:cs="Times New Roman"/>
            <w:color w:val="000000" w:themeColor="text1"/>
            <w:sz w:val="24"/>
            <w:szCs w:val="24"/>
            <w:rPrChange w:id="3836" w:author="Euderlan Freire" w:date="2025-06-13T19:10:00Z">
              <w:rPr/>
            </w:rPrChange>
          </w:rPr>
          <w:t xml:space="preserve">ROSA, Ângela. </w:t>
        </w:r>
        <w:r w:rsidRPr="00E203A3">
          <w:rPr>
            <w:rFonts w:ascii="Times New Roman" w:hAnsi="Times New Roman" w:cs="Times New Roman"/>
            <w:b/>
            <w:bCs/>
            <w:color w:val="000000" w:themeColor="text1"/>
            <w:sz w:val="24"/>
            <w:szCs w:val="24"/>
            <w:rPrChange w:id="3837" w:author="Euderlan Freire" w:date="2025-06-13T19:10:00Z">
              <w:rPr>
                <w:b/>
                <w:bCs/>
              </w:rPr>
            </w:rPrChange>
          </w:rPr>
          <w:t xml:space="preserve">Requisitos de software funcionais e não funcionais: o que são? </w:t>
        </w:r>
        <w:proofErr w:type="spellStart"/>
        <w:r w:rsidRPr="00E203A3">
          <w:rPr>
            <w:rFonts w:ascii="Times New Roman" w:hAnsi="Times New Roman" w:cs="Times New Roman"/>
            <w:color w:val="000000" w:themeColor="text1"/>
            <w:sz w:val="24"/>
            <w:szCs w:val="24"/>
            <w:rPrChange w:id="3838" w:author="Euderlan Freire" w:date="2025-06-13T19:10:00Z">
              <w:rPr>
                <w:i/>
                <w:iCs/>
              </w:rPr>
            </w:rPrChange>
          </w:rPr>
          <w:t>SoftDesign</w:t>
        </w:r>
        <w:proofErr w:type="spellEnd"/>
        <w:r w:rsidRPr="00E203A3">
          <w:rPr>
            <w:rFonts w:ascii="Times New Roman" w:hAnsi="Times New Roman" w:cs="Times New Roman"/>
            <w:color w:val="000000" w:themeColor="text1"/>
            <w:sz w:val="24"/>
            <w:szCs w:val="24"/>
            <w:rPrChange w:id="3839" w:author="Euderlan Freire" w:date="2025-06-13T19:10:00Z">
              <w:rPr/>
            </w:rPrChange>
          </w:rPr>
          <w:t xml:space="preserve">, 17 jun. 2021. Disponível em: </w:t>
        </w:r>
        <w:r w:rsidRPr="00E203A3">
          <w:rPr>
            <w:rFonts w:ascii="Times New Roman" w:hAnsi="Times New Roman" w:cs="Times New Roman"/>
            <w:color w:val="000000" w:themeColor="text1"/>
            <w:sz w:val="24"/>
            <w:szCs w:val="24"/>
            <w:rPrChange w:id="3840" w:author="Euderlan Freire" w:date="2025-06-13T19:10:00Z">
              <w:rPr/>
            </w:rPrChange>
          </w:rPr>
          <w:fldChar w:fldCharType="begin"/>
        </w:r>
        <w:r w:rsidRPr="00E203A3">
          <w:rPr>
            <w:rFonts w:ascii="Times New Roman" w:hAnsi="Times New Roman" w:cs="Times New Roman"/>
            <w:color w:val="000000" w:themeColor="text1"/>
            <w:sz w:val="24"/>
            <w:szCs w:val="24"/>
            <w:rPrChange w:id="3841" w:author="Euderlan Freire" w:date="2025-06-13T19:10:00Z">
              <w:rPr/>
            </w:rPrChange>
          </w:rPr>
          <w:instrText xml:space="preserve"> HYPERLINK "https://softdesign.com.br/blog/requisitos-de-software-funcionais-e-nao-funcionais/" </w:instrText>
        </w:r>
        <w:r w:rsidRPr="00E203A3">
          <w:rPr>
            <w:rFonts w:ascii="Times New Roman" w:hAnsi="Times New Roman" w:cs="Times New Roman"/>
            <w:color w:val="000000" w:themeColor="text1"/>
            <w:sz w:val="24"/>
            <w:szCs w:val="24"/>
            <w:rPrChange w:id="3842" w:author="Euderlan Freire" w:date="2025-06-13T19:10:00Z">
              <w:rPr/>
            </w:rPrChange>
          </w:rPr>
          <w:fldChar w:fldCharType="separate"/>
        </w:r>
        <w:r w:rsidRPr="00E203A3">
          <w:rPr>
            <w:rStyle w:val="Hyperlink"/>
            <w:rFonts w:ascii="Times New Roman" w:hAnsi="Times New Roman" w:cs="Times New Roman"/>
            <w:color w:val="000000" w:themeColor="text1"/>
            <w:sz w:val="24"/>
            <w:szCs w:val="24"/>
            <w:rPrChange w:id="3843" w:author="Euderlan Freire" w:date="2025-06-13T19:10:00Z">
              <w:rPr>
                <w:rStyle w:val="Hyperlink"/>
              </w:rPr>
            </w:rPrChange>
          </w:rPr>
          <w:t>https://softdesign.com.br/blog/requisitos-de-software-funcionais-e-</w:t>
        </w:r>
        <w:r w:rsidRPr="00E203A3">
          <w:rPr>
            <w:rFonts w:ascii="Times New Roman" w:hAnsi="Times New Roman" w:cs="Times New Roman"/>
            <w:color w:val="000000" w:themeColor="text1"/>
            <w:sz w:val="24"/>
            <w:szCs w:val="24"/>
            <w:rPrChange w:id="3844" w:author="Euderlan Freire" w:date="2025-06-13T19:10:00Z">
              <w:rPr/>
            </w:rPrChange>
          </w:rPr>
          <w:fldChar w:fldCharType="end"/>
        </w:r>
        <w:r w:rsidRPr="00E203A3">
          <w:rPr>
            <w:rFonts w:ascii="Times New Roman" w:hAnsi="Times New Roman" w:cs="Times New Roman"/>
            <w:color w:val="000000" w:themeColor="text1"/>
            <w:sz w:val="24"/>
            <w:szCs w:val="24"/>
            <w:rPrChange w:id="3845" w:author="Euderlan Freire" w:date="2025-06-13T19:10:00Z">
              <w:rPr/>
            </w:rPrChange>
          </w:rPr>
          <w:fldChar w:fldCharType="begin"/>
        </w:r>
        <w:r w:rsidRPr="00E203A3">
          <w:rPr>
            <w:rFonts w:ascii="Times New Roman" w:hAnsi="Times New Roman" w:cs="Times New Roman"/>
            <w:color w:val="000000" w:themeColor="text1"/>
            <w:sz w:val="24"/>
            <w:szCs w:val="24"/>
            <w:rPrChange w:id="3846" w:author="Euderlan Freire" w:date="2025-06-13T19:10:00Z">
              <w:rPr/>
            </w:rPrChange>
          </w:rPr>
          <w:instrText xml:space="preserve"> HYPERLINK "https://softdesign.com.br/blog/requisitos-de-software-funcionais-e-nao-funcionais/" </w:instrText>
        </w:r>
        <w:r w:rsidRPr="00E203A3">
          <w:rPr>
            <w:rFonts w:ascii="Times New Roman" w:hAnsi="Times New Roman" w:cs="Times New Roman"/>
            <w:color w:val="000000" w:themeColor="text1"/>
            <w:sz w:val="24"/>
            <w:szCs w:val="24"/>
            <w:rPrChange w:id="3847" w:author="Euderlan Freire" w:date="2025-06-13T19:10:00Z">
              <w:rPr/>
            </w:rPrChange>
          </w:rPr>
          <w:fldChar w:fldCharType="separate"/>
        </w:r>
        <w:r w:rsidRPr="00E203A3">
          <w:rPr>
            <w:rStyle w:val="Hyperlink"/>
            <w:rFonts w:ascii="Times New Roman" w:hAnsi="Times New Roman" w:cs="Times New Roman"/>
            <w:color w:val="000000" w:themeColor="text1"/>
            <w:sz w:val="24"/>
            <w:szCs w:val="24"/>
            <w:rPrChange w:id="3848" w:author="Euderlan Freire" w:date="2025-06-13T19:10:00Z">
              <w:rPr>
                <w:rStyle w:val="Hyperlink"/>
              </w:rPr>
            </w:rPrChange>
          </w:rPr>
          <w:t>nao</w:t>
        </w:r>
        <w:r w:rsidRPr="00E203A3">
          <w:rPr>
            <w:rFonts w:ascii="Times New Roman" w:hAnsi="Times New Roman" w:cs="Times New Roman"/>
            <w:color w:val="000000" w:themeColor="text1"/>
            <w:sz w:val="24"/>
            <w:szCs w:val="24"/>
            <w:rPrChange w:id="3849" w:author="Euderlan Freire" w:date="2025-06-13T19:10:00Z">
              <w:rPr/>
            </w:rPrChange>
          </w:rPr>
          <w:fldChar w:fldCharType="end"/>
        </w:r>
        <w:r w:rsidRPr="00E203A3">
          <w:rPr>
            <w:rFonts w:ascii="Times New Roman" w:hAnsi="Times New Roman" w:cs="Times New Roman"/>
            <w:color w:val="000000" w:themeColor="text1"/>
            <w:sz w:val="24"/>
            <w:szCs w:val="24"/>
            <w:rPrChange w:id="3850" w:author="Euderlan Freire" w:date="2025-06-13T19:10:00Z">
              <w:rPr/>
            </w:rPrChange>
          </w:rPr>
          <w:fldChar w:fldCharType="begin"/>
        </w:r>
        <w:r w:rsidRPr="00E203A3">
          <w:rPr>
            <w:rFonts w:ascii="Times New Roman" w:hAnsi="Times New Roman" w:cs="Times New Roman"/>
            <w:color w:val="000000" w:themeColor="text1"/>
            <w:sz w:val="24"/>
            <w:szCs w:val="24"/>
            <w:rPrChange w:id="3851" w:author="Euderlan Freire" w:date="2025-06-13T19:10:00Z">
              <w:rPr/>
            </w:rPrChange>
          </w:rPr>
          <w:instrText xml:space="preserve"> HYPERLINK "https://softdesign.com.br/blog/requisitos-de-software-funcionais-e-nao-funcionais/" </w:instrText>
        </w:r>
        <w:r w:rsidRPr="00E203A3">
          <w:rPr>
            <w:rFonts w:ascii="Times New Roman" w:hAnsi="Times New Roman" w:cs="Times New Roman"/>
            <w:color w:val="000000" w:themeColor="text1"/>
            <w:sz w:val="24"/>
            <w:szCs w:val="24"/>
            <w:rPrChange w:id="3852" w:author="Euderlan Freire" w:date="2025-06-13T19:10:00Z">
              <w:rPr/>
            </w:rPrChange>
          </w:rPr>
          <w:fldChar w:fldCharType="separate"/>
        </w:r>
        <w:r w:rsidRPr="00E203A3">
          <w:rPr>
            <w:rStyle w:val="Hyperlink"/>
            <w:rFonts w:ascii="Times New Roman" w:hAnsi="Times New Roman" w:cs="Times New Roman"/>
            <w:color w:val="000000" w:themeColor="text1"/>
            <w:sz w:val="24"/>
            <w:szCs w:val="24"/>
            <w:rPrChange w:id="3853" w:author="Euderlan Freire" w:date="2025-06-13T19:10:00Z">
              <w:rPr>
                <w:rStyle w:val="Hyperlink"/>
              </w:rPr>
            </w:rPrChange>
          </w:rPr>
          <w:t>-funcionais/</w:t>
        </w:r>
        <w:r w:rsidRPr="00E203A3">
          <w:rPr>
            <w:rFonts w:ascii="Times New Roman" w:hAnsi="Times New Roman" w:cs="Times New Roman"/>
            <w:color w:val="000000" w:themeColor="text1"/>
            <w:sz w:val="24"/>
            <w:szCs w:val="24"/>
            <w:rPrChange w:id="3854" w:author="Euderlan Freire" w:date="2025-06-13T19:10:00Z">
              <w:rPr/>
            </w:rPrChange>
          </w:rPr>
          <w:fldChar w:fldCharType="end"/>
        </w:r>
        <w:r w:rsidRPr="00E203A3">
          <w:rPr>
            <w:rFonts w:ascii="Times New Roman" w:hAnsi="Times New Roman" w:cs="Times New Roman"/>
            <w:color w:val="000000" w:themeColor="text1"/>
            <w:sz w:val="24"/>
            <w:szCs w:val="24"/>
            <w:rPrChange w:id="3855" w:author="Euderlan Freire" w:date="2025-06-13T19:10:00Z">
              <w:rPr/>
            </w:rPrChange>
          </w:rPr>
          <w:t>. Acesso em: 1 jun. 2025.</w:t>
        </w:r>
      </w:ins>
    </w:p>
    <w:p w14:paraId="61D90D0F" w14:textId="53B6A19A" w:rsidR="008650C4" w:rsidRPr="00E203A3" w:rsidRDefault="008650C4" w:rsidP="00EC2C2E">
      <w:pPr>
        <w:spacing w:before="40" w:after="240" w:line="360" w:lineRule="auto"/>
        <w:jc w:val="both"/>
        <w:rPr>
          <w:ins w:id="3856" w:author="Yasmin Serejo" w:date="2025-06-13T13:24:00Z"/>
          <w:rFonts w:ascii="Times New Roman" w:hAnsi="Times New Roman" w:cs="Times New Roman"/>
          <w:color w:val="000000" w:themeColor="text1"/>
          <w:sz w:val="24"/>
          <w:szCs w:val="24"/>
          <w:rPrChange w:id="3857" w:author="Euderlan Freire" w:date="2025-06-13T19:10:00Z">
            <w:rPr>
              <w:ins w:id="3858" w:author="Yasmin Serejo" w:date="2025-06-13T13:24:00Z"/>
            </w:rPr>
          </w:rPrChange>
        </w:rPr>
        <w:pPrChange w:id="3859" w:author="Euderlan Freire" w:date="2025-06-13T19:23:00Z">
          <w:pPr/>
        </w:pPrChange>
      </w:pPr>
      <w:ins w:id="3860" w:author="Euderlan Freire" w:date="2025-06-12T17:41:00Z">
        <w:r w:rsidRPr="00E203A3">
          <w:rPr>
            <w:rFonts w:ascii="Times New Roman" w:hAnsi="Times New Roman" w:cs="Times New Roman"/>
            <w:color w:val="000000" w:themeColor="text1"/>
            <w:sz w:val="24"/>
            <w:szCs w:val="24"/>
            <w:rPrChange w:id="3861" w:author="Euderlan Freire" w:date="2025-06-13T19:10:00Z">
              <w:rPr/>
            </w:rPrChange>
          </w:rPr>
          <w:t xml:space="preserve">SOMMERVILLE, Ian. </w:t>
        </w:r>
        <w:r w:rsidRPr="00E203A3">
          <w:rPr>
            <w:rFonts w:ascii="Times New Roman" w:hAnsi="Times New Roman" w:cs="Times New Roman"/>
            <w:b/>
            <w:bCs/>
            <w:color w:val="000000" w:themeColor="text1"/>
            <w:sz w:val="24"/>
            <w:szCs w:val="24"/>
            <w:rPrChange w:id="3862" w:author="Euderlan Freire" w:date="2025-06-13T19:10:00Z">
              <w:rPr>
                <w:b/>
                <w:bCs/>
              </w:rPr>
            </w:rPrChange>
          </w:rPr>
          <w:t xml:space="preserve">Engenharia de Software. </w:t>
        </w:r>
        <w:r w:rsidRPr="00E203A3">
          <w:rPr>
            <w:rFonts w:ascii="Times New Roman" w:hAnsi="Times New Roman" w:cs="Times New Roman"/>
            <w:color w:val="000000" w:themeColor="text1"/>
            <w:sz w:val="24"/>
            <w:szCs w:val="24"/>
            <w:rPrChange w:id="3863" w:author="Euderlan Freire" w:date="2025-06-13T19:10:00Z">
              <w:rPr/>
            </w:rPrChange>
          </w:rPr>
          <w:t>10. ed. São Paulo: Pearson, 2019. ISBN 978-85-430-2497-4.</w:t>
        </w:r>
      </w:ins>
    </w:p>
    <w:p w14:paraId="10963803" w14:textId="6DCB2B0F" w:rsidR="327A42FB" w:rsidRPr="00E203A3" w:rsidRDefault="327A42FB" w:rsidP="00EC2C2E">
      <w:pPr>
        <w:spacing w:before="40" w:after="240" w:line="360" w:lineRule="auto"/>
        <w:jc w:val="both"/>
        <w:rPr>
          <w:ins w:id="3864" w:author="Yasmin Serejo" w:date="2025-06-13T13:24:00Z"/>
          <w:rFonts w:ascii="Times New Roman" w:hAnsi="Times New Roman" w:cs="Times New Roman"/>
          <w:color w:val="000000" w:themeColor="text1"/>
          <w:sz w:val="24"/>
          <w:szCs w:val="24"/>
          <w:rPrChange w:id="3865" w:author="Euderlan Freire" w:date="2025-06-13T19:10:00Z">
            <w:rPr>
              <w:ins w:id="3866" w:author="Yasmin Serejo" w:date="2025-06-13T13:24:00Z"/>
            </w:rPr>
          </w:rPrChange>
        </w:rPr>
        <w:pPrChange w:id="3867" w:author="Euderlan Freire" w:date="2025-06-13T19:23:00Z">
          <w:pPr/>
        </w:pPrChange>
      </w:pPr>
      <w:ins w:id="3868" w:author="Yasmin Serejo" w:date="2025-06-13T13:24:00Z">
        <w:r w:rsidRPr="00E203A3">
          <w:rPr>
            <w:rFonts w:ascii="Times New Roman" w:hAnsi="Times New Roman" w:cs="Times New Roman"/>
            <w:color w:val="000000" w:themeColor="text1"/>
            <w:sz w:val="24"/>
            <w:szCs w:val="24"/>
            <w:rPrChange w:id="3869" w:author="Euderlan Freire" w:date="2025-06-13T19:10:00Z">
              <w:rPr/>
            </w:rPrChange>
          </w:rPr>
          <w:t xml:space="preserve">SOMMERVILLE, Ian. </w:t>
        </w:r>
        <w:r w:rsidRPr="00E203A3">
          <w:rPr>
            <w:rFonts w:ascii="Times New Roman" w:hAnsi="Times New Roman" w:cs="Times New Roman"/>
            <w:b/>
            <w:bCs/>
            <w:color w:val="000000" w:themeColor="text1"/>
            <w:sz w:val="24"/>
            <w:szCs w:val="24"/>
            <w:rPrChange w:id="3870" w:author="Euderlan Freire" w:date="2025-06-13T19:10:00Z">
              <w:rPr>
                <w:b/>
                <w:bCs/>
              </w:rPr>
            </w:rPrChange>
          </w:rPr>
          <w:t>Engenharia de Software. 9</w:t>
        </w:r>
        <w:r w:rsidRPr="00E203A3">
          <w:rPr>
            <w:rFonts w:ascii="Times New Roman" w:hAnsi="Times New Roman" w:cs="Times New Roman"/>
            <w:color w:val="000000" w:themeColor="text1"/>
            <w:sz w:val="24"/>
            <w:szCs w:val="24"/>
            <w:rPrChange w:id="3871" w:author="Euderlan Freire" w:date="2025-06-13T19:10:00Z">
              <w:rPr/>
            </w:rPrChange>
          </w:rPr>
          <w:t>. ed. São Paulo: Pearson, 2011. ISBN 978-</w:t>
        </w:r>
      </w:ins>
      <w:ins w:id="3872" w:author="Yasmin Serejo" w:date="2025-06-13T13:25:00Z">
        <w:r w:rsidRPr="00E203A3">
          <w:rPr>
            <w:rFonts w:ascii="Times New Roman" w:hAnsi="Times New Roman" w:cs="Times New Roman"/>
            <w:color w:val="000000" w:themeColor="text1"/>
            <w:sz w:val="24"/>
            <w:szCs w:val="24"/>
            <w:rPrChange w:id="3873" w:author="Euderlan Freire" w:date="2025-06-13T19:10:00Z">
              <w:rPr/>
            </w:rPrChange>
          </w:rPr>
          <w:t>85</w:t>
        </w:r>
        <w:r w:rsidR="2B79919D" w:rsidRPr="00E203A3">
          <w:rPr>
            <w:rFonts w:ascii="Times New Roman" w:hAnsi="Times New Roman" w:cs="Times New Roman"/>
            <w:color w:val="000000" w:themeColor="text1"/>
            <w:sz w:val="24"/>
            <w:szCs w:val="24"/>
            <w:rPrChange w:id="3874" w:author="Euderlan Freire" w:date="2025-06-13T19:10:00Z">
              <w:rPr/>
            </w:rPrChange>
          </w:rPr>
          <w:t>-</w:t>
        </w:r>
        <w:r w:rsidRPr="00E203A3">
          <w:rPr>
            <w:rFonts w:ascii="Times New Roman" w:hAnsi="Times New Roman" w:cs="Times New Roman"/>
            <w:color w:val="000000" w:themeColor="text1"/>
            <w:sz w:val="24"/>
            <w:szCs w:val="24"/>
            <w:rPrChange w:id="3875" w:author="Euderlan Freire" w:date="2025-06-13T19:10:00Z">
              <w:rPr/>
            </w:rPrChange>
          </w:rPr>
          <w:t>828-</w:t>
        </w:r>
        <w:r w:rsidR="4885E73A" w:rsidRPr="00E203A3">
          <w:rPr>
            <w:rFonts w:ascii="Times New Roman" w:hAnsi="Times New Roman" w:cs="Times New Roman"/>
            <w:color w:val="000000" w:themeColor="text1"/>
            <w:sz w:val="24"/>
            <w:szCs w:val="24"/>
            <w:rPrChange w:id="3876" w:author="Euderlan Freire" w:date="2025-06-13T19:10:00Z">
              <w:rPr/>
            </w:rPrChange>
          </w:rPr>
          <w:t xml:space="preserve"> 8202-</w:t>
        </w:r>
        <w:r w:rsidRPr="00E203A3">
          <w:rPr>
            <w:rFonts w:ascii="Times New Roman" w:hAnsi="Times New Roman" w:cs="Times New Roman"/>
            <w:color w:val="000000" w:themeColor="text1"/>
            <w:sz w:val="24"/>
            <w:szCs w:val="24"/>
            <w:rPrChange w:id="3877" w:author="Euderlan Freire" w:date="2025-06-13T19:10:00Z">
              <w:rPr/>
            </w:rPrChange>
          </w:rPr>
          <w:t>4</w:t>
        </w:r>
      </w:ins>
    </w:p>
    <w:p w14:paraId="5D158CB4" w14:textId="0F2CA614" w:rsidR="66C841F8" w:rsidRPr="00E203A3" w:rsidRDefault="66C841F8" w:rsidP="00EC2C2E">
      <w:pPr>
        <w:spacing w:before="40" w:after="240"/>
        <w:jc w:val="both"/>
        <w:rPr>
          <w:ins w:id="3878" w:author="Euderlan Freire" w:date="2025-06-12T17:41:00Z"/>
          <w:rFonts w:ascii="Times New Roman" w:hAnsi="Times New Roman" w:cs="Times New Roman"/>
          <w:color w:val="000000" w:themeColor="text1"/>
          <w:sz w:val="24"/>
          <w:szCs w:val="24"/>
          <w:rPrChange w:id="3879" w:author="Euderlan Freire" w:date="2025-06-13T19:10:00Z">
            <w:rPr>
              <w:ins w:id="3880" w:author="Euderlan Freire" w:date="2025-06-12T17:41:00Z"/>
            </w:rPr>
          </w:rPrChange>
        </w:rPr>
        <w:pPrChange w:id="3881" w:author="Euderlan Freire" w:date="2025-06-13T19:23:00Z">
          <w:pPr/>
        </w:pPrChange>
      </w:pPr>
    </w:p>
    <w:p w14:paraId="1501D997" w14:textId="4CB73DC4" w:rsidR="000800F7" w:rsidRPr="00E203A3" w:rsidRDefault="000800F7" w:rsidP="00EC2C2E">
      <w:pPr>
        <w:spacing w:before="40" w:after="240"/>
        <w:jc w:val="both"/>
        <w:rPr>
          <w:ins w:id="3882" w:author="Euderlan Freire" w:date="2025-06-12T17:27:00Z"/>
          <w:rFonts w:ascii="Times New Roman" w:hAnsi="Times New Roman" w:cs="Times New Roman"/>
          <w:color w:val="000000" w:themeColor="text1"/>
          <w:sz w:val="24"/>
          <w:szCs w:val="24"/>
          <w:rPrChange w:id="3883" w:author="Euderlan Freire" w:date="2025-06-13T19:10:00Z">
            <w:rPr>
              <w:ins w:id="3884" w:author="Euderlan Freire" w:date="2025-06-12T17:27:00Z"/>
            </w:rPr>
          </w:rPrChange>
        </w:rPr>
        <w:pPrChange w:id="3885" w:author="Euderlan Freire" w:date="2025-06-13T19:23:00Z">
          <w:pPr/>
        </w:pPrChange>
      </w:pPr>
    </w:p>
    <w:p w14:paraId="0B931986" w14:textId="780832CE" w:rsidR="000800F7" w:rsidRDefault="000800F7" w:rsidP="00EC2C2E">
      <w:pPr>
        <w:spacing w:before="40" w:after="240"/>
        <w:jc w:val="both"/>
        <w:rPr>
          <w:ins w:id="3886" w:author="Euderlan Freire" w:date="2025-06-13T19:34:00Z"/>
          <w:rFonts w:ascii="Times New Roman" w:hAnsi="Times New Roman" w:cs="Times New Roman"/>
          <w:color w:val="000000" w:themeColor="text1"/>
          <w:sz w:val="24"/>
          <w:szCs w:val="24"/>
        </w:rPr>
      </w:pPr>
    </w:p>
    <w:p w14:paraId="71D136AF" w14:textId="77777777" w:rsidR="002B23B3" w:rsidRDefault="002B23B3" w:rsidP="00EC2C2E">
      <w:pPr>
        <w:spacing w:before="40" w:after="240"/>
        <w:jc w:val="both"/>
        <w:rPr>
          <w:ins w:id="3887" w:author="Euderlan Freire" w:date="2025-06-13T19:34:00Z"/>
          <w:rFonts w:ascii="Times New Roman" w:hAnsi="Times New Roman" w:cs="Times New Roman"/>
          <w:color w:val="000000" w:themeColor="text1"/>
          <w:sz w:val="24"/>
          <w:szCs w:val="24"/>
        </w:rPr>
      </w:pPr>
    </w:p>
    <w:p w14:paraId="6746BBEF" w14:textId="77777777" w:rsidR="002B23B3" w:rsidRDefault="002B23B3" w:rsidP="00EC2C2E">
      <w:pPr>
        <w:spacing w:before="40" w:after="240"/>
        <w:jc w:val="both"/>
        <w:rPr>
          <w:ins w:id="3888" w:author="Euderlan Freire" w:date="2025-06-13T19:34:00Z"/>
          <w:rFonts w:ascii="Times New Roman" w:hAnsi="Times New Roman" w:cs="Times New Roman"/>
          <w:color w:val="000000" w:themeColor="text1"/>
          <w:sz w:val="24"/>
          <w:szCs w:val="24"/>
        </w:rPr>
      </w:pPr>
    </w:p>
    <w:p w14:paraId="0C0EF040" w14:textId="77777777" w:rsidR="002B23B3" w:rsidRDefault="002B23B3" w:rsidP="00EC2C2E">
      <w:pPr>
        <w:spacing w:before="40" w:after="240"/>
        <w:jc w:val="both"/>
        <w:rPr>
          <w:ins w:id="3889" w:author="Euderlan Freire" w:date="2025-06-13T19:34:00Z"/>
          <w:rFonts w:ascii="Times New Roman" w:hAnsi="Times New Roman" w:cs="Times New Roman"/>
          <w:color w:val="000000" w:themeColor="text1"/>
          <w:sz w:val="24"/>
          <w:szCs w:val="24"/>
        </w:rPr>
      </w:pPr>
    </w:p>
    <w:p w14:paraId="5152F5CB" w14:textId="77777777" w:rsidR="002B23B3" w:rsidRDefault="002B23B3" w:rsidP="00EC2C2E">
      <w:pPr>
        <w:spacing w:before="40" w:after="240"/>
        <w:jc w:val="both"/>
        <w:rPr>
          <w:ins w:id="3890" w:author="Euderlan Freire" w:date="2025-06-13T19:34:00Z"/>
          <w:rFonts w:ascii="Times New Roman" w:hAnsi="Times New Roman" w:cs="Times New Roman"/>
          <w:color w:val="000000" w:themeColor="text1"/>
          <w:sz w:val="24"/>
          <w:szCs w:val="24"/>
        </w:rPr>
      </w:pPr>
    </w:p>
    <w:p w14:paraId="490E8652" w14:textId="77777777" w:rsidR="002B23B3" w:rsidRDefault="002B23B3" w:rsidP="00EC2C2E">
      <w:pPr>
        <w:spacing w:before="40" w:after="240"/>
        <w:jc w:val="both"/>
        <w:rPr>
          <w:ins w:id="3891" w:author="Euderlan Freire" w:date="2025-06-13T19:34:00Z"/>
          <w:rFonts w:ascii="Times New Roman" w:hAnsi="Times New Roman" w:cs="Times New Roman"/>
          <w:color w:val="000000" w:themeColor="text1"/>
          <w:sz w:val="24"/>
          <w:szCs w:val="24"/>
        </w:rPr>
      </w:pPr>
    </w:p>
    <w:p w14:paraId="3E4C5978" w14:textId="77777777" w:rsidR="002B23B3" w:rsidRDefault="002B23B3" w:rsidP="00EC2C2E">
      <w:pPr>
        <w:spacing w:before="40" w:after="240"/>
        <w:jc w:val="both"/>
        <w:rPr>
          <w:ins w:id="3892" w:author="Euderlan Freire" w:date="2025-06-13T19:34:00Z"/>
          <w:rFonts w:ascii="Times New Roman" w:hAnsi="Times New Roman" w:cs="Times New Roman"/>
          <w:color w:val="000000" w:themeColor="text1"/>
          <w:sz w:val="24"/>
          <w:szCs w:val="24"/>
        </w:rPr>
      </w:pPr>
    </w:p>
    <w:p w14:paraId="3916E4AB" w14:textId="77777777" w:rsidR="002B23B3" w:rsidRDefault="002B23B3" w:rsidP="00EC2C2E">
      <w:pPr>
        <w:spacing w:before="40" w:after="240"/>
        <w:jc w:val="both"/>
        <w:rPr>
          <w:ins w:id="3893" w:author="Euderlan Freire" w:date="2025-06-13T19:34:00Z"/>
          <w:rFonts w:ascii="Times New Roman" w:hAnsi="Times New Roman" w:cs="Times New Roman"/>
          <w:color w:val="000000" w:themeColor="text1"/>
          <w:sz w:val="24"/>
          <w:szCs w:val="24"/>
        </w:rPr>
      </w:pPr>
    </w:p>
    <w:p w14:paraId="0118C2F1" w14:textId="77777777" w:rsidR="002B23B3" w:rsidRDefault="002B23B3" w:rsidP="00EC2C2E">
      <w:pPr>
        <w:spacing w:before="40" w:after="240"/>
        <w:jc w:val="both"/>
        <w:rPr>
          <w:ins w:id="3894" w:author="Euderlan Freire" w:date="2025-06-13T19:34:00Z"/>
          <w:rFonts w:ascii="Times New Roman" w:hAnsi="Times New Roman" w:cs="Times New Roman"/>
          <w:color w:val="000000" w:themeColor="text1"/>
          <w:sz w:val="24"/>
          <w:szCs w:val="24"/>
        </w:rPr>
      </w:pPr>
    </w:p>
    <w:p w14:paraId="1E62C73C" w14:textId="77777777" w:rsidR="002B23B3" w:rsidRDefault="002B23B3" w:rsidP="00EC2C2E">
      <w:pPr>
        <w:spacing w:before="40" w:after="240"/>
        <w:jc w:val="both"/>
        <w:rPr>
          <w:ins w:id="3895" w:author="Euderlan Freire" w:date="2025-06-13T19:34:00Z"/>
          <w:rFonts w:ascii="Times New Roman" w:hAnsi="Times New Roman" w:cs="Times New Roman"/>
          <w:color w:val="000000" w:themeColor="text1"/>
          <w:sz w:val="24"/>
          <w:szCs w:val="24"/>
        </w:rPr>
      </w:pPr>
    </w:p>
    <w:p w14:paraId="6BDEA95A" w14:textId="77777777" w:rsidR="002B23B3" w:rsidRPr="00E203A3" w:rsidRDefault="002B23B3" w:rsidP="00EC2C2E">
      <w:pPr>
        <w:spacing w:before="40" w:after="240"/>
        <w:jc w:val="both"/>
        <w:rPr>
          <w:ins w:id="3896" w:author="Euderlan Freire" w:date="2025-06-12T17:27:00Z"/>
          <w:rFonts w:ascii="Times New Roman" w:hAnsi="Times New Roman" w:cs="Times New Roman"/>
          <w:color w:val="000000" w:themeColor="text1"/>
          <w:sz w:val="24"/>
          <w:szCs w:val="24"/>
          <w:rPrChange w:id="3897" w:author="Euderlan Freire" w:date="2025-06-13T19:10:00Z">
            <w:rPr>
              <w:ins w:id="3898" w:author="Euderlan Freire" w:date="2025-06-12T17:27:00Z"/>
            </w:rPr>
          </w:rPrChange>
        </w:rPr>
        <w:pPrChange w:id="3899" w:author="Euderlan Freire" w:date="2025-06-13T19:23:00Z">
          <w:pPr/>
        </w:pPrChange>
      </w:pPr>
    </w:p>
    <w:p w14:paraId="4A83AE53" w14:textId="35ACC902" w:rsidR="00D20591" w:rsidRPr="00E203A3" w:rsidRDefault="00D20591" w:rsidP="002B23B3">
      <w:pPr>
        <w:spacing w:after="0"/>
        <w:jc w:val="both"/>
        <w:rPr>
          <w:ins w:id="3900" w:author="Euderlan Freire" w:date="2025-06-12T17:30:00Z"/>
          <w:rFonts w:ascii="Times New Roman" w:hAnsi="Times New Roman" w:cs="Times New Roman"/>
          <w:color w:val="000000" w:themeColor="text1"/>
          <w:sz w:val="24"/>
          <w:szCs w:val="24"/>
          <w:rPrChange w:id="3901" w:author="Euderlan Freire" w:date="2025-06-13T19:10:00Z">
            <w:rPr>
              <w:ins w:id="3902" w:author="Euderlan Freire" w:date="2025-06-12T17:30:00Z"/>
            </w:rPr>
          </w:rPrChange>
        </w:rPr>
        <w:pPrChange w:id="3903" w:author="Euderlan Freire" w:date="2025-06-13T19:34:00Z">
          <w:pPr/>
        </w:pPrChange>
      </w:pPr>
      <w:ins w:id="3904" w:author="Euderlan Freire" w:date="2025-06-12T17:30:00Z">
        <w:r w:rsidRPr="00E203A3">
          <w:rPr>
            <w:rFonts w:ascii="Times New Roman" w:hAnsi="Times New Roman" w:cs="Times New Roman"/>
            <w:color w:val="000000" w:themeColor="text1"/>
            <w:sz w:val="24"/>
            <w:szCs w:val="24"/>
            <w:rPrChange w:id="3905" w:author="Euderlan Freire" w:date="2025-06-13T19:10:00Z">
              <w:rPr/>
            </w:rPrChange>
          </w:rPr>
          <w:lastRenderedPageBreak/>
          <w:t xml:space="preserve">Reconhecimentos e Direitos Autorais </w:t>
        </w:r>
      </w:ins>
    </w:p>
    <w:p w14:paraId="59A1E805" w14:textId="566E5EA3" w:rsidR="002A1DA0" w:rsidRPr="00C07DA6" w:rsidRDefault="00D20591" w:rsidP="002A1DA0">
      <w:pPr>
        <w:spacing w:after="0" w:line="240" w:lineRule="auto"/>
        <w:rPr>
          <w:ins w:id="3906" w:author="Euderlan Freire" w:date="2025-06-13T19:35:00Z"/>
          <w:rFonts w:ascii="Times New Roman" w:hAnsi="Times New Roman" w:cs="Times New Roman"/>
          <w:color w:val="000000" w:themeColor="text1"/>
          <w:sz w:val="24"/>
          <w:szCs w:val="24"/>
        </w:rPr>
        <w:pPrChange w:id="3907" w:author="Euderlan Freire" w:date="2025-06-13T19:36:00Z">
          <w:pPr>
            <w:jc w:val="center"/>
          </w:pPr>
        </w:pPrChange>
      </w:pPr>
      <w:ins w:id="3908" w:author="Euderlan Freire" w:date="2025-06-12T17:30:00Z">
        <w:r w:rsidRPr="00E203A3">
          <w:rPr>
            <w:rFonts w:ascii="Times New Roman" w:hAnsi="Times New Roman" w:cs="Times New Roman"/>
            <w:color w:val="000000" w:themeColor="text1"/>
            <w:sz w:val="24"/>
            <w:szCs w:val="24"/>
            <w:rPrChange w:id="3909" w:author="Euderlan Freire" w:date="2025-06-13T19:10:00Z">
              <w:rPr/>
            </w:rPrChange>
          </w:rPr>
          <w:t>@autor: [</w:t>
        </w:r>
      </w:ins>
      <w:ins w:id="3910" w:author="Euderlan Freire" w:date="2025-06-13T19:35:00Z">
        <w:r w:rsidR="002A1DA0" w:rsidRPr="00C07DA6">
          <w:rPr>
            <w:rFonts w:ascii="Times New Roman" w:hAnsi="Times New Roman" w:cs="Times New Roman"/>
            <w:color w:val="000000" w:themeColor="text1"/>
            <w:sz w:val="24"/>
            <w:szCs w:val="24"/>
          </w:rPr>
          <w:t>ANDERSON RODRIGO DINIZ OLIVEIRA</w:t>
        </w:r>
        <w:r w:rsidR="002A1DA0">
          <w:rPr>
            <w:rFonts w:ascii="Times New Roman" w:hAnsi="Times New Roman" w:cs="Times New Roman"/>
            <w:color w:val="000000" w:themeColor="text1"/>
            <w:sz w:val="24"/>
            <w:szCs w:val="24"/>
          </w:rPr>
          <w:t>,</w:t>
        </w:r>
      </w:ins>
    </w:p>
    <w:p w14:paraId="334EFD74" w14:textId="396E4D78" w:rsidR="002A1DA0" w:rsidRDefault="002A1DA0" w:rsidP="002A1DA0">
      <w:pPr>
        <w:spacing w:after="0" w:line="240" w:lineRule="auto"/>
        <w:ind w:left="708"/>
        <w:rPr>
          <w:ins w:id="3911" w:author="Euderlan Freire" w:date="2025-06-13T19:35:00Z"/>
          <w:rFonts w:ascii="Times New Roman" w:hAnsi="Times New Roman" w:cs="Times New Roman"/>
          <w:color w:val="000000" w:themeColor="text1"/>
          <w:sz w:val="24"/>
          <w:szCs w:val="24"/>
        </w:rPr>
        <w:pPrChange w:id="3912" w:author="Euderlan Freire" w:date="2025-06-13T19:36:00Z">
          <w:pPr>
            <w:jc w:val="center"/>
          </w:pPr>
        </w:pPrChange>
      </w:pPr>
      <w:ins w:id="3913" w:author="Euderlan Freire" w:date="2025-06-13T19:36:00Z">
        <w:r>
          <w:rPr>
            <w:rFonts w:ascii="Times New Roman" w:hAnsi="Times New Roman" w:cs="Times New Roman"/>
            <w:color w:val="000000" w:themeColor="text1"/>
            <w:sz w:val="24"/>
            <w:szCs w:val="24"/>
          </w:rPr>
          <w:t xml:space="preserve">   </w:t>
        </w:r>
      </w:ins>
      <w:ins w:id="3914" w:author="Euderlan Freire" w:date="2025-06-13T19:35:00Z">
        <w:r w:rsidRPr="00C07DA6">
          <w:rPr>
            <w:rFonts w:ascii="Times New Roman" w:hAnsi="Times New Roman" w:cs="Times New Roman"/>
            <w:color w:val="000000" w:themeColor="text1"/>
            <w:sz w:val="24"/>
            <w:szCs w:val="24"/>
          </w:rPr>
          <w:t>EUDERLAN FREIRE DA SILVA ABREU</w:t>
        </w:r>
        <w:r>
          <w:rPr>
            <w:rFonts w:ascii="Times New Roman" w:hAnsi="Times New Roman" w:cs="Times New Roman"/>
            <w:color w:val="000000" w:themeColor="text1"/>
            <w:sz w:val="24"/>
            <w:szCs w:val="24"/>
          </w:rPr>
          <w:t>,</w:t>
        </w:r>
        <w:r w:rsidRPr="00C07DA6">
          <w:rPr>
            <w:rFonts w:ascii="Times New Roman" w:hAnsi="Times New Roman" w:cs="Times New Roman"/>
            <w:color w:val="000000" w:themeColor="text1"/>
            <w:sz w:val="24"/>
            <w:szCs w:val="24"/>
          </w:rPr>
          <w:t xml:space="preserve"> </w:t>
        </w:r>
      </w:ins>
    </w:p>
    <w:p w14:paraId="785E2BB8" w14:textId="0BD0AFCC" w:rsidR="002A1DA0" w:rsidRPr="00C07DA6" w:rsidRDefault="002A1DA0" w:rsidP="002A1DA0">
      <w:pPr>
        <w:spacing w:after="0" w:line="240" w:lineRule="auto"/>
        <w:ind w:firstLine="708"/>
        <w:rPr>
          <w:ins w:id="3915" w:author="Euderlan Freire" w:date="2025-06-13T19:35:00Z"/>
          <w:rFonts w:ascii="Times New Roman" w:hAnsi="Times New Roman" w:cs="Times New Roman"/>
          <w:color w:val="000000" w:themeColor="text1"/>
          <w:sz w:val="24"/>
          <w:szCs w:val="24"/>
        </w:rPr>
        <w:pPrChange w:id="3916" w:author="Euderlan Freire" w:date="2025-06-13T19:36:00Z">
          <w:pPr>
            <w:jc w:val="center"/>
          </w:pPr>
        </w:pPrChange>
      </w:pPr>
      <w:ins w:id="3917" w:author="Euderlan Freire" w:date="2025-06-13T19:36:00Z">
        <w:r>
          <w:rPr>
            <w:rFonts w:ascii="Times New Roman" w:hAnsi="Times New Roman" w:cs="Times New Roman"/>
            <w:color w:val="000000" w:themeColor="text1"/>
            <w:sz w:val="24"/>
            <w:szCs w:val="24"/>
          </w:rPr>
          <w:t xml:space="preserve">   </w:t>
        </w:r>
      </w:ins>
      <w:ins w:id="3918" w:author="Euderlan Freire" w:date="2025-06-13T19:35:00Z">
        <w:r>
          <w:rPr>
            <w:rFonts w:ascii="Times New Roman" w:hAnsi="Times New Roman" w:cs="Times New Roman"/>
            <w:color w:val="000000" w:themeColor="text1"/>
            <w:sz w:val="24"/>
            <w:szCs w:val="24"/>
          </w:rPr>
          <w:t>HISSA BÁRBARA OLIVEIRA</w:t>
        </w:r>
        <w:r>
          <w:rPr>
            <w:rFonts w:ascii="Times New Roman" w:hAnsi="Times New Roman" w:cs="Times New Roman"/>
            <w:color w:val="000000" w:themeColor="text1"/>
            <w:sz w:val="24"/>
            <w:szCs w:val="24"/>
          </w:rPr>
          <w:t>,</w:t>
        </w:r>
      </w:ins>
    </w:p>
    <w:p w14:paraId="4FC03737" w14:textId="2212DDB5" w:rsidR="002A1DA0" w:rsidRPr="00C07DA6" w:rsidRDefault="002A1DA0" w:rsidP="002A1DA0">
      <w:pPr>
        <w:spacing w:after="0" w:line="240" w:lineRule="auto"/>
        <w:ind w:firstLine="708"/>
        <w:rPr>
          <w:ins w:id="3919" w:author="Euderlan Freire" w:date="2025-06-13T19:35:00Z"/>
          <w:rFonts w:ascii="Times New Roman" w:hAnsi="Times New Roman" w:cs="Times New Roman"/>
          <w:color w:val="000000" w:themeColor="text1"/>
          <w:sz w:val="24"/>
          <w:szCs w:val="24"/>
        </w:rPr>
        <w:pPrChange w:id="3920" w:author="Euderlan Freire" w:date="2025-06-13T19:36:00Z">
          <w:pPr>
            <w:jc w:val="center"/>
          </w:pPr>
        </w:pPrChange>
      </w:pPr>
      <w:ins w:id="3921" w:author="Euderlan Freire" w:date="2025-06-13T19:36:00Z">
        <w:r>
          <w:rPr>
            <w:rFonts w:ascii="Times New Roman" w:hAnsi="Times New Roman" w:cs="Times New Roman"/>
            <w:color w:val="000000" w:themeColor="text1"/>
            <w:sz w:val="24"/>
            <w:szCs w:val="24"/>
          </w:rPr>
          <w:t xml:space="preserve">   </w:t>
        </w:r>
      </w:ins>
      <w:ins w:id="3922" w:author="Euderlan Freire" w:date="2025-06-13T19:35:00Z">
        <w:r w:rsidRPr="00C07DA6">
          <w:rPr>
            <w:rFonts w:ascii="Times New Roman" w:hAnsi="Times New Roman" w:cs="Times New Roman"/>
            <w:color w:val="000000" w:themeColor="text1"/>
            <w:sz w:val="24"/>
            <w:szCs w:val="24"/>
          </w:rPr>
          <w:t>YASMIN SEREJO LIMA</w:t>
        </w:r>
        <w:r>
          <w:rPr>
            <w:rFonts w:ascii="Times New Roman" w:hAnsi="Times New Roman" w:cs="Times New Roman"/>
            <w:color w:val="000000" w:themeColor="text1"/>
            <w:sz w:val="24"/>
            <w:szCs w:val="24"/>
          </w:rPr>
          <w:t>,</w:t>
        </w:r>
      </w:ins>
    </w:p>
    <w:p w14:paraId="1C131F1C" w14:textId="32F684EF" w:rsidR="002A1DA0" w:rsidRPr="00C07DA6" w:rsidRDefault="002A1DA0" w:rsidP="002A1DA0">
      <w:pPr>
        <w:spacing w:after="0" w:line="240" w:lineRule="auto"/>
        <w:ind w:firstLine="708"/>
        <w:rPr>
          <w:ins w:id="3923" w:author="Euderlan Freire" w:date="2025-06-13T19:35:00Z"/>
          <w:rFonts w:ascii="Times New Roman" w:hAnsi="Times New Roman" w:cs="Times New Roman"/>
          <w:color w:val="000000" w:themeColor="text1"/>
          <w:sz w:val="24"/>
          <w:szCs w:val="24"/>
        </w:rPr>
        <w:pPrChange w:id="3924" w:author="Euderlan Freire" w:date="2025-06-13T19:36:00Z">
          <w:pPr>
            <w:jc w:val="center"/>
          </w:pPr>
        </w:pPrChange>
      </w:pPr>
      <w:ins w:id="3925" w:author="Euderlan Freire" w:date="2025-06-13T19:36:00Z">
        <w:r>
          <w:rPr>
            <w:rFonts w:ascii="Times New Roman" w:hAnsi="Times New Roman" w:cs="Times New Roman"/>
            <w:color w:val="000000" w:themeColor="text1"/>
            <w:sz w:val="24"/>
            <w:szCs w:val="24"/>
          </w:rPr>
          <w:t xml:space="preserve">   </w:t>
        </w:r>
      </w:ins>
      <w:ins w:id="3926" w:author="Euderlan Freire" w:date="2025-06-13T19:35:00Z">
        <w:r w:rsidRPr="00C07DA6">
          <w:rPr>
            <w:rFonts w:ascii="Times New Roman" w:hAnsi="Times New Roman" w:cs="Times New Roman"/>
            <w:color w:val="000000" w:themeColor="text1"/>
            <w:sz w:val="24"/>
            <w:szCs w:val="24"/>
          </w:rPr>
          <w:t>YURAM ALMEIDA SANTOS</w:t>
        </w:r>
      </w:ins>
    </w:p>
    <w:p w14:paraId="38C39532" w14:textId="249D3EC1" w:rsidR="00D20591" w:rsidRPr="00E203A3" w:rsidRDefault="00D20591" w:rsidP="002A1DA0">
      <w:pPr>
        <w:spacing w:after="0" w:line="240" w:lineRule="auto"/>
        <w:jc w:val="both"/>
        <w:rPr>
          <w:ins w:id="3927" w:author="Euderlan Freire" w:date="2025-06-12T17:30:00Z"/>
          <w:rFonts w:ascii="Times New Roman" w:hAnsi="Times New Roman" w:cs="Times New Roman"/>
          <w:color w:val="000000" w:themeColor="text1"/>
          <w:sz w:val="24"/>
          <w:szCs w:val="24"/>
          <w:rPrChange w:id="3928" w:author="Euderlan Freire" w:date="2025-06-13T19:10:00Z">
            <w:rPr>
              <w:ins w:id="3929" w:author="Euderlan Freire" w:date="2025-06-12T17:30:00Z"/>
            </w:rPr>
          </w:rPrChange>
        </w:rPr>
        <w:pPrChange w:id="3930" w:author="Euderlan Freire" w:date="2025-06-13T19:36:00Z">
          <w:pPr/>
        </w:pPrChange>
      </w:pPr>
      <w:ins w:id="3931" w:author="Euderlan Freire" w:date="2025-06-12T17:30:00Z">
        <w:r w:rsidRPr="00E203A3">
          <w:rPr>
            <w:rFonts w:ascii="Times New Roman" w:hAnsi="Times New Roman" w:cs="Times New Roman"/>
            <w:color w:val="000000" w:themeColor="text1"/>
            <w:sz w:val="24"/>
            <w:szCs w:val="24"/>
            <w:rPrChange w:id="3932" w:author="Euderlan Freire" w:date="2025-06-13T19:10:00Z">
              <w:rPr/>
            </w:rPrChange>
          </w:rPr>
          <w:t xml:space="preserve">] </w:t>
        </w:r>
      </w:ins>
    </w:p>
    <w:p w14:paraId="423F8059" w14:textId="7C4F35BE" w:rsidR="00D20591" w:rsidRPr="00E203A3" w:rsidRDefault="00D20591" w:rsidP="002B23B3">
      <w:pPr>
        <w:spacing w:after="0"/>
        <w:jc w:val="both"/>
        <w:rPr>
          <w:ins w:id="3933" w:author="Euderlan Freire" w:date="2025-06-12T17:30:00Z"/>
          <w:rFonts w:ascii="Times New Roman" w:hAnsi="Times New Roman" w:cs="Times New Roman"/>
          <w:color w:val="000000" w:themeColor="text1"/>
          <w:sz w:val="24"/>
          <w:szCs w:val="24"/>
          <w:rPrChange w:id="3934" w:author="Euderlan Freire" w:date="2025-06-13T19:10:00Z">
            <w:rPr>
              <w:ins w:id="3935" w:author="Euderlan Freire" w:date="2025-06-12T17:30:00Z"/>
            </w:rPr>
          </w:rPrChange>
        </w:rPr>
        <w:pPrChange w:id="3936" w:author="Euderlan Freire" w:date="2025-06-13T19:34:00Z">
          <w:pPr/>
        </w:pPrChange>
      </w:pPr>
      <w:ins w:id="3937" w:author="Euderlan Freire" w:date="2025-06-12T17:30:00Z">
        <w:r w:rsidRPr="00E203A3">
          <w:rPr>
            <w:rFonts w:ascii="Times New Roman" w:hAnsi="Times New Roman" w:cs="Times New Roman"/>
            <w:color w:val="000000" w:themeColor="text1"/>
            <w:sz w:val="24"/>
            <w:szCs w:val="24"/>
            <w:rPrChange w:id="3938" w:author="Euderlan Freire" w:date="2025-06-13T19:10:00Z">
              <w:rPr/>
            </w:rPrChange>
          </w:rPr>
          <w:t xml:space="preserve">@contato: [Seus </w:t>
        </w:r>
        <w:proofErr w:type="spellStart"/>
        <w:r w:rsidRPr="00E203A3">
          <w:rPr>
            <w:rFonts w:ascii="Times New Roman" w:hAnsi="Times New Roman" w:cs="Times New Roman"/>
            <w:color w:val="000000" w:themeColor="text1"/>
            <w:sz w:val="24"/>
            <w:szCs w:val="24"/>
            <w:rPrChange w:id="3939" w:author="Euderlan Freire" w:date="2025-06-13T19:10:00Z">
              <w:rPr/>
            </w:rPrChange>
          </w:rPr>
          <w:t>Emails</w:t>
        </w:r>
        <w:proofErr w:type="spellEnd"/>
        <w:r w:rsidRPr="00E203A3">
          <w:rPr>
            <w:rFonts w:ascii="Times New Roman" w:hAnsi="Times New Roman" w:cs="Times New Roman"/>
            <w:color w:val="000000" w:themeColor="text1"/>
            <w:sz w:val="24"/>
            <w:szCs w:val="24"/>
            <w:rPrChange w:id="3940" w:author="Euderlan Freire" w:date="2025-06-13T19:10:00Z">
              <w:rPr/>
            </w:rPrChange>
          </w:rPr>
          <w:t xml:space="preserve"> - se quiserem] </w:t>
        </w:r>
      </w:ins>
    </w:p>
    <w:p w14:paraId="192BA05D" w14:textId="014219D8" w:rsidR="00D20591" w:rsidRPr="00E203A3" w:rsidRDefault="00D20591" w:rsidP="002B23B3">
      <w:pPr>
        <w:spacing w:after="0"/>
        <w:jc w:val="both"/>
        <w:rPr>
          <w:ins w:id="3941" w:author="Euderlan Freire" w:date="2025-06-12T17:30:00Z"/>
          <w:rFonts w:ascii="Times New Roman" w:hAnsi="Times New Roman" w:cs="Times New Roman"/>
          <w:color w:val="000000" w:themeColor="text1"/>
          <w:sz w:val="24"/>
          <w:szCs w:val="24"/>
          <w:rPrChange w:id="3942" w:author="Euderlan Freire" w:date="2025-06-13T19:10:00Z">
            <w:rPr>
              <w:ins w:id="3943" w:author="Euderlan Freire" w:date="2025-06-12T17:30:00Z"/>
            </w:rPr>
          </w:rPrChange>
        </w:rPr>
        <w:pPrChange w:id="3944" w:author="Euderlan Freire" w:date="2025-06-13T19:34:00Z">
          <w:pPr/>
        </w:pPrChange>
      </w:pPr>
      <w:ins w:id="3945" w:author="Euderlan Freire" w:date="2025-06-12T17:30:00Z">
        <w:r w:rsidRPr="00E203A3">
          <w:rPr>
            <w:rFonts w:ascii="Times New Roman" w:hAnsi="Times New Roman" w:cs="Times New Roman"/>
            <w:color w:val="000000" w:themeColor="text1"/>
            <w:sz w:val="24"/>
            <w:szCs w:val="24"/>
            <w:rPrChange w:id="3946" w:author="Euderlan Freire" w:date="2025-06-13T19:10:00Z">
              <w:rPr/>
            </w:rPrChange>
          </w:rPr>
          <w:t xml:space="preserve">@data última versão: [Data de Hoje] </w:t>
        </w:r>
      </w:ins>
    </w:p>
    <w:p w14:paraId="39B3D4F2" w14:textId="683DFE2A" w:rsidR="00D20591" w:rsidRPr="00E203A3" w:rsidRDefault="00D20591" w:rsidP="002B23B3">
      <w:pPr>
        <w:spacing w:after="0"/>
        <w:jc w:val="both"/>
        <w:rPr>
          <w:ins w:id="3947" w:author="Euderlan Freire" w:date="2025-06-12T17:30:00Z"/>
          <w:rFonts w:ascii="Times New Roman" w:hAnsi="Times New Roman" w:cs="Times New Roman"/>
          <w:color w:val="000000" w:themeColor="text1"/>
          <w:sz w:val="24"/>
          <w:szCs w:val="24"/>
          <w:rPrChange w:id="3948" w:author="Euderlan Freire" w:date="2025-06-13T19:10:00Z">
            <w:rPr>
              <w:ins w:id="3949" w:author="Euderlan Freire" w:date="2025-06-12T17:30:00Z"/>
            </w:rPr>
          </w:rPrChange>
        </w:rPr>
        <w:pPrChange w:id="3950" w:author="Euderlan Freire" w:date="2025-06-13T19:34:00Z">
          <w:pPr/>
        </w:pPrChange>
      </w:pPr>
      <w:ins w:id="3951" w:author="Euderlan Freire" w:date="2025-06-12T17:30:00Z">
        <w:r w:rsidRPr="00E203A3">
          <w:rPr>
            <w:rFonts w:ascii="Times New Roman" w:hAnsi="Times New Roman" w:cs="Times New Roman"/>
            <w:color w:val="000000" w:themeColor="text1"/>
            <w:sz w:val="24"/>
            <w:szCs w:val="24"/>
            <w:rPrChange w:id="3952" w:author="Euderlan Freire" w:date="2025-06-13T19:10:00Z">
              <w:rPr/>
            </w:rPrChange>
          </w:rPr>
          <w:t xml:space="preserve">@versão: 1.0 </w:t>
        </w:r>
      </w:ins>
    </w:p>
    <w:p w14:paraId="42FD147E" w14:textId="050152D9" w:rsidR="00D20591" w:rsidRPr="00E203A3" w:rsidRDefault="00D20591" w:rsidP="002B23B3">
      <w:pPr>
        <w:spacing w:after="0"/>
        <w:jc w:val="both"/>
        <w:rPr>
          <w:ins w:id="3953" w:author="Euderlan Freire" w:date="2025-06-12T17:30:00Z"/>
          <w:rFonts w:ascii="Times New Roman" w:hAnsi="Times New Roman" w:cs="Times New Roman"/>
          <w:color w:val="000000" w:themeColor="text1"/>
          <w:sz w:val="24"/>
          <w:szCs w:val="24"/>
          <w:rPrChange w:id="3954" w:author="Euderlan Freire" w:date="2025-06-13T19:10:00Z">
            <w:rPr>
              <w:ins w:id="3955" w:author="Euderlan Freire" w:date="2025-06-12T17:30:00Z"/>
            </w:rPr>
          </w:rPrChange>
        </w:rPr>
        <w:pPrChange w:id="3956" w:author="Euderlan Freire" w:date="2025-06-13T19:34:00Z">
          <w:pPr/>
        </w:pPrChange>
      </w:pPr>
      <w:ins w:id="3957" w:author="Euderlan Freire" w:date="2025-06-12T17:30:00Z">
        <w:r w:rsidRPr="00E203A3">
          <w:rPr>
            <w:rFonts w:ascii="Times New Roman" w:hAnsi="Times New Roman" w:cs="Times New Roman"/>
            <w:color w:val="000000" w:themeColor="text1"/>
            <w:sz w:val="24"/>
            <w:szCs w:val="24"/>
            <w:rPrChange w:id="3958" w:author="Euderlan Freire" w:date="2025-06-13T19:10:00Z">
              <w:rPr/>
            </w:rPrChange>
          </w:rPr>
          <w:t>@outros repositórios: [</w:t>
        </w:r>
        <w:proofErr w:type="spellStart"/>
        <w:r w:rsidRPr="00E203A3">
          <w:rPr>
            <w:rFonts w:ascii="Times New Roman" w:hAnsi="Times New Roman" w:cs="Times New Roman"/>
            <w:color w:val="000000" w:themeColor="text1"/>
            <w:sz w:val="24"/>
            <w:szCs w:val="24"/>
            <w:rPrChange w:id="3959" w:author="Euderlan Freire" w:date="2025-06-13T19:10:00Z">
              <w:rPr/>
            </w:rPrChange>
          </w:rPr>
          <w:t>URLs</w:t>
        </w:r>
        <w:proofErr w:type="spellEnd"/>
        <w:r w:rsidRPr="00E203A3">
          <w:rPr>
            <w:rFonts w:ascii="Times New Roman" w:hAnsi="Times New Roman" w:cs="Times New Roman"/>
            <w:color w:val="000000" w:themeColor="text1"/>
            <w:sz w:val="24"/>
            <w:szCs w:val="24"/>
            <w:rPrChange w:id="3960" w:author="Euderlan Freire" w:date="2025-06-13T19:10:00Z">
              <w:rPr/>
            </w:rPrChange>
          </w:rPr>
          <w:t xml:space="preserve"> - apontem para os seus </w:t>
        </w:r>
        <w:proofErr w:type="spellStart"/>
        <w:r w:rsidRPr="00E203A3">
          <w:rPr>
            <w:rFonts w:ascii="Times New Roman" w:hAnsi="Times New Roman" w:cs="Times New Roman"/>
            <w:color w:val="000000" w:themeColor="text1"/>
            <w:sz w:val="24"/>
            <w:szCs w:val="24"/>
            <w:rPrChange w:id="3961" w:author="Euderlan Freire" w:date="2025-06-13T19:10:00Z">
              <w:rPr/>
            </w:rPrChange>
          </w:rPr>
          <w:t>Gits</w:t>
        </w:r>
        <w:proofErr w:type="spellEnd"/>
        <w:r w:rsidRPr="00E203A3">
          <w:rPr>
            <w:rFonts w:ascii="Times New Roman" w:hAnsi="Times New Roman" w:cs="Times New Roman"/>
            <w:color w:val="000000" w:themeColor="text1"/>
            <w:sz w:val="24"/>
            <w:szCs w:val="24"/>
            <w:rPrChange w:id="3962" w:author="Euderlan Freire" w:date="2025-06-13T19:10:00Z">
              <w:rPr/>
            </w:rPrChange>
          </w:rPr>
          <w:t xml:space="preserve"> AQUI] </w:t>
        </w:r>
      </w:ins>
    </w:p>
    <w:p w14:paraId="3A0E1048" w14:textId="35CCEA69" w:rsidR="002B23B3" w:rsidRPr="00E203A3" w:rsidRDefault="00D20591" w:rsidP="002B23B3">
      <w:pPr>
        <w:spacing w:after="0"/>
        <w:jc w:val="both"/>
        <w:rPr>
          <w:ins w:id="3963" w:author="Euderlan Freire" w:date="2025-06-12T17:30:00Z"/>
          <w:rFonts w:ascii="Times New Roman" w:hAnsi="Times New Roman" w:cs="Times New Roman"/>
          <w:color w:val="000000" w:themeColor="text1"/>
          <w:sz w:val="24"/>
          <w:szCs w:val="24"/>
          <w:rPrChange w:id="3964" w:author="Euderlan Freire" w:date="2025-06-13T19:10:00Z">
            <w:rPr>
              <w:ins w:id="3965" w:author="Euderlan Freire" w:date="2025-06-12T17:30:00Z"/>
            </w:rPr>
          </w:rPrChange>
        </w:rPr>
        <w:pPrChange w:id="3966" w:author="Euderlan Freire" w:date="2025-06-13T19:34:00Z">
          <w:pPr/>
        </w:pPrChange>
      </w:pPr>
      <w:ins w:id="3967" w:author="Euderlan Freire" w:date="2025-06-12T17:30:00Z">
        <w:r w:rsidRPr="00E203A3">
          <w:rPr>
            <w:rFonts w:ascii="Times New Roman" w:hAnsi="Times New Roman" w:cs="Times New Roman"/>
            <w:color w:val="000000" w:themeColor="text1"/>
            <w:sz w:val="24"/>
            <w:szCs w:val="24"/>
            <w:rPrChange w:id="3968" w:author="Euderlan Freire" w:date="2025-06-13T19:10:00Z">
              <w:rPr/>
            </w:rPrChange>
          </w:rPr>
          <w:t xml:space="preserve">@Agradecimentos: Universidade Federal do Maranhão (UFMA), Professor Doutor Thales Levi Azevedo Valente, e colegas de curso. </w:t>
        </w:r>
      </w:ins>
    </w:p>
    <w:p w14:paraId="7DCD387B" w14:textId="55995E6C" w:rsidR="00D20591" w:rsidRPr="00E203A3" w:rsidRDefault="00D20591" w:rsidP="00EC2C2E">
      <w:pPr>
        <w:spacing w:before="40" w:after="240"/>
        <w:jc w:val="both"/>
        <w:rPr>
          <w:ins w:id="3969" w:author="Euderlan Freire" w:date="2025-06-12T17:30:00Z"/>
          <w:rFonts w:ascii="Times New Roman" w:hAnsi="Times New Roman" w:cs="Times New Roman"/>
          <w:color w:val="000000" w:themeColor="text1"/>
          <w:sz w:val="24"/>
          <w:szCs w:val="24"/>
          <w:rPrChange w:id="3970" w:author="Euderlan Freire" w:date="2025-06-13T19:10:00Z">
            <w:rPr>
              <w:ins w:id="3971" w:author="Euderlan Freire" w:date="2025-06-12T17:30:00Z"/>
            </w:rPr>
          </w:rPrChange>
        </w:rPr>
        <w:pPrChange w:id="3972" w:author="Euderlan Freire" w:date="2025-06-13T19:23:00Z">
          <w:pPr/>
        </w:pPrChange>
      </w:pPr>
      <w:ins w:id="3973" w:author="Euderlan Freire" w:date="2025-06-12T17:30:00Z">
        <w:r w:rsidRPr="00E203A3">
          <w:rPr>
            <w:rFonts w:ascii="Times New Roman" w:hAnsi="Times New Roman" w:cs="Times New Roman"/>
            <w:color w:val="000000" w:themeColor="text1"/>
            <w:sz w:val="24"/>
            <w:szCs w:val="24"/>
            <w:rPrChange w:id="3974" w:author="Euderlan Freire" w:date="2025-06-13T19:10:00Z">
              <w:rPr/>
            </w:rPrChange>
          </w:rPr>
          <w:t>Copyright/</w:t>
        </w:r>
        <w:proofErr w:type="spellStart"/>
        <w:r w:rsidRPr="00E203A3">
          <w:rPr>
            <w:rFonts w:ascii="Times New Roman" w:hAnsi="Times New Roman" w:cs="Times New Roman"/>
            <w:color w:val="000000" w:themeColor="text1"/>
            <w:sz w:val="24"/>
            <w:szCs w:val="24"/>
            <w:rPrChange w:id="3975" w:author="Euderlan Freire" w:date="2025-06-13T19:10:00Z">
              <w:rPr/>
            </w:rPrChange>
          </w:rPr>
          <w:t>License</w:t>
        </w:r>
        <w:proofErr w:type="spellEnd"/>
        <w:r w:rsidRPr="00E203A3">
          <w:rPr>
            <w:rFonts w:ascii="Times New Roman" w:hAnsi="Times New Roman" w:cs="Times New Roman"/>
            <w:color w:val="000000" w:themeColor="text1"/>
            <w:sz w:val="24"/>
            <w:szCs w:val="24"/>
            <w:rPrChange w:id="3976" w:author="Euderlan Freire" w:date="2025-06-13T19:10:00Z">
              <w:rPr/>
            </w:rPrChange>
          </w:rPr>
          <w:t xml:space="preserve"> </w:t>
        </w:r>
      </w:ins>
    </w:p>
    <w:p w14:paraId="5B0ACFFA" w14:textId="07467269" w:rsidR="00D20591" w:rsidRPr="00E203A3" w:rsidRDefault="00D20591" w:rsidP="00EC2C2E">
      <w:pPr>
        <w:spacing w:before="40" w:after="240"/>
        <w:jc w:val="both"/>
        <w:rPr>
          <w:ins w:id="3977" w:author="Euderlan Freire" w:date="2025-06-12T17:30:00Z"/>
          <w:rFonts w:ascii="Times New Roman" w:hAnsi="Times New Roman" w:cs="Times New Roman"/>
          <w:color w:val="000000" w:themeColor="text1"/>
          <w:sz w:val="24"/>
          <w:szCs w:val="24"/>
          <w:rPrChange w:id="3978" w:author="Euderlan Freire" w:date="2025-06-13T19:10:00Z">
            <w:rPr>
              <w:ins w:id="3979" w:author="Euderlan Freire" w:date="2025-06-12T17:30:00Z"/>
            </w:rPr>
          </w:rPrChange>
        </w:rPr>
        <w:pPrChange w:id="3980" w:author="Euderlan Freire" w:date="2025-06-13T19:23:00Z">
          <w:pPr/>
        </w:pPrChange>
      </w:pPr>
      <w:ins w:id="3981" w:author="Euderlan Freire" w:date="2025-06-12T17:30:00Z">
        <w:r w:rsidRPr="00E203A3">
          <w:rPr>
            <w:rFonts w:ascii="Times New Roman" w:hAnsi="Times New Roman" w:cs="Times New Roman"/>
            <w:color w:val="000000" w:themeColor="text1"/>
            <w:sz w:val="24"/>
            <w:szCs w:val="24"/>
            <w:rPrChange w:id="3982" w:author="Euderlan Freire" w:date="2025-06-13T19:10:00Z">
              <w:rPr/>
            </w:rPrChange>
          </w:rPr>
          <w:t xml:space="preserve">Este material é resultado de um trabalho acadêmico para a disciplina </w:t>
        </w:r>
      </w:ins>
      <w:ins w:id="3983" w:author="Euderlan Freire" w:date="2025-06-12T17:31:00Z">
        <w:r w:rsidR="002C770F" w:rsidRPr="00E203A3">
          <w:rPr>
            <w:rFonts w:ascii="Times New Roman" w:hAnsi="Times New Roman" w:cs="Times New Roman"/>
            <w:color w:val="000000" w:themeColor="text1"/>
            <w:sz w:val="24"/>
            <w:szCs w:val="24"/>
            <w:rPrChange w:id="3984" w:author="Euderlan Freire" w:date="2025-06-13T19:10:00Z">
              <w:rPr/>
            </w:rPrChange>
          </w:rPr>
          <w:t>PROJETO DE DESENVOLVIMENTO DE SOFTWARE</w:t>
        </w:r>
      </w:ins>
      <w:ins w:id="3985" w:author="Euderlan Freire" w:date="2025-06-12T17:30:00Z">
        <w:r w:rsidRPr="00E203A3">
          <w:rPr>
            <w:rFonts w:ascii="Times New Roman" w:hAnsi="Times New Roman" w:cs="Times New Roman"/>
            <w:color w:val="000000" w:themeColor="text1"/>
            <w:sz w:val="24"/>
            <w:szCs w:val="24"/>
            <w:rPrChange w:id="3986" w:author="Euderlan Freire" w:date="2025-06-13T19:10:00Z">
              <w:rPr/>
            </w:rPrChange>
          </w:rPr>
          <w:t>, sob a orientação do professor Dr. THALES LEVI AZEVEDO VALENTE, semestre letivo 2025.1, curso Engenharia da Computação, na Universidade Federal do Maranhão (UFMA). Todo o material sob esta licença é software livre: pode ser usado para fins acadêmicos e comerciais sem nenhum custo. Não há papelada, nem royalties, nem restrições de "</w:t>
        </w:r>
        <w:proofErr w:type="spellStart"/>
        <w:r w:rsidRPr="00E203A3">
          <w:rPr>
            <w:rFonts w:ascii="Times New Roman" w:hAnsi="Times New Roman" w:cs="Times New Roman"/>
            <w:color w:val="000000" w:themeColor="text1"/>
            <w:sz w:val="24"/>
            <w:szCs w:val="24"/>
            <w:rPrChange w:id="3987" w:author="Euderlan Freire" w:date="2025-06-13T19:10:00Z">
              <w:rPr/>
            </w:rPrChange>
          </w:rPr>
          <w:t>copyleft</w:t>
        </w:r>
        <w:proofErr w:type="spellEnd"/>
        <w:r w:rsidRPr="00E203A3">
          <w:rPr>
            <w:rFonts w:ascii="Times New Roman" w:hAnsi="Times New Roman" w:cs="Times New Roman"/>
            <w:color w:val="000000" w:themeColor="text1"/>
            <w:sz w:val="24"/>
            <w:szCs w:val="24"/>
            <w:rPrChange w:id="3988" w:author="Euderlan Freire" w:date="2025-06-13T19:10:00Z">
              <w:rPr/>
            </w:rPrChange>
          </w:rPr>
          <w:t xml:space="preserve">" do tipo GNU. Ele é licenciado sob os termos da Licença MIT, conforme descrito abaixo, e, portanto, é compatível com a GPL e também se qualifica como software de código aberto. É de domínio público. Os detalhes legais estão abaixo. O espírito desta licença é que você é livre para usar este material para qualquer finalidade, sem nenhum custo. O único requisito é que, se você </w:t>
        </w:r>
        <w:proofErr w:type="gramStart"/>
        <w:r w:rsidRPr="00E203A3">
          <w:rPr>
            <w:rFonts w:ascii="Times New Roman" w:hAnsi="Times New Roman" w:cs="Times New Roman"/>
            <w:color w:val="000000" w:themeColor="text1"/>
            <w:sz w:val="24"/>
            <w:szCs w:val="24"/>
            <w:rPrChange w:id="3989" w:author="Euderlan Freire" w:date="2025-06-13T19:10:00Z">
              <w:rPr/>
            </w:rPrChange>
          </w:rPr>
          <w:t>usá-los</w:t>
        </w:r>
        <w:proofErr w:type="gramEnd"/>
        <w:r w:rsidRPr="00E203A3">
          <w:rPr>
            <w:rFonts w:ascii="Times New Roman" w:hAnsi="Times New Roman" w:cs="Times New Roman"/>
            <w:color w:val="000000" w:themeColor="text1"/>
            <w:sz w:val="24"/>
            <w:szCs w:val="24"/>
            <w:rPrChange w:id="3990" w:author="Euderlan Freire" w:date="2025-06-13T19:10:00Z">
              <w:rPr/>
            </w:rPrChange>
          </w:rPr>
          <w:t xml:space="preserve">, nos dê crédito. </w:t>
        </w:r>
      </w:ins>
    </w:p>
    <w:p w14:paraId="22E41245" w14:textId="62E9F960" w:rsidR="00845FE2" w:rsidRPr="00E203A3" w:rsidRDefault="00D20591" w:rsidP="00EC2C2E">
      <w:pPr>
        <w:spacing w:before="40" w:after="240"/>
        <w:jc w:val="both"/>
        <w:rPr>
          <w:ins w:id="3991" w:author="Euderlan Freire" w:date="2025-06-12T17:34:00Z"/>
          <w:rFonts w:ascii="Times New Roman" w:hAnsi="Times New Roman" w:cs="Times New Roman"/>
          <w:color w:val="000000" w:themeColor="text1"/>
          <w:sz w:val="24"/>
          <w:szCs w:val="24"/>
          <w:rPrChange w:id="3992" w:author="Euderlan Freire" w:date="2025-06-13T19:10:00Z">
            <w:rPr>
              <w:ins w:id="3993" w:author="Euderlan Freire" w:date="2025-06-12T17:34:00Z"/>
            </w:rPr>
          </w:rPrChange>
        </w:rPr>
        <w:pPrChange w:id="3994" w:author="Euderlan Freire" w:date="2025-06-13T19:23:00Z">
          <w:pPr/>
        </w:pPrChange>
      </w:pPr>
      <w:ins w:id="3995" w:author="Euderlan Freire" w:date="2025-06-12T17:30:00Z">
        <w:r w:rsidRPr="00E203A3">
          <w:rPr>
            <w:rFonts w:ascii="Times New Roman" w:hAnsi="Times New Roman" w:cs="Times New Roman"/>
            <w:color w:val="000000" w:themeColor="text1"/>
            <w:sz w:val="24"/>
            <w:szCs w:val="24"/>
            <w:rPrChange w:id="3996" w:author="Euderlan Freire" w:date="2025-06-13T19:10:00Z">
              <w:rPr/>
            </w:rPrChange>
          </w:rPr>
          <w:t xml:space="preserve">Licenciado sob a Licença MIT. Permissão é concedida, gratuitamente, a qualquer pessoa que obtenha uma cópia deste software e dos arquivos de documentação associados (o "Software"), para lidar no Software sem restrição, incluindo sem limitação os direitos de usar, copiar, modificar, mesclar, publicar, distribuir, sublicenciar e/ou vender cópias do Software, e permitir pessoas a quem o Software é fornecido a fazê-lo, sujeito às seguintes condições: </w:t>
        </w:r>
      </w:ins>
    </w:p>
    <w:p w14:paraId="79E4B9E4" w14:textId="26931887" w:rsidR="00D20591" w:rsidRPr="00E203A3" w:rsidRDefault="00D20591" w:rsidP="00EC2C2E">
      <w:pPr>
        <w:spacing w:before="40" w:after="240"/>
        <w:jc w:val="both"/>
        <w:rPr>
          <w:ins w:id="3997" w:author="Euderlan Freire" w:date="2025-06-12T17:30:00Z"/>
          <w:rFonts w:ascii="Times New Roman" w:hAnsi="Times New Roman" w:cs="Times New Roman"/>
          <w:color w:val="000000" w:themeColor="text1"/>
          <w:sz w:val="24"/>
          <w:szCs w:val="24"/>
          <w:rPrChange w:id="3998" w:author="Euderlan Freire" w:date="2025-06-13T19:10:00Z">
            <w:rPr>
              <w:ins w:id="3999" w:author="Euderlan Freire" w:date="2025-06-12T17:30:00Z"/>
            </w:rPr>
          </w:rPrChange>
        </w:rPr>
        <w:pPrChange w:id="4000" w:author="Euderlan Freire" w:date="2025-06-13T19:23:00Z">
          <w:pPr/>
        </w:pPrChange>
      </w:pPr>
      <w:ins w:id="4001" w:author="Euderlan Freire" w:date="2025-06-12T17:30:00Z">
        <w:r w:rsidRPr="00E203A3">
          <w:rPr>
            <w:rFonts w:ascii="Times New Roman" w:hAnsi="Times New Roman" w:cs="Times New Roman"/>
            <w:color w:val="000000" w:themeColor="text1"/>
            <w:sz w:val="24"/>
            <w:szCs w:val="24"/>
            <w:rPrChange w:id="4002" w:author="Euderlan Freire" w:date="2025-06-13T19:10:00Z">
              <w:rPr/>
            </w:rPrChange>
          </w:rPr>
          <w:t xml:space="preserve">Este aviso de direitos autorais e este aviso de permissão devem ser incluídos em todas as cópias ou partes substanciais do Software. </w:t>
        </w:r>
      </w:ins>
    </w:p>
    <w:p w14:paraId="22810CBC" w14:textId="5AC6493D" w:rsidR="00D20591" w:rsidRPr="00E203A3" w:rsidRDefault="00D20591" w:rsidP="00EC2C2E">
      <w:pPr>
        <w:spacing w:before="40" w:after="240"/>
        <w:jc w:val="both"/>
        <w:rPr>
          <w:ins w:id="4003" w:author="Euderlan Freire" w:date="2025-06-12T17:30:00Z"/>
          <w:rFonts w:ascii="Times New Roman" w:hAnsi="Times New Roman" w:cs="Times New Roman"/>
          <w:color w:val="000000" w:themeColor="text1"/>
          <w:sz w:val="24"/>
          <w:szCs w:val="24"/>
          <w:rPrChange w:id="4004" w:author="Euderlan Freire" w:date="2025-06-13T19:10:00Z">
            <w:rPr>
              <w:ins w:id="4005" w:author="Euderlan Freire" w:date="2025-06-12T17:30:00Z"/>
            </w:rPr>
          </w:rPrChange>
        </w:rPr>
        <w:pPrChange w:id="4006" w:author="Euderlan Freire" w:date="2025-06-13T19:23:00Z">
          <w:pPr/>
        </w:pPrChange>
      </w:pPr>
      <w:ins w:id="4007" w:author="Euderlan Freire" w:date="2025-06-12T17:30:00Z">
        <w:r w:rsidRPr="00E203A3">
          <w:rPr>
            <w:rFonts w:ascii="Times New Roman" w:hAnsi="Times New Roman" w:cs="Times New Roman"/>
            <w:color w:val="000000" w:themeColor="text1"/>
            <w:sz w:val="24"/>
            <w:szCs w:val="24"/>
            <w:rPrChange w:id="4008" w:author="Euderlan Freire" w:date="2025-06-13T19:10:00Z">
              <w:rPr/>
            </w:rPrChange>
          </w:rPr>
          <w:t xml:space="preserve">O SOFTWARE É FORNECIDO "COMO ESTÁ", SEM GARANTIA DE QUALQUER TIPO, EXPRESSA OU IMPLÍCITA, </w:t>
        </w:r>
        <w:proofErr w:type="gramStart"/>
        <w:r w:rsidRPr="00E203A3">
          <w:rPr>
            <w:rFonts w:ascii="Times New Roman" w:hAnsi="Times New Roman" w:cs="Times New Roman"/>
            <w:color w:val="000000" w:themeColor="text1"/>
            <w:sz w:val="24"/>
            <w:szCs w:val="24"/>
            <w:rPrChange w:id="4009" w:author="Euderlan Freire" w:date="2025-06-13T19:10:00Z">
              <w:rPr/>
            </w:rPrChange>
          </w:rPr>
          <w:t>INCLUINDO</w:t>
        </w:r>
        <w:proofErr w:type="gramEnd"/>
        <w:r w:rsidRPr="00E203A3">
          <w:rPr>
            <w:rFonts w:ascii="Times New Roman" w:hAnsi="Times New Roman" w:cs="Times New Roman"/>
            <w:color w:val="000000" w:themeColor="text1"/>
            <w:sz w:val="24"/>
            <w:szCs w:val="24"/>
            <w:rPrChange w:id="4010" w:author="Euderlan Freire" w:date="2025-06-13T19:10:00Z">
              <w:rPr/>
            </w:rPrChange>
          </w:rPr>
          <w:t xml:space="preserve"> MAS NÃO SE LIMITANDO ÀS GARANTIAS DE COMERCIALIZAÇÃO, ADEQUAÇÃO A UM DETERMINADO FIM E NÃO INFRINGÊNCIA. EM NENHUM CASO OS AUTORES OU DETENTORES DE DIREITOS AUTORAIS SERÃO RESPONSÁVEIS POR QUALQUER RECLAMAÇÃO, DANOS OU OUTRA RESPONSABILIDADE, SEJA EM AÇÃO DE CONTRATO, TORT OU OUTRA FORMA, DECORRENTE DE, FORA DE OU EM CONEXÃO COM O SOFTWARE OU O USO OU OUTRAS NEGOCIAÇÕES NO SOFTWARE. </w:t>
        </w:r>
      </w:ins>
    </w:p>
    <w:p w14:paraId="2DC6D4DD" w14:textId="1BCC6CCF" w:rsidR="000800F7" w:rsidRPr="00E203A3" w:rsidRDefault="00D20591" w:rsidP="00EC2C2E">
      <w:pPr>
        <w:spacing w:before="40" w:after="240"/>
        <w:jc w:val="both"/>
        <w:rPr>
          <w:rFonts w:ascii="Times New Roman" w:hAnsi="Times New Roman" w:cs="Times New Roman"/>
          <w:color w:val="000000" w:themeColor="text1"/>
          <w:sz w:val="24"/>
          <w:szCs w:val="24"/>
          <w:rPrChange w:id="4011" w:author="Euderlan Freire" w:date="2025-06-13T19:10:00Z">
            <w:rPr/>
          </w:rPrChange>
        </w:rPr>
        <w:pPrChange w:id="4012" w:author="Euderlan Freire" w:date="2025-06-13T19:23:00Z">
          <w:pPr/>
        </w:pPrChange>
      </w:pPr>
      <w:ins w:id="4013" w:author="Euderlan Freire" w:date="2025-06-12T17:30:00Z">
        <w:r w:rsidRPr="00E203A3">
          <w:rPr>
            <w:rFonts w:ascii="Times New Roman" w:hAnsi="Times New Roman" w:cs="Times New Roman"/>
            <w:color w:val="000000" w:themeColor="text1"/>
            <w:sz w:val="24"/>
            <w:szCs w:val="24"/>
            <w:rPrChange w:id="4014" w:author="Euderlan Freire" w:date="2025-06-13T19:10:00Z">
              <w:rPr/>
            </w:rPrChange>
          </w:rPr>
          <w:t>Para mais informações sobre a Licença MIT: https://opensource.org/licenses/MIT</w:t>
        </w:r>
      </w:ins>
    </w:p>
    <w:sectPr w:rsidR="000800F7" w:rsidRPr="00E203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DDD8B"/>
    <w:multiLevelType w:val="hybridMultilevel"/>
    <w:tmpl w:val="02549848"/>
    <w:lvl w:ilvl="0" w:tplc="81A62250">
      <w:start w:val="1"/>
      <w:numFmt w:val="bullet"/>
      <w:lvlText w:val=""/>
      <w:lvlJc w:val="left"/>
      <w:pPr>
        <w:ind w:left="720" w:hanging="360"/>
      </w:pPr>
      <w:rPr>
        <w:rFonts w:ascii="Symbol" w:hAnsi="Symbol" w:hint="default"/>
      </w:rPr>
    </w:lvl>
    <w:lvl w:ilvl="1" w:tplc="CE8EA1A0">
      <w:start w:val="1"/>
      <w:numFmt w:val="bullet"/>
      <w:lvlText w:val="o"/>
      <w:lvlJc w:val="left"/>
      <w:pPr>
        <w:ind w:left="1440" w:hanging="360"/>
      </w:pPr>
      <w:rPr>
        <w:rFonts w:ascii="Courier New" w:hAnsi="Courier New" w:hint="default"/>
      </w:rPr>
    </w:lvl>
    <w:lvl w:ilvl="2" w:tplc="DF600BA2">
      <w:start w:val="1"/>
      <w:numFmt w:val="bullet"/>
      <w:lvlText w:val=""/>
      <w:lvlJc w:val="left"/>
      <w:pPr>
        <w:ind w:left="2160" w:hanging="360"/>
      </w:pPr>
      <w:rPr>
        <w:rFonts w:ascii="Wingdings" w:hAnsi="Wingdings" w:hint="default"/>
      </w:rPr>
    </w:lvl>
    <w:lvl w:ilvl="3" w:tplc="80B888AE">
      <w:start w:val="1"/>
      <w:numFmt w:val="bullet"/>
      <w:lvlText w:val=""/>
      <w:lvlJc w:val="left"/>
      <w:pPr>
        <w:ind w:left="2880" w:hanging="360"/>
      </w:pPr>
      <w:rPr>
        <w:rFonts w:ascii="Symbol" w:hAnsi="Symbol" w:hint="default"/>
      </w:rPr>
    </w:lvl>
    <w:lvl w:ilvl="4" w:tplc="038C6BE0">
      <w:start w:val="1"/>
      <w:numFmt w:val="bullet"/>
      <w:lvlText w:val="o"/>
      <w:lvlJc w:val="left"/>
      <w:pPr>
        <w:ind w:left="3600" w:hanging="360"/>
      </w:pPr>
      <w:rPr>
        <w:rFonts w:ascii="Courier New" w:hAnsi="Courier New" w:hint="default"/>
      </w:rPr>
    </w:lvl>
    <w:lvl w:ilvl="5" w:tplc="CB2867A4">
      <w:start w:val="1"/>
      <w:numFmt w:val="bullet"/>
      <w:lvlText w:val=""/>
      <w:lvlJc w:val="left"/>
      <w:pPr>
        <w:ind w:left="4320" w:hanging="360"/>
      </w:pPr>
      <w:rPr>
        <w:rFonts w:ascii="Wingdings" w:hAnsi="Wingdings" w:hint="default"/>
      </w:rPr>
    </w:lvl>
    <w:lvl w:ilvl="6" w:tplc="71AA2B0E">
      <w:start w:val="1"/>
      <w:numFmt w:val="bullet"/>
      <w:lvlText w:val=""/>
      <w:lvlJc w:val="left"/>
      <w:pPr>
        <w:ind w:left="5040" w:hanging="360"/>
      </w:pPr>
      <w:rPr>
        <w:rFonts w:ascii="Symbol" w:hAnsi="Symbol" w:hint="default"/>
      </w:rPr>
    </w:lvl>
    <w:lvl w:ilvl="7" w:tplc="459A933C">
      <w:start w:val="1"/>
      <w:numFmt w:val="bullet"/>
      <w:lvlText w:val="o"/>
      <w:lvlJc w:val="left"/>
      <w:pPr>
        <w:ind w:left="5760" w:hanging="360"/>
      </w:pPr>
      <w:rPr>
        <w:rFonts w:ascii="Courier New" w:hAnsi="Courier New" w:hint="default"/>
      </w:rPr>
    </w:lvl>
    <w:lvl w:ilvl="8" w:tplc="EC620EC0">
      <w:start w:val="1"/>
      <w:numFmt w:val="bullet"/>
      <w:lvlText w:val=""/>
      <w:lvlJc w:val="left"/>
      <w:pPr>
        <w:ind w:left="6480" w:hanging="360"/>
      </w:pPr>
      <w:rPr>
        <w:rFonts w:ascii="Wingdings" w:hAnsi="Wingdings" w:hint="default"/>
      </w:rPr>
    </w:lvl>
  </w:abstractNum>
  <w:abstractNum w:abstractNumId="1" w15:restartNumberingAfterBreak="0">
    <w:nsid w:val="2D0A2678"/>
    <w:multiLevelType w:val="multilevel"/>
    <w:tmpl w:val="F1D8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697DFF"/>
    <w:multiLevelType w:val="multilevel"/>
    <w:tmpl w:val="ABCAFBA2"/>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4B8B6153"/>
    <w:multiLevelType w:val="multilevel"/>
    <w:tmpl w:val="2AFECA96"/>
    <w:lvl w:ilvl="0">
      <w:start w:val="1"/>
      <w:numFmt w:val="decimal"/>
      <w:pStyle w:val="Ttulo1"/>
      <w:lvlText w:val="%1"/>
      <w:lvlJc w:val="left"/>
      <w:pPr>
        <w:ind w:left="432" w:hanging="432"/>
      </w:pPr>
      <w:rPr>
        <w:color w:val="000000" w:themeColor="text1"/>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4CBA41E9"/>
    <w:multiLevelType w:val="multilevel"/>
    <w:tmpl w:val="ACF82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B82E17"/>
    <w:multiLevelType w:val="multilevel"/>
    <w:tmpl w:val="619AC246"/>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F0339F3"/>
    <w:multiLevelType w:val="hybridMultilevel"/>
    <w:tmpl w:val="9058299E"/>
    <w:lvl w:ilvl="0" w:tplc="1A908312">
      <w:start w:val="1"/>
      <w:numFmt w:val="bullet"/>
      <w:lvlText w:val=""/>
      <w:lvlJc w:val="left"/>
      <w:pPr>
        <w:ind w:left="936" w:hanging="360"/>
      </w:pPr>
      <w:rPr>
        <w:rFonts w:ascii="Symbol" w:hAnsi="Symbol" w:hint="default"/>
      </w:rPr>
    </w:lvl>
    <w:lvl w:ilvl="1" w:tplc="C61A7CB4">
      <w:start w:val="1"/>
      <w:numFmt w:val="bullet"/>
      <w:lvlText w:val="o"/>
      <w:lvlJc w:val="left"/>
      <w:pPr>
        <w:ind w:left="1656" w:hanging="360"/>
      </w:pPr>
      <w:rPr>
        <w:rFonts w:ascii="Courier New" w:hAnsi="Courier New" w:hint="default"/>
      </w:rPr>
    </w:lvl>
    <w:lvl w:ilvl="2" w:tplc="769A86F4">
      <w:start w:val="1"/>
      <w:numFmt w:val="bullet"/>
      <w:lvlText w:val=""/>
      <w:lvlJc w:val="left"/>
      <w:pPr>
        <w:ind w:left="2376" w:hanging="360"/>
      </w:pPr>
      <w:rPr>
        <w:rFonts w:ascii="Wingdings" w:hAnsi="Wingdings" w:hint="default"/>
      </w:rPr>
    </w:lvl>
    <w:lvl w:ilvl="3" w:tplc="B5BCA0CC">
      <w:start w:val="1"/>
      <w:numFmt w:val="bullet"/>
      <w:lvlText w:val=""/>
      <w:lvlJc w:val="left"/>
      <w:pPr>
        <w:ind w:left="3096" w:hanging="360"/>
      </w:pPr>
      <w:rPr>
        <w:rFonts w:ascii="Symbol" w:hAnsi="Symbol" w:hint="default"/>
      </w:rPr>
    </w:lvl>
    <w:lvl w:ilvl="4" w:tplc="4718F23C">
      <w:start w:val="1"/>
      <w:numFmt w:val="bullet"/>
      <w:lvlText w:val="o"/>
      <w:lvlJc w:val="left"/>
      <w:pPr>
        <w:ind w:left="3816" w:hanging="360"/>
      </w:pPr>
      <w:rPr>
        <w:rFonts w:ascii="Courier New" w:hAnsi="Courier New" w:hint="default"/>
      </w:rPr>
    </w:lvl>
    <w:lvl w:ilvl="5" w:tplc="76F29CBA">
      <w:start w:val="1"/>
      <w:numFmt w:val="bullet"/>
      <w:lvlText w:val=""/>
      <w:lvlJc w:val="left"/>
      <w:pPr>
        <w:ind w:left="4536" w:hanging="360"/>
      </w:pPr>
      <w:rPr>
        <w:rFonts w:ascii="Wingdings" w:hAnsi="Wingdings" w:hint="default"/>
      </w:rPr>
    </w:lvl>
    <w:lvl w:ilvl="6" w:tplc="F54866C0">
      <w:start w:val="1"/>
      <w:numFmt w:val="bullet"/>
      <w:lvlText w:val=""/>
      <w:lvlJc w:val="left"/>
      <w:pPr>
        <w:ind w:left="5256" w:hanging="360"/>
      </w:pPr>
      <w:rPr>
        <w:rFonts w:ascii="Symbol" w:hAnsi="Symbol" w:hint="default"/>
      </w:rPr>
    </w:lvl>
    <w:lvl w:ilvl="7" w:tplc="58D69A74">
      <w:start w:val="1"/>
      <w:numFmt w:val="bullet"/>
      <w:lvlText w:val="o"/>
      <w:lvlJc w:val="left"/>
      <w:pPr>
        <w:ind w:left="5976" w:hanging="360"/>
      </w:pPr>
      <w:rPr>
        <w:rFonts w:ascii="Courier New" w:hAnsi="Courier New" w:hint="default"/>
      </w:rPr>
    </w:lvl>
    <w:lvl w:ilvl="8" w:tplc="D7DCC774">
      <w:start w:val="1"/>
      <w:numFmt w:val="bullet"/>
      <w:lvlText w:val=""/>
      <w:lvlJc w:val="left"/>
      <w:pPr>
        <w:ind w:left="6696" w:hanging="360"/>
      </w:pPr>
      <w:rPr>
        <w:rFonts w:ascii="Wingdings" w:hAnsi="Wingdings" w:hint="default"/>
      </w:rPr>
    </w:lvl>
  </w:abstractNum>
  <w:abstractNum w:abstractNumId="7" w15:restartNumberingAfterBreak="0">
    <w:nsid w:val="72B963D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6328422"/>
    <w:multiLevelType w:val="hybridMultilevel"/>
    <w:tmpl w:val="18B43398"/>
    <w:lvl w:ilvl="0" w:tplc="D96A5942">
      <w:start w:val="1"/>
      <w:numFmt w:val="decimal"/>
      <w:lvlText w:val="%1."/>
      <w:lvlJc w:val="left"/>
      <w:pPr>
        <w:ind w:left="1440" w:hanging="360"/>
      </w:pPr>
    </w:lvl>
    <w:lvl w:ilvl="1" w:tplc="8DC8A5B6">
      <w:start w:val="1"/>
      <w:numFmt w:val="lowerLetter"/>
      <w:lvlText w:val="%2."/>
      <w:lvlJc w:val="left"/>
      <w:pPr>
        <w:ind w:left="2160" w:hanging="360"/>
      </w:pPr>
    </w:lvl>
    <w:lvl w:ilvl="2" w:tplc="E4B44914">
      <w:start w:val="1"/>
      <w:numFmt w:val="lowerRoman"/>
      <w:lvlText w:val="%3."/>
      <w:lvlJc w:val="right"/>
      <w:pPr>
        <w:ind w:left="2880" w:hanging="180"/>
      </w:pPr>
    </w:lvl>
    <w:lvl w:ilvl="3" w:tplc="015698F2">
      <w:start w:val="1"/>
      <w:numFmt w:val="decimal"/>
      <w:lvlText w:val="%4."/>
      <w:lvlJc w:val="left"/>
      <w:pPr>
        <w:ind w:left="3600" w:hanging="360"/>
      </w:pPr>
    </w:lvl>
    <w:lvl w:ilvl="4" w:tplc="F684BCFC">
      <w:start w:val="1"/>
      <w:numFmt w:val="lowerLetter"/>
      <w:lvlText w:val="%5."/>
      <w:lvlJc w:val="left"/>
      <w:pPr>
        <w:ind w:left="4320" w:hanging="360"/>
      </w:pPr>
    </w:lvl>
    <w:lvl w:ilvl="5" w:tplc="C812041E">
      <w:start w:val="1"/>
      <w:numFmt w:val="lowerRoman"/>
      <w:lvlText w:val="%6."/>
      <w:lvlJc w:val="right"/>
      <w:pPr>
        <w:ind w:left="5040" w:hanging="180"/>
      </w:pPr>
    </w:lvl>
    <w:lvl w:ilvl="6" w:tplc="75A849E8">
      <w:start w:val="1"/>
      <w:numFmt w:val="decimal"/>
      <w:lvlText w:val="%7."/>
      <w:lvlJc w:val="left"/>
      <w:pPr>
        <w:ind w:left="5760" w:hanging="360"/>
      </w:pPr>
    </w:lvl>
    <w:lvl w:ilvl="7" w:tplc="9ACCED9A">
      <w:start w:val="1"/>
      <w:numFmt w:val="lowerLetter"/>
      <w:lvlText w:val="%8."/>
      <w:lvlJc w:val="left"/>
      <w:pPr>
        <w:ind w:left="6480" w:hanging="360"/>
      </w:pPr>
    </w:lvl>
    <w:lvl w:ilvl="8" w:tplc="EE365454">
      <w:start w:val="1"/>
      <w:numFmt w:val="lowerRoman"/>
      <w:lvlText w:val="%9."/>
      <w:lvlJc w:val="right"/>
      <w:pPr>
        <w:ind w:left="7200" w:hanging="180"/>
      </w:pPr>
    </w:lvl>
  </w:abstractNum>
  <w:num w:numId="1">
    <w:abstractNumId w:val="8"/>
  </w:num>
  <w:num w:numId="2">
    <w:abstractNumId w:val="6"/>
  </w:num>
  <w:num w:numId="3">
    <w:abstractNumId w:val="2"/>
  </w:num>
  <w:num w:numId="4">
    <w:abstractNumId w:val="7"/>
  </w:num>
  <w:num w:numId="5">
    <w:abstractNumId w:val="3"/>
  </w:num>
  <w:num w:numId="6">
    <w:abstractNumId w:val="1"/>
  </w:num>
  <w:num w:numId="7">
    <w:abstractNumId w:val="4"/>
  </w:num>
  <w:num w:numId="8">
    <w:abstractNumId w:val="5"/>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UDERLAN FREIRE DA SILVA ABREU">
    <w15:presenceInfo w15:providerId="None" w15:userId="EUDERLAN FREIRE DA SILVA ABREU"/>
  </w15:person>
  <w15:person w15:author="Euderlan Freire">
    <w15:presenceInfo w15:providerId="Windows Live" w15:userId="35daea64b44f1f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C65"/>
    <w:rsid w:val="00007B8D"/>
    <w:rsid w:val="00020E92"/>
    <w:rsid w:val="00024215"/>
    <w:rsid w:val="000437CE"/>
    <w:rsid w:val="000551BB"/>
    <w:rsid w:val="000630D8"/>
    <w:rsid w:val="00070E0C"/>
    <w:rsid w:val="00073A9E"/>
    <w:rsid w:val="000800F7"/>
    <w:rsid w:val="0008571F"/>
    <w:rsid w:val="0009468E"/>
    <w:rsid w:val="000C6A06"/>
    <w:rsid w:val="000D0F7B"/>
    <w:rsid w:val="000E7052"/>
    <w:rsid w:val="000F5514"/>
    <w:rsid w:val="0010597A"/>
    <w:rsid w:val="00117D6F"/>
    <w:rsid w:val="00121C18"/>
    <w:rsid w:val="00127C4F"/>
    <w:rsid w:val="00132724"/>
    <w:rsid w:val="00162D47"/>
    <w:rsid w:val="0017380A"/>
    <w:rsid w:val="001756AD"/>
    <w:rsid w:val="001A1C18"/>
    <w:rsid w:val="001B76A5"/>
    <w:rsid w:val="001F1B43"/>
    <w:rsid w:val="002533B2"/>
    <w:rsid w:val="00255027"/>
    <w:rsid w:val="0028299D"/>
    <w:rsid w:val="002A1DA0"/>
    <w:rsid w:val="002B23B3"/>
    <w:rsid w:val="002C770F"/>
    <w:rsid w:val="003084FB"/>
    <w:rsid w:val="00313060"/>
    <w:rsid w:val="00317CF2"/>
    <w:rsid w:val="0035494E"/>
    <w:rsid w:val="00360FEF"/>
    <w:rsid w:val="003A3F6C"/>
    <w:rsid w:val="003B1483"/>
    <w:rsid w:val="003D1028"/>
    <w:rsid w:val="003E1F25"/>
    <w:rsid w:val="003F1097"/>
    <w:rsid w:val="003F4376"/>
    <w:rsid w:val="00405A3C"/>
    <w:rsid w:val="00406B30"/>
    <w:rsid w:val="004224A4"/>
    <w:rsid w:val="00434366"/>
    <w:rsid w:val="00443B50"/>
    <w:rsid w:val="0046784C"/>
    <w:rsid w:val="004730C4"/>
    <w:rsid w:val="004A4460"/>
    <w:rsid w:val="004B5B9F"/>
    <w:rsid w:val="004C3942"/>
    <w:rsid w:val="004C7A73"/>
    <w:rsid w:val="004D374A"/>
    <w:rsid w:val="004E7236"/>
    <w:rsid w:val="004F38CB"/>
    <w:rsid w:val="004F568F"/>
    <w:rsid w:val="00513A7E"/>
    <w:rsid w:val="005252D4"/>
    <w:rsid w:val="005427F1"/>
    <w:rsid w:val="00561007"/>
    <w:rsid w:val="00563E82"/>
    <w:rsid w:val="005808B2"/>
    <w:rsid w:val="00586107"/>
    <w:rsid w:val="00587DB8"/>
    <w:rsid w:val="0059426D"/>
    <w:rsid w:val="005B2B2F"/>
    <w:rsid w:val="005D4A9C"/>
    <w:rsid w:val="005D7698"/>
    <w:rsid w:val="005F0127"/>
    <w:rsid w:val="0062238B"/>
    <w:rsid w:val="00626ACC"/>
    <w:rsid w:val="0063176E"/>
    <w:rsid w:val="00644B68"/>
    <w:rsid w:val="006A00C9"/>
    <w:rsid w:val="006E2CF1"/>
    <w:rsid w:val="006F340F"/>
    <w:rsid w:val="00712572"/>
    <w:rsid w:val="00716988"/>
    <w:rsid w:val="00726015"/>
    <w:rsid w:val="00741498"/>
    <w:rsid w:val="007727DC"/>
    <w:rsid w:val="00773970"/>
    <w:rsid w:val="00773E3E"/>
    <w:rsid w:val="0079488D"/>
    <w:rsid w:val="007D2294"/>
    <w:rsid w:val="007E0C9D"/>
    <w:rsid w:val="008376C2"/>
    <w:rsid w:val="00845FE2"/>
    <w:rsid w:val="008560D3"/>
    <w:rsid w:val="00856E68"/>
    <w:rsid w:val="008650C4"/>
    <w:rsid w:val="0088237C"/>
    <w:rsid w:val="008914FD"/>
    <w:rsid w:val="008A69FD"/>
    <w:rsid w:val="008D2868"/>
    <w:rsid w:val="008E710A"/>
    <w:rsid w:val="008F3CC1"/>
    <w:rsid w:val="008F77D2"/>
    <w:rsid w:val="00936C1A"/>
    <w:rsid w:val="00945011"/>
    <w:rsid w:val="00953492"/>
    <w:rsid w:val="009A23B8"/>
    <w:rsid w:val="009D1467"/>
    <w:rsid w:val="00A04EA5"/>
    <w:rsid w:val="00A10756"/>
    <w:rsid w:val="00A1204A"/>
    <w:rsid w:val="00A1476A"/>
    <w:rsid w:val="00A40FC0"/>
    <w:rsid w:val="00A45C67"/>
    <w:rsid w:val="00A552F0"/>
    <w:rsid w:val="00A62501"/>
    <w:rsid w:val="00A71247"/>
    <w:rsid w:val="00A75BF8"/>
    <w:rsid w:val="00A84E7B"/>
    <w:rsid w:val="00AA0A78"/>
    <w:rsid w:val="00AA139D"/>
    <w:rsid w:val="00AA3D0E"/>
    <w:rsid w:val="00AA7239"/>
    <w:rsid w:val="00AB6D27"/>
    <w:rsid w:val="00AC0BAA"/>
    <w:rsid w:val="00AD4BB4"/>
    <w:rsid w:val="00AF07D8"/>
    <w:rsid w:val="00AF0AD7"/>
    <w:rsid w:val="00B25BD6"/>
    <w:rsid w:val="00B27515"/>
    <w:rsid w:val="00B37658"/>
    <w:rsid w:val="00B40541"/>
    <w:rsid w:val="00B43323"/>
    <w:rsid w:val="00B4663D"/>
    <w:rsid w:val="00B73DF4"/>
    <w:rsid w:val="00B76671"/>
    <w:rsid w:val="00B80160"/>
    <w:rsid w:val="00B93B22"/>
    <w:rsid w:val="00BE7BB7"/>
    <w:rsid w:val="00BF1FC3"/>
    <w:rsid w:val="00BF243C"/>
    <w:rsid w:val="00C10CAC"/>
    <w:rsid w:val="00C1471D"/>
    <w:rsid w:val="00C7253D"/>
    <w:rsid w:val="00C770D2"/>
    <w:rsid w:val="00CC68C2"/>
    <w:rsid w:val="00CD26EC"/>
    <w:rsid w:val="00CE0C72"/>
    <w:rsid w:val="00D20591"/>
    <w:rsid w:val="00D22856"/>
    <w:rsid w:val="00D42051"/>
    <w:rsid w:val="00D4729A"/>
    <w:rsid w:val="00D5307D"/>
    <w:rsid w:val="00D74E85"/>
    <w:rsid w:val="00D77790"/>
    <w:rsid w:val="00D80086"/>
    <w:rsid w:val="00D8586E"/>
    <w:rsid w:val="00D935A3"/>
    <w:rsid w:val="00DB5516"/>
    <w:rsid w:val="00DE5843"/>
    <w:rsid w:val="00DE6CE1"/>
    <w:rsid w:val="00E07258"/>
    <w:rsid w:val="00E106F8"/>
    <w:rsid w:val="00E203A3"/>
    <w:rsid w:val="00E22C65"/>
    <w:rsid w:val="00E4610E"/>
    <w:rsid w:val="00E47980"/>
    <w:rsid w:val="00E60A53"/>
    <w:rsid w:val="00E6463B"/>
    <w:rsid w:val="00EA6729"/>
    <w:rsid w:val="00EC1D8A"/>
    <w:rsid w:val="00EC2C2E"/>
    <w:rsid w:val="00ED7E3E"/>
    <w:rsid w:val="00F007C8"/>
    <w:rsid w:val="00F0160B"/>
    <w:rsid w:val="00F67B5B"/>
    <w:rsid w:val="00F7700F"/>
    <w:rsid w:val="00F92A70"/>
    <w:rsid w:val="00FA40CC"/>
    <w:rsid w:val="00FB03F9"/>
    <w:rsid w:val="00FC7655"/>
    <w:rsid w:val="00FE4C99"/>
    <w:rsid w:val="00FEAD12"/>
    <w:rsid w:val="00FF1908"/>
    <w:rsid w:val="00FF261D"/>
    <w:rsid w:val="0133DD81"/>
    <w:rsid w:val="0134E4CC"/>
    <w:rsid w:val="018AD930"/>
    <w:rsid w:val="01A6743A"/>
    <w:rsid w:val="0219C506"/>
    <w:rsid w:val="025D5F34"/>
    <w:rsid w:val="027914D7"/>
    <w:rsid w:val="0296311B"/>
    <w:rsid w:val="02993949"/>
    <w:rsid w:val="036A73D5"/>
    <w:rsid w:val="03DFECCF"/>
    <w:rsid w:val="041FA854"/>
    <w:rsid w:val="0422E720"/>
    <w:rsid w:val="042DD04A"/>
    <w:rsid w:val="04A8527B"/>
    <w:rsid w:val="0506D8C1"/>
    <w:rsid w:val="0535626C"/>
    <w:rsid w:val="053E1315"/>
    <w:rsid w:val="06297AB7"/>
    <w:rsid w:val="0671FA34"/>
    <w:rsid w:val="06AC5848"/>
    <w:rsid w:val="0815D86F"/>
    <w:rsid w:val="089ED244"/>
    <w:rsid w:val="0900724B"/>
    <w:rsid w:val="09292B5E"/>
    <w:rsid w:val="099F4C1D"/>
    <w:rsid w:val="0AAAB5BB"/>
    <w:rsid w:val="0ABCC27B"/>
    <w:rsid w:val="0AE6378A"/>
    <w:rsid w:val="0AFC300D"/>
    <w:rsid w:val="0B7426F5"/>
    <w:rsid w:val="0B91B2BC"/>
    <w:rsid w:val="0B928AA5"/>
    <w:rsid w:val="0C2BD6BB"/>
    <w:rsid w:val="0C87EF6B"/>
    <w:rsid w:val="0C905AAB"/>
    <w:rsid w:val="0CAF7CB5"/>
    <w:rsid w:val="0D4E6BF9"/>
    <w:rsid w:val="0D83EFA9"/>
    <w:rsid w:val="0DB9B3F9"/>
    <w:rsid w:val="0E55D3FC"/>
    <w:rsid w:val="0E5EFEFF"/>
    <w:rsid w:val="0E8F0DCB"/>
    <w:rsid w:val="0FA7A203"/>
    <w:rsid w:val="0FBDFEAB"/>
    <w:rsid w:val="11A61288"/>
    <w:rsid w:val="1203AA6D"/>
    <w:rsid w:val="123A363B"/>
    <w:rsid w:val="1297FEC9"/>
    <w:rsid w:val="137D70C6"/>
    <w:rsid w:val="13FA7ED3"/>
    <w:rsid w:val="140731DF"/>
    <w:rsid w:val="14276B61"/>
    <w:rsid w:val="144C4C86"/>
    <w:rsid w:val="14E447C9"/>
    <w:rsid w:val="1548717C"/>
    <w:rsid w:val="1596B6E8"/>
    <w:rsid w:val="15BE58D3"/>
    <w:rsid w:val="15FA45E0"/>
    <w:rsid w:val="1616A8AB"/>
    <w:rsid w:val="16B6B199"/>
    <w:rsid w:val="16E1A2DC"/>
    <w:rsid w:val="17610ADD"/>
    <w:rsid w:val="179E7456"/>
    <w:rsid w:val="1818E109"/>
    <w:rsid w:val="18422B38"/>
    <w:rsid w:val="184FC954"/>
    <w:rsid w:val="18B5A8C5"/>
    <w:rsid w:val="194B0DD0"/>
    <w:rsid w:val="1956AD71"/>
    <w:rsid w:val="196AFE33"/>
    <w:rsid w:val="197B5E40"/>
    <w:rsid w:val="19EAD4A0"/>
    <w:rsid w:val="19EE399D"/>
    <w:rsid w:val="1A63A9D6"/>
    <w:rsid w:val="1A859CA9"/>
    <w:rsid w:val="1AAAB2B6"/>
    <w:rsid w:val="1B889097"/>
    <w:rsid w:val="1B8C514A"/>
    <w:rsid w:val="1BD0E4A8"/>
    <w:rsid w:val="1BDE0287"/>
    <w:rsid w:val="1BDEBCCC"/>
    <w:rsid w:val="1CF0CCB1"/>
    <w:rsid w:val="1D1247B4"/>
    <w:rsid w:val="1D17E9CE"/>
    <w:rsid w:val="1D431145"/>
    <w:rsid w:val="1D47C6F6"/>
    <w:rsid w:val="1D8F6BCC"/>
    <w:rsid w:val="1DB50504"/>
    <w:rsid w:val="1DF24841"/>
    <w:rsid w:val="1E4CC755"/>
    <w:rsid w:val="1E5A22BE"/>
    <w:rsid w:val="1E791E06"/>
    <w:rsid w:val="1E98E073"/>
    <w:rsid w:val="1EBF2350"/>
    <w:rsid w:val="1EE03907"/>
    <w:rsid w:val="1EE8B68D"/>
    <w:rsid w:val="1F6765DB"/>
    <w:rsid w:val="1FD9E448"/>
    <w:rsid w:val="202F1BB7"/>
    <w:rsid w:val="20B32F77"/>
    <w:rsid w:val="20DDD6ED"/>
    <w:rsid w:val="21A9A086"/>
    <w:rsid w:val="2211FCD7"/>
    <w:rsid w:val="2218175A"/>
    <w:rsid w:val="22D316DD"/>
    <w:rsid w:val="231006E6"/>
    <w:rsid w:val="23196EA2"/>
    <w:rsid w:val="231CB595"/>
    <w:rsid w:val="2478D73F"/>
    <w:rsid w:val="2478D835"/>
    <w:rsid w:val="24E7FABB"/>
    <w:rsid w:val="2510FFD8"/>
    <w:rsid w:val="251F5989"/>
    <w:rsid w:val="25F1B1EB"/>
    <w:rsid w:val="26176860"/>
    <w:rsid w:val="267DD124"/>
    <w:rsid w:val="26E20DF0"/>
    <w:rsid w:val="26E9419F"/>
    <w:rsid w:val="270409CB"/>
    <w:rsid w:val="27359A5F"/>
    <w:rsid w:val="2783E2AC"/>
    <w:rsid w:val="27A958C2"/>
    <w:rsid w:val="27AA8189"/>
    <w:rsid w:val="27C8E673"/>
    <w:rsid w:val="282E5784"/>
    <w:rsid w:val="2896A42A"/>
    <w:rsid w:val="292F48FC"/>
    <w:rsid w:val="2AB64F76"/>
    <w:rsid w:val="2AB711C6"/>
    <w:rsid w:val="2B6C83B0"/>
    <w:rsid w:val="2B79919D"/>
    <w:rsid w:val="2BECE400"/>
    <w:rsid w:val="2BF82D5E"/>
    <w:rsid w:val="2C415CDD"/>
    <w:rsid w:val="2C71E03F"/>
    <w:rsid w:val="2CB48EF5"/>
    <w:rsid w:val="2D056007"/>
    <w:rsid w:val="2D15D5B6"/>
    <w:rsid w:val="2D5C63AA"/>
    <w:rsid w:val="2D9235C9"/>
    <w:rsid w:val="2DA7DA87"/>
    <w:rsid w:val="2DE87C0C"/>
    <w:rsid w:val="2E4FDC26"/>
    <w:rsid w:val="2E854EA9"/>
    <w:rsid w:val="2EB3C609"/>
    <w:rsid w:val="2F31A66B"/>
    <w:rsid w:val="2F5BC0CF"/>
    <w:rsid w:val="2FE70557"/>
    <w:rsid w:val="2FED4B80"/>
    <w:rsid w:val="309A31B3"/>
    <w:rsid w:val="30B3E784"/>
    <w:rsid w:val="3102FFB7"/>
    <w:rsid w:val="31118896"/>
    <w:rsid w:val="31124F2C"/>
    <w:rsid w:val="3174C5CC"/>
    <w:rsid w:val="317FFFDA"/>
    <w:rsid w:val="31942488"/>
    <w:rsid w:val="3246141F"/>
    <w:rsid w:val="327A42FB"/>
    <w:rsid w:val="3296C922"/>
    <w:rsid w:val="329A2619"/>
    <w:rsid w:val="32B1C72A"/>
    <w:rsid w:val="32B54B5D"/>
    <w:rsid w:val="32C2781B"/>
    <w:rsid w:val="32D8CEFB"/>
    <w:rsid w:val="32F8A7E5"/>
    <w:rsid w:val="33252135"/>
    <w:rsid w:val="333F87CF"/>
    <w:rsid w:val="3363F664"/>
    <w:rsid w:val="33BF62D8"/>
    <w:rsid w:val="33D736B0"/>
    <w:rsid w:val="33DF0CE6"/>
    <w:rsid w:val="3403C5BA"/>
    <w:rsid w:val="3413DA72"/>
    <w:rsid w:val="341E2038"/>
    <w:rsid w:val="348DE4E2"/>
    <w:rsid w:val="3493B9D9"/>
    <w:rsid w:val="34D2D697"/>
    <w:rsid w:val="3597B68E"/>
    <w:rsid w:val="359CB0D5"/>
    <w:rsid w:val="35B37830"/>
    <w:rsid w:val="363E0C52"/>
    <w:rsid w:val="368DCDB5"/>
    <w:rsid w:val="37AAC59D"/>
    <w:rsid w:val="37BA53F8"/>
    <w:rsid w:val="37EB7951"/>
    <w:rsid w:val="382A9105"/>
    <w:rsid w:val="387914F9"/>
    <w:rsid w:val="38F8D696"/>
    <w:rsid w:val="391DBA3C"/>
    <w:rsid w:val="396FF347"/>
    <w:rsid w:val="39772939"/>
    <w:rsid w:val="399991F5"/>
    <w:rsid w:val="39C82BA1"/>
    <w:rsid w:val="3A0CBDD7"/>
    <w:rsid w:val="3A29C68C"/>
    <w:rsid w:val="3B23FE30"/>
    <w:rsid w:val="3B4ECAF6"/>
    <w:rsid w:val="3C01BB4A"/>
    <w:rsid w:val="3C6BDECD"/>
    <w:rsid w:val="3C71B31E"/>
    <w:rsid w:val="3C7FECDC"/>
    <w:rsid w:val="3CD3F50A"/>
    <w:rsid w:val="3D24B6AF"/>
    <w:rsid w:val="3D6700BF"/>
    <w:rsid w:val="3D9CD3A6"/>
    <w:rsid w:val="3DD9D758"/>
    <w:rsid w:val="3E4E183C"/>
    <w:rsid w:val="3E5008C2"/>
    <w:rsid w:val="3E5FE24D"/>
    <w:rsid w:val="3E83B433"/>
    <w:rsid w:val="3EACA09D"/>
    <w:rsid w:val="3EB370A2"/>
    <w:rsid w:val="3ED8A127"/>
    <w:rsid w:val="3EDCDEAE"/>
    <w:rsid w:val="3FA7C092"/>
    <w:rsid w:val="3FD655F8"/>
    <w:rsid w:val="40624561"/>
    <w:rsid w:val="409CB264"/>
    <w:rsid w:val="4103D6BA"/>
    <w:rsid w:val="4172AD8F"/>
    <w:rsid w:val="421E891E"/>
    <w:rsid w:val="42698230"/>
    <w:rsid w:val="4275463F"/>
    <w:rsid w:val="42D6405D"/>
    <w:rsid w:val="43F53FE1"/>
    <w:rsid w:val="44915BAA"/>
    <w:rsid w:val="44A409D7"/>
    <w:rsid w:val="454B9A00"/>
    <w:rsid w:val="45B651E8"/>
    <w:rsid w:val="46011673"/>
    <w:rsid w:val="4619D0CB"/>
    <w:rsid w:val="461AEB81"/>
    <w:rsid w:val="466F8E88"/>
    <w:rsid w:val="46C94C01"/>
    <w:rsid w:val="4787E8E3"/>
    <w:rsid w:val="4861E3B9"/>
    <w:rsid w:val="486A9F61"/>
    <w:rsid w:val="4885E73A"/>
    <w:rsid w:val="498A01A1"/>
    <w:rsid w:val="49B37566"/>
    <w:rsid w:val="49DD5537"/>
    <w:rsid w:val="49FA5191"/>
    <w:rsid w:val="4A8846B9"/>
    <w:rsid w:val="4AE4443B"/>
    <w:rsid w:val="4AE46B88"/>
    <w:rsid w:val="4B1DED71"/>
    <w:rsid w:val="4B3DEF93"/>
    <w:rsid w:val="4B42D2C4"/>
    <w:rsid w:val="4B705B36"/>
    <w:rsid w:val="4B8F4E62"/>
    <w:rsid w:val="4BC7F7C4"/>
    <w:rsid w:val="4BE5F78D"/>
    <w:rsid w:val="4C3E52FD"/>
    <w:rsid w:val="4C528B2E"/>
    <w:rsid w:val="4C5F860A"/>
    <w:rsid w:val="4CD84939"/>
    <w:rsid w:val="4CED5C6E"/>
    <w:rsid w:val="4D9125D5"/>
    <w:rsid w:val="4DB87136"/>
    <w:rsid w:val="4DC0D82A"/>
    <w:rsid w:val="4E939274"/>
    <w:rsid w:val="4E977D0D"/>
    <w:rsid w:val="4EDDDAEC"/>
    <w:rsid w:val="4F2974EB"/>
    <w:rsid w:val="4FFA27B7"/>
    <w:rsid w:val="5022F582"/>
    <w:rsid w:val="50455C60"/>
    <w:rsid w:val="50525EB6"/>
    <w:rsid w:val="50677F53"/>
    <w:rsid w:val="507EA892"/>
    <w:rsid w:val="507ED6E3"/>
    <w:rsid w:val="50ABC159"/>
    <w:rsid w:val="50F18A41"/>
    <w:rsid w:val="50F93BA4"/>
    <w:rsid w:val="5128C6D2"/>
    <w:rsid w:val="5163FE24"/>
    <w:rsid w:val="51DCD16C"/>
    <w:rsid w:val="5243624A"/>
    <w:rsid w:val="52815C3F"/>
    <w:rsid w:val="52862BAC"/>
    <w:rsid w:val="52982A14"/>
    <w:rsid w:val="52F60F2F"/>
    <w:rsid w:val="52FDFB12"/>
    <w:rsid w:val="5366E5C5"/>
    <w:rsid w:val="5414F3EF"/>
    <w:rsid w:val="547A7C3E"/>
    <w:rsid w:val="54CFC633"/>
    <w:rsid w:val="54DAC57D"/>
    <w:rsid w:val="5512416C"/>
    <w:rsid w:val="55564EB7"/>
    <w:rsid w:val="55A2AFD2"/>
    <w:rsid w:val="561D39FC"/>
    <w:rsid w:val="56D6453A"/>
    <w:rsid w:val="5796F3E0"/>
    <w:rsid w:val="5799EB86"/>
    <w:rsid w:val="57B9E178"/>
    <w:rsid w:val="57EA4B9B"/>
    <w:rsid w:val="58056833"/>
    <w:rsid w:val="580E4A3E"/>
    <w:rsid w:val="58663577"/>
    <w:rsid w:val="589EAB6B"/>
    <w:rsid w:val="58C0C2A3"/>
    <w:rsid w:val="58D19900"/>
    <w:rsid w:val="593AFEAD"/>
    <w:rsid w:val="5A444260"/>
    <w:rsid w:val="5A7CF496"/>
    <w:rsid w:val="5A887D2F"/>
    <w:rsid w:val="5AC40B90"/>
    <w:rsid w:val="5AF970EE"/>
    <w:rsid w:val="5AFE9F4C"/>
    <w:rsid w:val="5B354065"/>
    <w:rsid w:val="5B7F7B77"/>
    <w:rsid w:val="5BBFEDC0"/>
    <w:rsid w:val="5C13A3AB"/>
    <w:rsid w:val="5C267B02"/>
    <w:rsid w:val="5C50ADF8"/>
    <w:rsid w:val="5CE0AD5F"/>
    <w:rsid w:val="5D1DAF50"/>
    <w:rsid w:val="5DA4C236"/>
    <w:rsid w:val="5DED4427"/>
    <w:rsid w:val="5DF97D5D"/>
    <w:rsid w:val="5ECF1F1D"/>
    <w:rsid w:val="60038E25"/>
    <w:rsid w:val="60224BBF"/>
    <w:rsid w:val="60496F43"/>
    <w:rsid w:val="60646764"/>
    <w:rsid w:val="60ADAF63"/>
    <w:rsid w:val="60CDE21A"/>
    <w:rsid w:val="6116D526"/>
    <w:rsid w:val="6132CB04"/>
    <w:rsid w:val="61BA2A37"/>
    <w:rsid w:val="61BE7E3B"/>
    <w:rsid w:val="620BBD0E"/>
    <w:rsid w:val="62FB35C5"/>
    <w:rsid w:val="6310210B"/>
    <w:rsid w:val="63918DE5"/>
    <w:rsid w:val="63B348E2"/>
    <w:rsid w:val="63CC9189"/>
    <w:rsid w:val="645EC755"/>
    <w:rsid w:val="646875E7"/>
    <w:rsid w:val="64B0EF1B"/>
    <w:rsid w:val="64B8C29E"/>
    <w:rsid w:val="6528D1CA"/>
    <w:rsid w:val="6548FB49"/>
    <w:rsid w:val="656573C5"/>
    <w:rsid w:val="65A73D85"/>
    <w:rsid w:val="65C2EEFC"/>
    <w:rsid w:val="65EDF57B"/>
    <w:rsid w:val="669031A2"/>
    <w:rsid w:val="6692F5F4"/>
    <w:rsid w:val="66C841F8"/>
    <w:rsid w:val="678EEE90"/>
    <w:rsid w:val="67A77A4A"/>
    <w:rsid w:val="685815A8"/>
    <w:rsid w:val="6870BE54"/>
    <w:rsid w:val="68B45083"/>
    <w:rsid w:val="68D8D136"/>
    <w:rsid w:val="69717D47"/>
    <w:rsid w:val="69D1D988"/>
    <w:rsid w:val="69EBAEA6"/>
    <w:rsid w:val="6A33F5B2"/>
    <w:rsid w:val="6AA96BCF"/>
    <w:rsid w:val="6ACBFD02"/>
    <w:rsid w:val="6B132859"/>
    <w:rsid w:val="6BA2D919"/>
    <w:rsid w:val="6C3DDF3A"/>
    <w:rsid w:val="6C98C9F5"/>
    <w:rsid w:val="6CAC3D67"/>
    <w:rsid w:val="6CB21BBE"/>
    <w:rsid w:val="6D3BF6AD"/>
    <w:rsid w:val="6D40E1EF"/>
    <w:rsid w:val="6D75C7FF"/>
    <w:rsid w:val="6DD76494"/>
    <w:rsid w:val="6DFF929A"/>
    <w:rsid w:val="6E39D887"/>
    <w:rsid w:val="6E6E9449"/>
    <w:rsid w:val="6E8D4689"/>
    <w:rsid w:val="6EC95E01"/>
    <w:rsid w:val="7016AA16"/>
    <w:rsid w:val="70897490"/>
    <w:rsid w:val="709FC5AA"/>
    <w:rsid w:val="70B00CD4"/>
    <w:rsid w:val="70E977C8"/>
    <w:rsid w:val="71D673BF"/>
    <w:rsid w:val="71ED5606"/>
    <w:rsid w:val="7226AE73"/>
    <w:rsid w:val="72369D7B"/>
    <w:rsid w:val="725EAFFE"/>
    <w:rsid w:val="729F908F"/>
    <w:rsid w:val="72ACABB8"/>
    <w:rsid w:val="72AEDA93"/>
    <w:rsid w:val="73623F77"/>
    <w:rsid w:val="73B5CE78"/>
    <w:rsid w:val="73B669F2"/>
    <w:rsid w:val="74005AB3"/>
    <w:rsid w:val="74286EAB"/>
    <w:rsid w:val="74BA4685"/>
    <w:rsid w:val="759EC328"/>
    <w:rsid w:val="75A494DD"/>
    <w:rsid w:val="75C42ADC"/>
    <w:rsid w:val="76354A97"/>
    <w:rsid w:val="763B0BB6"/>
    <w:rsid w:val="764418CF"/>
    <w:rsid w:val="7663546A"/>
    <w:rsid w:val="76A2F59F"/>
    <w:rsid w:val="77DC339B"/>
    <w:rsid w:val="77F398B4"/>
    <w:rsid w:val="780DC616"/>
    <w:rsid w:val="78268715"/>
    <w:rsid w:val="7854C3F1"/>
    <w:rsid w:val="786D652F"/>
    <w:rsid w:val="79E0C264"/>
    <w:rsid w:val="79F78B7A"/>
    <w:rsid w:val="7A473065"/>
    <w:rsid w:val="7ADD3E88"/>
    <w:rsid w:val="7B0920B1"/>
    <w:rsid w:val="7B8B9B4C"/>
    <w:rsid w:val="7C4D7867"/>
    <w:rsid w:val="7C9E2B90"/>
    <w:rsid w:val="7CAEE126"/>
    <w:rsid w:val="7D0AB11A"/>
    <w:rsid w:val="7D1A7740"/>
    <w:rsid w:val="7D723CF4"/>
    <w:rsid w:val="7E38943C"/>
    <w:rsid w:val="7E492779"/>
    <w:rsid w:val="7E555F39"/>
    <w:rsid w:val="7EB4B1F2"/>
    <w:rsid w:val="7EDDF70B"/>
    <w:rsid w:val="7F02286E"/>
    <w:rsid w:val="7F023C5F"/>
    <w:rsid w:val="7F626EC9"/>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9F642"/>
  <w15:chartTrackingRefBased/>
  <w15:docId w15:val="{37D82477-4BC1-4C12-8EA3-B5F436809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10756"/>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A10756"/>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A10756"/>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A10756"/>
    <w:pPr>
      <w:keepNext/>
      <w:keepLines/>
      <w:numPr>
        <w:ilvl w:val="3"/>
        <w:numId w:val="5"/>
      </w:numPr>
      <w:spacing w:before="40" w:after="0"/>
      <w:ind w:left="1728" w:hanging="648"/>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A10756"/>
    <w:pPr>
      <w:keepNext/>
      <w:keepLines/>
      <w:numPr>
        <w:ilvl w:val="4"/>
        <w:numId w:val="5"/>
      </w:numPr>
      <w:spacing w:before="40" w:after="0"/>
      <w:ind w:left="2232" w:hanging="792"/>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A10756"/>
    <w:pPr>
      <w:keepNext/>
      <w:keepLines/>
      <w:numPr>
        <w:ilvl w:val="5"/>
        <w:numId w:val="5"/>
      </w:numPr>
      <w:spacing w:before="40" w:after="0"/>
      <w:ind w:left="2736" w:hanging="936"/>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A10756"/>
    <w:pPr>
      <w:keepNext/>
      <w:keepLines/>
      <w:numPr>
        <w:ilvl w:val="6"/>
        <w:numId w:val="5"/>
      </w:numPr>
      <w:spacing w:before="40" w:after="0"/>
      <w:ind w:left="3240" w:hanging="108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A10756"/>
    <w:pPr>
      <w:keepNext/>
      <w:keepLines/>
      <w:numPr>
        <w:ilvl w:val="7"/>
        <w:numId w:val="5"/>
      </w:numPr>
      <w:spacing w:before="40" w:after="0"/>
      <w:ind w:left="3744" w:hanging="1224"/>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A10756"/>
    <w:pPr>
      <w:keepNext/>
      <w:keepLines/>
      <w:numPr>
        <w:ilvl w:val="8"/>
        <w:numId w:val="5"/>
      </w:numPr>
      <w:spacing w:before="40" w:after="0"/>
      <w:ind w:left="4320" w:hanging="14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A45C67"/>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712572"/>
    <w:pPr>
      <w:ind w:left="720"/>
      <w:contextualSpacing/>
    </w:pPr>
  </w:style>
  <w:style w:type="character" w:customStyle="1" w:styleId="Ttulo1Char">
    <w:name w:val="Título 1 Char"/>
    <w:basedOn w:val="Fontepargpadro"/>
    <w:link w:val="Ttulo1"/>
    <w:uiPriority w:val="9"/>
    <w:rsid w:val="00A10756"/>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A10756"/>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rsid w:val="00A10756"/>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semiHidden/>
    <w:rsid w:val="00A10756"/>
    <w:rPr>
      <w:rFonts w:asciiTheme="majorHAnsi" w:eastAsiaTheme="majorEastAsia" w:hAnsiTheme="majorHAnsi" w:cstheme="majorBidi"/>
      <w:i/>
      <w:iCs/>
      <w:color w:val="2F5496" w:themeColor="accent1" w:themeShade="BF"/>
    </w:rPr>
  </w:style>
  <w:style w:type="character" w:customStyle="1" w:styleId="Ttulo5Char">
    <w:name w:val="Título 5 Char"/>
    <w:basedOn w:val="Fontepargpadro"/>
    <w:link w:val="Ttulo5"/>
    <w:uiPriority w:val="9"/>
    <w:semiHidden/>
    <w:rsid w:val="00A10756"/>
    <w:rPr>
      <w:rFonts w:asciiTheme="majorHAnsi" w:eastAsiaTheme="majorEastAsia" w:hAnsiTheme="majorHAnsi" w:cstheme="majorBidi"/>
      <w:color w:val="2F5496" w:themeColor="accent1" w:themeShade="BF"/>
    </w:rPr>
  </w:style>
  <w:style w:type="character" w:customStyle="1" w:styleId="Ttulo6Char">
    <w:name w:val="Título 6 Char"/>
    <w:basedOn w:val="Fontepargpadro"/>
    <w:link w:val="Ttulo6"/>
    <w:uiPriority w:val="9"/>
    <w:semiHidden/>
    <w:rsid w:val="00A10756"/>
    <w:rPr>
      <w:rFonts w:asciiTheme="majorHAnsi" w:eastAsiaTheme="majorEastAsia" w:hAnsiTheme="majorHAnsi" w:cstheme="majorBidi"/>
      <w:color w:val="1F3763" w:themeColor="accent1" w:themeShade="7F"/>
    </w:rPr>
  </w:style>
  <w:style w:type="character" w:customStyle="1" w:styleId="Ttulo7Char">
    <w:name w:val="Título 7 Char"/>
    <w:basedOn w:val="Fontepargpadro"/>
    <w:link w:val="Ttulo7"/>
    <w:uiPriority w:val="9"/>
    <w:semiHidden/>
    <w:rsid w:val="00A10756"/>
    <w:rPr>
      <w:rFonts w:asciiTheme="majorHAnsi" w:eastAsiaTheme="majorEastAsia" w:hAnsiTheme="majorHAnsi" w:cstheme="majorBidi"/>
      <w:i/>
      <w:iCs/>
      <w:color w:val="1F3763" w:themeColor="accent1" w:themeShade="7F"/>
    </w:rPr>
  </w:style>
  <w:style w:type="character" w:customStyle="1" w:styleId="Ttulo8Char">
    <w:name w:val="Título 8 Char"/>
    <w:basedOn w:val="Fontepargpadro"/>
    <w:link w:val="Ttulo8"/>
    <w:uiPriority w:val="9"/>
    <w:semiHidden/>
    <w:rsid w:val="00A10756"/>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A10756"/>
    <w:rPr>
      <w:rFonts w:asciiTheme="majorHAnsi" w:eastAsiaTheme="majorEastAsia" w:hAnsiTheme="majorHAnsi" w:cstheme="majorBidi"/>
      <w:i/>
      <w:iCs/>
      <w:color w:val="272727" w:themeColor="text1" w:themeTint="D8"/>
      <w:sz w:val="21"/>
      <w:szCs w:val="21"/>
    </w:rPr>
  </w:style>
  <w:style w:type="paragraph" w:customStyle="1" w:styleId="whitespace-normal">
    <w:name w:val="whitespace-normal"/>
    <w:basedOn w:val="Normal"/>
    <w:rsid w:val="000630D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0630D8"/>
    <w:rPr>
      <w:b/>
      <w:bCs/>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Fontepargpadro"/>
    <w:uiPriority w:val="99"/>
    <w:unhideWhenUsed/>
    <w:rsid w:val="008650C4"/>
    <w:rPr>
      <w:color w:val="0563C1" w:themeColor="hyperlink"/>
      <w:u w:val="single"/>
    </w:rPr>
  </w:style>
  <w:style w:type="character" w:styleId="MenoPendente">
    <w:name w:val="Unresolved Mention"/>
    <w:basedOn w:val="Fontepargpadro"/>
    <w:uiPriority w:val="99"/>
    <w:semiHidden/>
    <w:unhideWhenUsed/>
    <w:rsid w:val="008650C4"/>
    <w:rPr>
      <w:color w:val="605E5C"/>
      <w:shd w:val="clear" w:color="auto" w:fill="E1DFDD"/>
    </w:rPr>
  </w:style>
  <w:style w:type="table" w:styleId="TabeladeGradeClara">
    <w:name w:val="Grid Table Light"/>
    <w:basedOn w:val="Tabelanormal"/>
    <w:uiPriority w:val="40"/>
    <w:rsid w:val="00D4729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egenda">
    <w:name w:val="caption"/>
    <w:basedOn w:val="Normal"/>
    <w:next w:val="Normal"/>
    <w:uiPriority w:val="35"/>
    <w:unhideWhenUsed/>
    <w:qFormat/>
    <w:rsid w:val="00CE0C72"/>
    <w:pPr>
      <w:spacing w:after="200" w:line="240" w:lineRule="auto"/>
    </w:pPr>
    <w:rPr>
      <w:i/>
      <w:iCs/>
      <w:color w:val="44546A" w:themeColor="text2"/>
      <w:sz w:val="18"/>
      <w:szCs w:val="18"/>
    </w:rPr>
  </w:style>
  <w:style w:type="paragraph" w:styleId="CabealhodoSumrio">
    <w:name w:val="TOC Heading"/>
    <w:basedOn w:val="Ttulo1"/>
    <w:next w:val="Normal"/>
    <w:uiPriority w:val="39"/>
    <w:unhideWhenUsed/>
    <w:qFormat/>
    <w:rsid w:val="008A69FD"/>
    <w:pPr>
      <w:numPr>
        <w:numId w:val="0"/>
      </w:numPr>
      <w:outlineLvl w:val="9"/>
    </w:pPr>
    <w:rPr>
      <w:lang w:eastAsia="pt-BR"/>
    </w:rPr>
  </w:style>
  <w:style w:type="paragraph" w:styleId="Sumrio2">
    <w:name w:val="toc 2"/>
    <w:basedOn w:val="Normal"/>
    <w:next w:val="Normal"/>
    <w:autoRedefine/>
    <w:uiPriority w:val="39"/>
    <w:unhideWhenUsed/>
    <w:rsid w:val="008A69FD"/>
    <w:pPr>
      <w:spacing w:after="100"/>
      <w:ind w:left="220"/>
    </w:pPr>
  </w:style>
  <w:style w:type="paragraph" w:styleId="Sumrio3">
    <w:name w:val="toc 3"/>
    <w:basedOn w:val="Normal"/>
    <w:next w:val="Normal"/>
    <w:autoRedefine/>
    <w:uiPriority w:val="39"/>
    <w:unhideWhenUsed/>
    <w:rsid w:val="008A69FD"/>
    <w:pPr>
      <w:spacing w:after="100"/>
      <w:ind w:left="440"/>
    </w:pPr>
  </w:style>
  <w:style w:type="paragraph" w:styleId="Sumrio1">
    <w:name w:val="toc 1"/>
    <w:basedOn w:val="Normal"/>
    <w:next w:val="Normal"/>
    <w:autoRedefine/>
    <w:uiPriority w:val="39"/>
    <w:unhideWhenUsed/>
    <w:rsid w:val="008A69F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4116">
      <w:bodyDiv w:val="1"/>
      <w:marLeft w:val="0"/>
      <w:marRight w:val="0"/>
      <w:marTop w:val="0"/>
      <w:marBottom w:val="0"/>
      <w:divBdr>
        <w:top w:val="none" w:sz="0" w:space="0" w:color="auto"/>
        <w:left w:val="none" w:sz="0" w:space="0" w:color="auto"/>
        <w:bottom w:val="none" w:sz="0" w:space="0" w:color="auto"/>
        <w:right w:val="none" w:sz="0" w:space="0" w:color="auto"/>
      </w:divBdr>
    </w:div>
    <w:div w:id="220406166">
      <w:bodyDiv w:val="1"/>
      <w:marLeft w:val="0"/>
      <w:marRight w:val="0"/>
      <w:marTop w:val="0"/>
      <w:marBottom w:val="0"/>
      <w:divBdr>
        <w:top w:val="none" w:sz="0" w:space="0" w:color="auto"/>
        <w:left w:val="none" w:sz="0" w:space="0" w:color="auto"/>
        <w:bottom w:val="none" w:sz="0" w:space="0" w:color="auto"/>
        <w:right w:val="none" w:sz="0" w:space="0" w:color="auto"/>
      </w:divBdr>
    </w:div>
    <w:div w:id="455829986">
      <w:bodyDiv w:val="1"/>
      <w:marLeft w:val="0"/>
      <w:marRight w:val="0"/>
      <w:marTop w:val="0"/>
      <w:marBottom w:val="0"/>
      <w:divBdr>
        <w:top w:val="none" w:sz="0" w:space="0" w:color="auto"/>
        <w:left w:val="none" w:sz="0" w:space="0" w:color="auto"/>
        <w:bottom w:val="none" w:sz="0" w:space="0" w:color="auto"/>
        <w:right w:val="none" w:sz="0" w:space="0" w:color="auto"/>
      </w:divBdr>
    </w:div>
    <w:div w:id="504397536">
      <w:bodyDiv w:val="1"/>
      <w:marLeft w:val="0"/>
      <w:marRight w:val="0"/>
      <w:marTop w:val="0"/>
      <w:marBottom w:val="0"/>
      <w:divBdr>
        <w:top w:val="none" w:sz="0" w:space="0" w:color="auto"/>
        <w:left w:val="none" w:sz="0" w:space="0" w:color="auto"/>
        <w:bottom w:val="none" w:sz="0" w:space="0" w:color="auto"/>
        <w:right w:val="none" w:sz="0" w:space="0" w:color="auto"/>
      </w:divBdr>
    </w:div>
    <w:div w:id="931547702">
      <w:bodyDiv w:val="1"/>
      <w:marLeft w:val="0"/>
      <w:marRight w:val="0"/>
      <w:marTop w:val="0"/>
      <w:marBottom w:val="0"/>
      <w:divBdr>
        <w:top w:val="none" w:sz="0" w:space="0" w:color="auto"/>
        <w:left w:val="none" w:sz="0" w:space="0" w:color="auto"/>
        <w:bottom w:val="none" w:sz="0" w:space="0" w:color="auto"/>
        <w:right w:val="none" w:sz="0" w:space="0" w:color="auto"/>
      </w:divBdr>
    </w:div>
    <w:div w:id="1110585000">
      <w:bodyDiv w:val="1"/>
      <w:marLeft w:val="0"/>
      <w:marRight w:val="0"/>
      <w:marTop w:val="0"/>
      <w:marBottom w:val="0"/>
      <w:divBdr>
        <w:top w:val="none" w:sz="0" w:space="0" w:color="auto"/>
        <w:left w:val="none" w:sz="0" w:space="0" w:color="auto"/>
        <w:bottom w:val="none" w:sz="0" w:space="0" w:color="auto"/>
        <w:right w:val="none" w:sz="0" w:space="0" w:color="auto"/>
      </w:divBdr>
    </w:div>
    <w:div w:id="1228690888">
      <w:bodyDiv w:val="1"/>
      <w:marLeft w:val="0"/>
      <w:marRight w:val="0"/>
      <w:marTop w:val="0"/>
      <w:marBottom w:val="0"/>
      <w:divBdr>
        <w:top w:val="none" w:sz="0" w:space="0" w:color="auto"/>
        <w:left w:val="none" w:sz="0" w:space="0" w:color="auto"/>
        <w:bottom w:val="none" w:sz="0" w:space="0" w:color="auto"/>
        <w:right w:val="none" w:sz="0" w:space="0" w:color="auto"/>
      </w:divBdr>
    </w:div>
    <w:div w:id="1387222699">
      <w:bodyDiv w:val="1"/>
      <w:marLeft w:val="0"/>
      <w:marRight w:val="0"/>
      <w:marTop w:val="0"/>
      <w:marBottom w:val="0"/>
      <w:divBdr>
        <w:top w:val="none" w:sz="0" w:space="0" w:color="auto"/>
        <w:left w:val="none" w:sz="0" w:space="0" w:color="auto"/>
        <w:bottom w:val="none" w:sz="0" w:space="0" w:color="auto"/>
        <w:right w:val="none" w:sz="0" w:space="0" w:color="auto"/>
      </w:divBdr>
    </w:div>
    <w:div w:id="1407922606">
      <w:bodyDiv w:val="1"/>
      <w:marLeft w:val="0"/>
      <w:marRight w:val="0"/>
      <w:marTop w:val="0"/>
      <w:marBottom w:val="0"/>
      <w:divBdr>
        <w:top w:val="none" w:sz="0" w:space="0" w:color="auto"/>
        <w:left w:val="none" w:sz="0" w:space="0" w:color="auto"/>
        <w:bottom w:val="none" w:sz="0" w:space="0" w:color="auto"/>
        <w:right w:val="none" w:sz="0" w:space="0" w:color="auto"/>
      </w:divBdr>
    </w:div>
    <w:div w:id="1552960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microsoft.com/office/2011/relationships/people" Target="peop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250F30-083B-4270-A925-C2084D59F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34</Pages>
  <Words>6616</Words>
  <Characters>35731</Characters>
  <Application>Microsoft Office Word</Application>
  <DocSecurity>0</DocSecurity>
  <Lines>297</Lines>
  <Paragraphs>84</Paragraphs>
  <ScaleCrop>false</ScaleCrop>
  <Company/>
  <LinksUpToDate>false</LinksUpToDate>
  <CharactersWithSpaces>42263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EUDERLAN FREIRE DA SILVA ABREU</dc:creator>
  <cp:keywords/>
  <dc:description/>
  <cp:lastModifiedBy>EUDERLAN FREIRE DA SILVA ABREU</cp:lastModifiedBy>
  <cp:revision>2</cp:revision>
  <cp:lastPrinted>2025-06-14T00:24:00Z</cp:lastPrinted>
  <dcterms:created xsi:type="dcterms:W3CDTF">2025-06-14T00:24:00Z</dcterms:created>
  <dcterms:modified xsi:type="dcterms:W3CDTF">2025-06-14T00:24:00Z</dcterms:modified>
</cp:coreProperties>
</file>