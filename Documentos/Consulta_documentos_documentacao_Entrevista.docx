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C28C" w14:textId="6218B57B" w:rsidR="005125EE" w:rsidRPr="00DB6F71" w:rsidRDefault="00D750B3">
      <w:pPr>
        <w:pStyle w:val="NormalWeb"/>
        <w:spacing w:before="0" w:beforeAutospacing="0" w:after="0" w:afterAutospacing="0" w:line="360" w:lineRule="auto"/>
        <w:rPr>
          <w:ins w:id="0" w:author="EUDERLAN FREIRE DA SILVA ABREU" w:date="2025-05-25T18:47:00Z"/>
          <w:rFonts w:ascii="Arial" w:hAnsi="Arial" w:cs="Arial"/>
          <w:rPrChange w:id="1" w:author="Hissa Bárbara Oliveira" w:date="2025-05-25T19:31:00Z">
            <w:rPr>
              <w:ins w:id="2" w:author="EUDERLAN FREIRE DA SILVA ABREU" w:date="2025-05-25T18:47:00Z"/>
            </w:rPr>
          </w:rPrChange>
        </w:rPr>
        <w:pPrChange w:id="3" w:author="EUDERLAN FREIRE DA SILVA ABREU" w:date="2025-05-25T18:47:00Z">
          <w:pPr>
            <w:pStyle w:val="NormalWeb"/>
            <w:spacing w:before="0" w:beforeAutospacing="0" w:after="0" w:afterAutospacing="0"/>
            <w:jc w:val="both"/>
          </w:pPr>
        </w:pPrChange>
      </w:pPr>
      <w:ins w:id="4" w:author="Euderlan Freire" w:date="2025-05-27T13:11:00Z">
        <w:r>
          <w:rPr>
            <w:rFonts w:ascii="Arial" w:hAnsi="Arial" w:cs="Arial"/>
            <w:b/>
            <w:bCs/>
            <w:color w:val="000000"/>
            <w:sz w:val="32"/>
            <w:szCs w:val="32"/>
          </w:rPr>
          <w:t xml:space="preserve">G4 - </w:t>
        </w:r>
      </w:ins>
      <w:ins w:id="5" w:author="EUDERLAN FREIRE DA SILVA ABREU" w:date="2025-05-25T18:47:00Z">
        <w:r w:rsidR="005125EE" w:rsidRPr="00496F43">
          <w:rPr>
            <w:rFonts w:ascii="Arial" w:hAnsi="Arial" w:cs="Arial"/>
            <w:b/>
            <w:bCs/>
            <w:color w:val="000000"/>
            <w:sz w:val="32"/>
            <w:szCs w:val="32"/>
          </w:rPr>
          <w:t>Entrevista com cliente</w:t>
        </w:r>
        <w:r w:rsidR="005125EE" w:rsidRPr="00DB6F71">
          <w:rPr>
            <w:rFonts w:ascii="Arial" w:hAnsi="Arial" w:cs="Arial"/>
            <w:b/>
            <w:bCs/>
            <w:color w:val="000000"/>
            <w:rPrChange w:id="6" w:author="Hissa Bárbara Oliveira" w:date="2025-05-25T19:31:00Z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rPrChange>
          </w:rPr>
          <w:br/>
        </w:r>
        <w:r w:rsidR="005125EE" w:rsidRPr="00DB6F71">
          <w:rPr>
            <w:rFonts w:ascii="Arial" w:hAnsi="Arial" w:cs="Arial"/>
            <w:b/>
            <w:bCs/>
            <w:color w:val="000000"/>
            <w:rPrChange w:id="7" w:author="Hissa Bárbara Oliveira" w:date="2025-05-25T19:31:00Z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rPrChange>
          </w:rPr>
          <w:br/>
        </w:r>
        <w:r w:rsidR="005125EE" w:rsidRPr="00DB6F71">
          <w:rPr>
            <w:rFonts w:ascii="Arial" w:hAnsi="Arial" w:cs="Arial"/>
            <w:b/>
            <w:bCs/>
            <w:color w:val="000000"/>
          </w:rPr>
          <w:t>Sistema Inteligente de Consultas a Documentação via LLM (Resolução UFMA)</w:t>
        </w:r>
      </w:ins>
    </w:p>
    <w:p w14:paraId="32D956CB" w14:textId="77777777" w:rsidR="005125EE" w:rsidRPr="00DB6F71" w:rsidRDefault="005125EE">
      <w:pPr>
        <w:spacing w:after="0" w:line="360" w:lineRule="auto"/>
        <w:rPr>
          <w:ins w:id="8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9" w:author="Hissa Bárbara Oliveira" w:date="2025-05-25T19:31:00Z">
            <w:rPr>
              <w:ins w:id="10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11" w:author="EUDERLAN FREIRE DA SILVA ABREU" w:date="2025-05-25T18:47:00Z">
          <w:pPr>
            <w:spacing w:after="0" w:line="240" w:lineRule="auto"/>
          </w:pPr>
        </w:pPrChange>
      </w:pPr>
    </w:p>
    <w:p w14:paraId="56E36CBB" w14:textId="77777777" w:rsidR="005125EE" w:rsidRPr="00DB6F71" w:rsidRDefault="005125EE">
      <w:pPr>
        <w:spacing w:after="0" w:line="360" w:lineRule="auto"/>
        <w:jc w:val="both"/>
        <w:rPr>
          <w:ins w:id="12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13" w:author="Hissa Bárbara Oliveira" w:date="2025-05-25T19:31:00Z">
            <w:rPr>
              <w:ins w:id="14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15" w:author="EUDERLAN FREIRE DA SILVA ABREU" w:date="2025-05-25T18:47:00Z">
          <w:pPr>
            <w:spacing w:after="0" w:line="240" w:lineRule="auto"/>
            <w:jc w:val="both"/>
          </w:pPr>
        </w:pPrChange>
      </w:pPr>
      <w:ins w:id="16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Data</w:t>
        </w:r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: 23 de maio de 2025</w:t>
        </w:r>
      </w:ins>
    </w:p>
    <w:p w14:paraId="6DCF2A9B" w14:textId="77777777" w:rsidR="005125EE" w:rsidRPr="00DB6F71" w:rsidRDefault="005125EE">
      <w:pPr>
        <w:spacing w:after="0" w:line="360" w:lineRule="auto"/>
        <w:jc w:val="both"/>
        <w:rPr>
          <w:ins w:id="17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18" w:author="Hissa Bárbara Oliveira" w:date="2025-05-25T19:31:00Z">
            <w:rPr>
              <w:ins w:id="19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20" w:author="EUDERLAN FREIRE DA SILVA ABREU" w:date="2025-05-25T18:47:00Z">
          <w:pPr>
            <w:spacing w:after="0" w:line="240" w:lineRule="auto"/>
            <w:jc w:val="both"/>
          </w:pPr>
        </w:pPrChange>
      </w:pPr>
      <w:ins w:id="21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Horário</w:t>
        </w:r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: 14:00 - 14:45</w:t>
        </w:r>
      </w:ins>
    </w:p>
    <w:p w14:paraId="3FA272FF" w14:textId="77777777" w:rsidR="005125EE" w:rsidRPr="00DB6F71" w:rsidRDefault="005125EE">
      <w:pPr>
        <w:spacing w:after="0" w:line="360" w:lineRule="auto"/>
        <w:jc w:val="both"/>
        <w:rPr>
          <w:ins w:id="22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23" w:author="Hissa Bárbara Oliveira" w:date="2025-05-25T19:31:00Z">
            <w:rPr>
              <w:ins w:id="24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25" w:author="EUDERLAN FREIRE DA SILVA ABREU" w:date="2025-05-25T18:47:00Z">
          <w:pPr>
            <w:spacing w:after="0" w:line="240" w:lineRule="auto"/>
            <w:jc w:val="both"/>
          </w:pPr>
        </w:pPrChange>
      </w:pPr>
      <w:ins w:id="26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Local</w:t>
        </w:r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: Sala de Reuniões - Reitoria UFMA</w:t>
        </w:r>
      </w:ins>
    </w:p>
    <w:p w14:paraId="56226FAF" w14:textId="129466F6" w:rsidR="005125EE" w:rsidRPr="00DB6F71" w:rsidRDefault="00550DC1">
      <w:pPr>
        <w:spacing w:after="0" w:line="360" w:lineRule="auto"/>
        <w:rPr>
          <w:ins w:id="27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28" w:author="Hissa Bárbara Oliveira" w:date="2025-05-25T19:31:00Z">
            <w:rPr>
              <w:ins w:id="29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30" w:author="EUDERLAN FREIRE DA SILVA ABREU" w:date="2025-05-25T18:47:00Z">
          <w:pPr>
            <w:spacing w:after="0" w:line="240" w:lineRule="auto"/>
          </w:pPr>
        </w:pPrChange>
      </w:pPr>
      <w:ins w:id="31" w:author="Euderlan Freire" w:date="2025-05-27T13:05:00Z">
        <w:r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>_______________________________________________________________</w:t>
        </w:r>
      </w:ins>
      <w:ins w:id="32" w:author="EUDERLAN FREIRE DA SILVA ABREU" w:date="2025-05-25T18:47:00Z">
        <w:del w:id="33" w:author="Euderlan Freire" w:date="2025-05-27T13:05:00Z">
          <w:r w:rsidR="007F7254">
            <w:rPr>
              <w:rFonts w:ascii="Arial" w:eastAsia="Times New Roman" w:hAnsi="Arial" w:cs="Arial"/>
              <w:noProof/>
              <w:sz w:val="24"/>
              <w:szCs w:val="24"/>
              <w:lang w:eastAsia="pt-BR"/>
            </w:rPr>
            <w:pict w14:anchorId="7F9D4EEC">
              <v:rect id="_x0000_i1025" style="width:0;height:1.5pt" o:hralign="center" o:hrstd="t" o:hr="t" fillcolor="#a0a0a0" stroked="f"/>
            </w:pict>
          </w:r>
        </w:del>
      </w:ins>
    </w:p>
    <w:p w14:paraId="02237E9F" w14:textId="77777777" w:rsidR="005125EE" w:rsidRPr="00DB6F71" w:rsidRDefault="005125EE">
      <w:pPr>
        <w:spacing w:after="0" w:line="360" w:lineRule="auto"/>
        <w:jc w:val="both"/>
        <w:rPr>
          <w:ins w:id="34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35" w:author="Hissa Bárbara Oliveira" w:date="2025-05-25T19:31:00Z">
            <w:rPr>
              <w:ins w:id="36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37" w:author="EUDERLAN FREIRE DA SILVA ABREU" w:date="2025-05-25T18:47:00Z">
          <w:pPr>
            <w:spacing w:after="0" w:line="240" w:lineRule="auto"/>
            <w:jc w:val="both"/>
          </w:pPr>
        </w:pPrChange>
      </w:pPr>
      <w:ins w:id="38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Participantes:</w:t>
        </w:r>
      </w:ins>
    </w:p>
    <w:p w14:paraId="26BD3869" w14:textId="77777777" w:rsidR="005125EE" w:rsidRPr="00DB6F71" w:rsidRDefault="005125EE">
      <w:pPr>
        <w:spacing w:after="0" w:line="360" w:lineRule="auto"/>
        <w:jc w:val="both"/>
        <w:rPr>
          <w:ins w:id="39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40" w:author="Hissa Bárbara Oliveira" w:date="2025-05-25T19:31:00Z">
            <w:rPr>
              <w:ins w:id="41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42" w:author="EUDERLAN FREIRE DA SILVA ABREU" w:date="2025-05-25T18:47:00Z">
          <w:pPr>
            <w:spacing w:after="0" w:line="240" w:lineRule="auto"/>
            <w:jc w:val="both"/>
          </w:pPr>
        </w:pPrChange>
      </w:pPr>
      <w:ins w:id="43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Cliente</w:t>
        </w:r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: Prof. </w:t>
        </w:r>
        <w:proofErr w:type="spellStart"/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Dr</w:t>
        </w:r>
        <w:proofErr w:type="spellEnd"/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</w:t>
        </w:r>
        <w:proofErr w:type="spellStart"/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Yuram</w:t>
        </w:r>
        <w:proofErr w:type="spellEnd"/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Almeida</w:t>
        </w:r>
      </w:ins>
    </w:p>
    <w:p w14:paraId="4429D2C9" w14:textId="77777777" w:rsidR="005125EE" w:rsidRPr="00DB6F71" w:rsidRDefault="005125EE">
      <w:pPr>
        <w:spacing w:after="0" w:line="360" w:lineRule="auto"/>
        <w:jc w:val="both"/>
        <w:rPr>
          <w:ins w:id="44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45" w:author="Hissa Bárbara Oliveira" w:date="2025-05-25T19:31:00Z">
            <w:rPr>
              <w:ins w:id="46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47" w:author="EUDERLAN FREIRE DA SILVA ABREU" w:date="2025-05-25T18:47:00Z">
          <w:pPr>
            <w:spacing w:after="0" w:line="240" w:lineRule="auto"/>
            <w:jc w:val="both"/>
          </w:pPr>
        </w:pPrChange>
      </w:pPr>
      <w:ins w:id="48" w:author="EUDERLAN FREIRE DA SILVA ABREU" w:date="2025-05-25T18:47:00Z"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Coordenador de Engenharia da computação UFMA</w:t>
        </w:r>
      </w:ins>
    </w:p>
    <w:p w14:paraId="1388542C" w14:textId="77777777" w:rsidR="005125EE" w:rsidRPr="00DB6F71" w:rsidRDefault="005125EE">
      <w:pPr>
        <w:spacing w:after="0" w:line="360" w:lineRule="auto"/>
        <w:jc w:val="both"/>
        <w:rPr>
          <w:ins w:id="49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50" w:author="Hissa Bárbara Oliveira" w:date="2025-05-25T19:31:00Z">
            <w:rPr>
              <w:ins w:id="51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52" w:author="EUDERLAN FREIRE DA SILVA ABREU" w:date="2025-05-25T18:47:00Z">
          <w:pPr>
            <w:spacing w:after="0" w:line="240" w:lineRule="auto"/>
            <w:jc w:val="both"/>
          </w:pPr>
        </w:pPrChange>
      </w:pPr>
      <w:ins w:id="53" w:author="EUDERLAN FREIRE DA SILVA ABREU" w:date="2025-05-25T18:47:00Z"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15 anos de experiência universitária</w:t>
        </w:r>
      </w:ins>
    </w:p>
    <w:p w14:paraId="7011C5B8" w14:textId="77777777" w:rsidR="005125EE" w:rsidRPr="00DB6F71" w:rsidRDefault="005125EE">
      <w:pPr>
        <w:spacing w:after="0" w:line="360" w:lineRule="auto"/>
        <w:rPr>
          <w:ins w:id="54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55" w:author="Hissa Bárbara Oliveira" w:date="2025-05-25T19:31:00Z">
            <w:rPr>
              <w:ins w:id="56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57" w:author="EUDERLAN FREIRE DA SILVA ABREU" w:date="2025-05-25T18:47:00Z">
          <w:pPr>
            <w:spacing w:after="0" w:line="240" w:lineRule="auto"/>
          </w:pPr>
        </w:pPrChange>
      </w:pPr>
    </w:p>
    <w:p w14:paraId="74DB0459" w14:textId="77777777" w:rsidR="005125EE" w:rsidRPr="00DB6F71" w:rsidRDefault="005125EE">
      <w:pPr>
        <w:spacing w:after="0" w:line="360" w:lineRule="auto"/>
        <w:jc w:val="both"/>
        <w:rPr>
          <w:ins w:id="58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59" w:author="Hissa Bárbara Oliveira" w:date="2025-05-25T19:31:00Z">
            <w:rPr>
              <w:ins w:id="60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61" w:author="EUDERLAN FREIRE DA SILVA ABREU" w:date="2025-05-25T18:47:00Z">
          <w:pPr>
            <w:spacing w:after="0" w:line="240" w:lineRule="auto"/>
            <w:jc w:val="both"/>
          </w:pPr>
        </w:pPrChange>
      </w:pPr>
      <w:ins w:id="62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Equipe de desenvolvimento: </w:t>
        </w:r>
      </w:ins>
    </w:p>
    <w:p w14:paraId="1142C8BD" w14:textId="77777777" w:rsidR="005125EE" w:rsidRPr="00DB6F71" w:rsidRDefault="005125EE">
      <w:pPr>
        <w:spacing w:after="0" w:line="360" w:lineRule="auto"/>
        <w:jc w:val="both"/>
        <w:rPr>
          <w:ins w:id="63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64" w:author="Hissa Bárbara Oliveira" w:date="2025-05-25T19:31:00Z">
            <w:rPr>
              <w:ins w:id="65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66" w:author="EUDERLAN FREIRE DA SILVA ABREU" w:date="2025-05-25T18:47:00Z">
          <w:pPr>
            <w:spacing w:after="0" w:line="240" w:lineRule="auto"/>
            <w:jc w:val="both"/>
          </w:pPr>
        </w:pPrChange>
      </w:pPr>
      <w:ins w:id="67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 xml:space="preserve">Hissa Bárbara Oliveira </w:t>
        </w:r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- Líder do projeto e engenheira de software</w:t>
        </w:r>
      </w:ins>
    </w:p>
    <w:p w14:paraId="4A1BBE9F" w14:textId="77777777" w:rsidR="005125EE" w:rsidRPr="00DB6F71" w:rsidRDefault="005125EE">
      <w:pPr>
        <w:spacing w:after="0" w:line="360" w:lineRule="auto"/>
        <w:jc w:val="both"/>
        <w:rPr>
          <w:ins w:id="68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69" w:author="Hissa Bárbara Oliveira" w:date="2025-05-25T19:31:00Z">
            <w:rPr>
              <w:ins w:id="70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71" w:author="EUDERLAN FREIRE DA SILVA ABREU" w:date="2025-05-25T18:47:00Z">
          <w:pPr>
            <w:spacing w:after="0" w:line="240" w:lineRule="auto"/>
            <w:jc w:val="both"/>
          </w:pPr>
        </w:pPrChange>
      </w:pPr>
      <w:ins w:id="72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Yasmin</w:t>
        </w:r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</w:t>
        </w:r>
        <w:proofErr w:type="spellStart"/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Serejo</w:t>
        </w:r>
        <w:proofErr w:type="spellEnd"/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 xml:space="preserve"> Lima</w:t>
        </w:r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- Desenvolvedora </w:t>
        </w:r>
        <w:proofErr w:type="spellStart"/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Backend</w:t>
        </w:r>
        <w:proofErr w:type="spellEnd"/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e especialista em IA/LLM</w:t>
        </w:r>
      </w:ins>
    </w:p>
    <w:p w14:paraId="256CA9F0" w14:textId="77777777" w:rsidR="005125EE" w:rsidRPr="00DB6F71" w:rsidRDefault="005125EE">
      <w:pPr>
        <w:spacing w:after="0" w:line="360" w:lineRule="auto"/>
        <w:jc w:val="both"/>
        <w:rPr>
          <w:ins w:id="73" w:author="EUDERLAN FREIRE DA SILVA ABREU" w:date="2025-05-25T18:47:00Z"/>
          <w:rFonts w:ascii="Arial" w:eastAsia="Times New Roman" w:hAnsi="Arial" w:cs="Arial"/>
          <w:sz w:val="24"/>
          <w:szCs w:val="24"/>
          <w:lang w:eastAsia="pt-BR"/>
          <w:rPrChange w:id="74" w:author="Hissa Bárbara Oliveira" w:date="2025-05-25T19:31:00Z">
            <w:rPr>
              <w:ins w:id="75" w:author="EUDERLAN FREIRE DA SILVA ABREU" w:date="2025-05-25T18:47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  <w:pPrChange w:id="76" w:author="EUDERLAN FREIRE DA SILVA ABREU" w:date="2025-05-25T18:47:00Z">
          <w:pPr>
            <w:spacing w:after="0" w:line="240" w:lineRule="auto"/>
            <w:jc w:val="both"/>
          </w:pPr>
        </w:pPrChange>
      </w:pPr>
      <w:ins w:id="77" w:author="EUDERLAN FREIRE DA SILVA ABREU" w:date="2025-05-25T18:47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Euderlan Freire da Silva Abreu</w:t>
        </w:r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- </w:t>
        </w:r>
        <w:del w:id="78" w:author="Hissa Bárbara Oliveira" w:date="2025-05-25T19:31:00Z">
          <w:r w:rsidRPr="00DB6F71" w:rsidDel="00DB6F71">
            <w:rPr>
              <w:rFonts w:ascii="Arial" w:eastAsia="Times New Roman" w:hAnsi="Arial" w:cs="Arial"/>
              <w:color w:val="000000"/>
              <w:sz w:val="24"/>
              <w:szCs w:val="24"/>
              <w:lang w:eastAsia="pt-BR"/>
            </w:rPr>
            <w:delText xml:space="preserve"> </w:delText>
          </w:r>
        </w:del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Desenvolvedor </w:t>
        </w:r>
        <w:proofErr w:type="spellStart"/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frontend</w:t>
        </w:r>
        <w:proofErr w:type="spellEnd"/>
        <w:r w:rsidRPr="00DB6F71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e UX/UI designer</w:t>
        </w:r>
      </w:ins>
    </w:p>
    <w:p w14:paraId="6D91B98F" w14:textId="3BD7D671" w:rsidR="005125EE" w:rsidRPr="00DB6F71" w:rsidRDefault="005125EE" w:rsidP="005125EE">
      <w:pPr>
        <w:rPr>
          <w:ins w:id="79" w:author="EUDERLAN FREIRE DA SILVA ABREU" w:date="2025-05-25T18:48:00Z"/>
          <w:rFonts w:ascii="Arial" w:eastAsia="Times New Roman" w:hAnsi="Arial" w:cs="Arial"/>
          <w:sz w:val="24"/>
          <w:szCs w:val="24"/>
          <w:lang w:eastAsia="pt-BR"/>
          <w:rPrChange w:id="80" w:author="Hissa Bárbara Oliveira" w:date="2025-05-25T19:31:00Z">
            <w:rPr>
              <w:ins w:id="81" w:author="EUDERLAN FREIRE DA SILVA ABREU" w:date="2025-05-25T18:48:00Z"/>
              <w:rFonts w:ascii="Times New Roman" w:eastAsia="Times New Roman" w:hAnsi="Times New Roman" w:cs="Times New Roman"/>
              <w:sz w:val="24"/>
              <w:szCs w:val="24"/>
              <w:lang w:eastAsia="pt-BR"/>
            </w:rPr>
          </w:rPrChange>
        </w:rPr>
      </w:pPr>
      <w:ins w:id="82" w:author="EUDERLAN FREIRE DA SILVA ABREU" w:date="2025-05-25T18:47:00Z">
        <w:r w:rsidRPr="1D58B811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pt-BR"/>
          </w:rPr>
          <w:t>Anderson</w:t>
        </w:r>
        <w:r w:rsidRPr="1D58B811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 xml:space="preserve"> </w:t>
        </w:r>
        <w:r w:rsidRPr="1D58B811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pt-BR"/>
          </w:rPr>
          <w:t>Rodrigo Diniz Oliveira</w:t>
        </w:r>
        <w:r w:rsidRPr="1D58B811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 xml:space="preserve"> - Analista de sistemas e especialista em requisitos</w:t>
        </w:r>
      </w:ins>
      <w:ins w:id="83" w:author="EUDERLAN FREIRE DA SILVA ABREU" w:date="2025-05-25T18:48:00Z">
        <w:r>
          <w:br/>
        </w:r>
        <w:r>
          <w:br/>
        </w:r>
      </w:ins>
      <w:ins w:id="84" w:author="Euderlan Freire" w:date="2025-05-27T13:05:00Z">
        <w:r w:rsidR="00550DC1">
          <w:rPr>
            <w:rFonts w:ascii="Arial" w:eastAsia="Times New Roman" w:hAnsi="Arial" w:cs="Arial"/>
            <w:sz w:val="24"/>
            <w:szCs w:val="24"/>
            <w:lang w:eastAsia="pt-BR"/>
          </w:rPr>
          <w:t>_______________________________________________________________</w:t>
        </w:r>
      </w:ins>
    </w:p>
    <w:p w14:paraId="0A889392" w14:textId="77777777" w:rsidR="005125EE" w:rsidRPr="00DB6F71" w:rsidRDefault="005125EE" w:rsidP="005125EE">
      <w:pPr>
        <w:spacing w:before="360" w:after="120" w:line="240" w:lineRule="auto"/>
        <w:jc w:val="both"/>
        <w:outlineLvl w:val="1"/>
        <w:rPr>
          <w:ins w:id="85" w:author="Hissa Bárbara Oliveira" w:date="2025-05-25T19:30:00Z"/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ins w:id="86" w:author="EUDERLAN FREIRE DA SILVA ABREU" w:date="2025-05-25T18:48:00Z">
        <w:r w:rsidRPr="00DB6F71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Transcrição da entrevista:</w:t>
        </w:r>
      </w:ins>
    </w:p>
    <w:p w14:paraId="1427CFB9" w14:textId="5C5BBD83" w:rsidR="00DB6F71" w:rsidRDefault="10E782B8" w:rsidP="005125EE">
      <w:pPr>
        <w:spacing w:before="360" w:after="120" w:line="240" w:lineRule="auto"/>
        <w:jc w:val="both"/>
        <w:outlineLvl w:val="1"/>
        <w:rPr>
          <w:ins w:id="87" w:author="yuram almeida santos" w:date="2025-05-25T23:53:00Z"/>
          <w:rFonts w:ascii="Arial" w:eastAsia="Times New Roman" w:hAnsi="Arial" w:cs="Arial"/>
          <w:sz w:val="24"/>
          <w:szCs w:val="24"/>
          <w:lang w:eastAsia="pt-BR"/>
        </w:rPr>
      </w:pPr>
      <w:ins w:id="88" w:author="Hissa Bárbara Oliveira" w:date="2025-05-25T19:30:00Z">
        <w:r w:rsidRPr="10E782B8">
          <w:rPr>
            <w:rFonts w:ascii="Arial" w:eastAsia="Times New Roman" w:hAnsi="Arial" w:cs="Arial"/>
            <w:b/>
            <w:bCs/>
            <w:sz w:val="24"/>
            <w:szCs w:val="24"/>
            <w:lang w:eastAsia="pt-BR"/>
            <w:rPrChange w:id="89" w:author="Hissa Bárbara Oliveira" w:date="2025-05-25T19:31:00Z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rPrChange>
          </w:rPr>
          <w:t>Hi</w:t>
        </w:r>
      </w:ins>
      <w:ins w:id="90" w:author="Hissa Bárbara Oliveira" w:date="2025-05-25T19:31:00Z">
        <w:r w:rsidRPr="10E782B8">
          <w:rPr>
            <w:rFonts w:ascii="Arial" w:eastAsia="Times New Roman" w:hAnsi="Arial" w:cs="Arial"/>
            <w:b/>
            <w:bCs/>
            <w:sz w:val="24"/>
            <w:szCs w:val="24"/>
            <w:lang w:eastAsia="pt-BR"/>
          </w:rPr>
          <w:t xml:space="preserve">ssa </w:t>
        </w:r>
      </w:ins>
      <w:ins w:id="91" w:author="Hissa Bárbara Oliveira" w:date="2025-05-25T19:32:00Z">
        <w:r w:rsidRPr="10E782B8">
          <w:rPr>
            <w:rFonts w:ascii="Arial" w:eastAsia="Times New Roman" w:hAnsi="Arial" w:cs="Arial"/>
            <w:b/>
            <w:bCs/>
            <w:sz w:val="24"/>
            <w:szCs w:val="24"/>
            <w:lang w:eastAsia="pt-BR"/>
          </w:rPr>
          <w:t xml:space="preserve">Bárbara: </w:t>
        </w:r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 xml:space="preserve">Boa tarde, professor </w:t>
        </w:r>
        <w:proofErr w:type="spellStart"/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>Yuram</w:t>
        </w:r>
        <w:proofErr w:type="spellEnd"/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 xml:space="preserve">! Somos a </w:t>
        </w:r>
        <w:proofErr w:type="spellStart"/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>TechSolutions</w:t>
        </w:r>
      </w:ins>
      <w:proofErr w:type="spellEnd"/>
      <w:ins w:id="92" w:author="Hissa Bárbara Oliveira" w:date="2025-05-25T19:33:00Z"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e queremos entender </w:t>
        </w:r>
        <w:proofErr w:type="gramStart"/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>melhor</w:t>
        </w:r>
        <w:proofErr w:type="gramEnd"/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suas necessidades para o sistema in</w:t>
        </w:r>
      </w:ins>
      <w:ins w:id="93" w:author="Hissa Bárbara Oliveira" w:date="2025-05-25T19:34:00Z"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>teligente</w:t>
        </w:r>
      </w:ins>
      <w:ins w:id="94" w:author="Hissa Bárbara Oliveira" w:date="2025-05-25T19:33:00Z"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de</w:t>
        </w:r>
      </w:ins>
      <w:ins w:id="95" w:author="Hissa Bárbara Oliveira" w:date="2025-05-25T19:34:00Z"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consultas da UFMA. Qual é o </w:t>
        </w:r>
      </w:ins>
      <w:ins w:id="96" w:author="Hissa Bárbara Oliveira" w:date="2025-05-25T19:35:00Z"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>principal problema que vocês enfrentam hoje?</w:t>
        </w:r>
      </w:ins>
    </w:p>
    <w:p w14:paraId="28E6B096" w14:textId="626C5BB1" w:rsidR="10E782B8" w:rsidRDefault="534DA657">
      <w:pPr>
        <w:spacing w:before="360" w:after="120" w:line="240" w:lineRule="auto"/>
        <w:jc w:val="both"/>
        <w:rPr>
          <w:ins w:id="97" w:author="Usuário Convidado" w:date="2025-05-26T08:16:00Z"/>
          <w:rFonts w:ascii="Arial" w:eastAsia="Arial" w:hAnsi="Arial" w:cs="Arial"/>
          <w:sz w:val="24"/>
          <w:szCs w:val="24"/>
        </w:rPr>
      </w:pPr>
      <w:ins w:id="98" w:author="yuram almeida santos" w:date="2025-05-25T23:55:00Z">
        <w:r w:rsidRPr="534DA657">
          <w:rPr>
            <w:rFonts w:ascii="Arial" w:eastAsia="Arial" w:hAnsi="Arial" w:cs="Arial"/>
            <w:b/>
            <w:bCs/>
            <w:sz w:val="24"/>
            <w:szCs w:val="24"/>
            <w:rPrChange w:id="99" w:author="yuram almeida santos" w:date="2025-05-25T23:55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Prof. </w:t>
        </w:r>
        <w:proofErr w:type="spellStart"/>
        <w:r w:rsidRPr="534DA657">
          <w:rPr>
            <w:rFonts w:ascii="Arial" w:eastAsia="Arial" w:hAnsi="Arial" w:cs="Arial"/>
            <w:b/>
            <w:bCs/>
            <w:sz w:val="24"/>
            <w:szCs w:val="24"/>
            <w:rPrChange w:id="100" w:author="yuram almeida santos" w:date="2025-05-25T23:55:00Z">
              <w:rPr>
                <w:rFonts w:ascii="Arial" w:eastAsia="Arial" w:hAnsi="Arial" w:cs="Arial"/>
                <w:sz w:val="24"/>
                <w:szCs w:val="24"/>
              </w:rPr>
            </w:rPrChange>
          </w:rPr>
          <w:t>Yuram</w:t>
        </w:r>
        <w:proofErr w:type="spellEnd"/>
        <w:r w:rsidRPr="534DA657">
          <w:rPr>
            <w:rFonts w:ascii="Arial" w:eastAsia="Arial" w:hAnsi="Arial" w:cs="Arial"/>
            <w:b/>
            <w:bCs/>
            <w:sz w:val="24"/>
            <w:szCs w:val="24"/>
            <w:rPrChange w:id="101" w:author="yuram almeida santos" w:date="2025-05-25T23:55:00Z">
              <w:rPr>
                <w:rFonts w:ascii="Arial" w:eastAsia="Arial" w:hAnsi="Arial" w:cs="Arial"/>
                <w:sz w:val="24"/>
                <w:szCs w:val="24"/>
              </w:rPr>
            </w:rPrChange>
          </w:rPr>
          <w:t>:</w:t>
        </w:r>
        <w:r w:rsidRPr="534DA657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02" w:author="yuram almeida santos" w:date="2025-05-25T23:54:00Z">
        <w:r w:rsidRPr="534DA657">
          <w:rPr>
            <w:rFonts w:ascii="Arial" w:eastAsia="Arial" w:hAnsi="Arial" w:cs="Arial"/>
            <w:sz w:val="24"/>
            <w:szCs w:val="24"/>
          </w:rPr>
          <w:t xml:space="preserve">Boa tarde! O problema é que temos a </w:t>
        </w:r>
        <w:r w:rsidRPr="00F972DD">
          <w:rPr>
            <w:rFonts w:ascii="Arial" w:eastAsia="Arial" w:hAnsi="Arial" w:cs="Arial"/>
            <w:sz w:val="24"/>
            <w:szCs w:val="24"/>
            <w:rPrChange w:id="103" w:author="Euderlan Freire" w:date="2025-05-27T13:10:00Z">
              <w:rPr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Resolução nº 1892-CONSEPE,</w:t>
        </w:r>
      </w:ins>
      <w:ins w:id="104" w:author="yuram almeida santos" w:date="2025-05-25T23:55:00Z">
        <w:r w:rsidRPr="00F972DD">
          <w:rPr>
            <w:rFonts w:ascii="Arial" w:eastAsia="Arial" w:hAnsi="Arial" w:cs="Arial"/>
            <w:sz w:val="24"/>
            <w:szCs w:val="24"/>
            <w:rPrChange w:id="105" w:author="Euderlan Freire" w:date="2025-05-27T13:10:00Z">
              <w:rPr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 xml:space="preserve"> </w:t>
        </w:r>
      </w:ins>
      <w:ins w:id="106" w:author="yuram almeida santos" w:date="2025-05-25T23:54:00Z">
        <w:r w:rsidRPr="00F972DD">
          <w:rPr>
            <w:rFonts w:ascii="Arial" w:eastAsia="Arial" w:hAnsi="Arial" w:cs="Arial"/>
            <w:sz w:val="24"/>
            <w:szCs w:val="24"/>
            <w:rPrChange w:id="107" w:author="Euderlan Freire" w:date="2025-05-27T13:10:00Z">
              <w:rPr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de 28 de junho de 2019</w:t>
        </w:r>
        <w:r w:rsidRPr="00F972DD">
          <w:rPr>
            <w:rFonts w:ascii="Arial" w:eastAsia="Arial" w:hAnsi="Arial" w:cs="Arial"/>
            <w:sz w:val="24"/>
            <w:szCs w:val="24"/>
          </w:rPr>
          <w:t>,</w:t>
        </w:r>
        <w:r w:rsidRPr="534DA657">
          <w:rPr>
            <w:rFonts w:ascii="Arial" w:eastAsia="Arial" w:hAnsi="Arial" w:cs="Arial"/>
            <w:sz w:val="24"/>
            <w:szCs w:val="24"/>
          </w:rPr>
          <w:t xml:space="preserve"> que aprova as Normas Regulamentadoras dos Cursos de Graduação da UFMA.</w:t>
        </w:r>
      </w:ins>
      <w:ins w:id="108" w:author="yuram almeida santos" w:date="2025-05-25T23:56:00Z">
        <w:r w:rsidRPr="534DA657">
          <w:rPr>
            <w:rFonts w:ascii="Arial" w:eastAsia="Arial" w:hAnsi="Arial" w:cs="Arial"/>
            <w:sz w:val="24"/>
            <w:szCs w:val="24"/>
          </w:rPr>
          <w:t xml:space="preserve"> É nossa principal resolução e é um documento extenso. Quando alguém tem uma dúvida sobre regulamentos de graduação,</w:t>
        </w:r>
      </w:ins>
      <w:ins w:id="109" w:author="yuram almeida santos" w:date="2025-05-25T23:57:00Z">
        <w:r w:rsidRPr="534DA657">
          <w:rPr>
            <w:rFonts w:ascii="Arial" w:eastAsia="Arial" w:hAnsi="Arial" w:cs="Arial"/>
            <w:sz w:val="24"/>
            <w:szCs w:val="24"/>
          </w:rPr>
          <w:t xml:space="preserve"> precisa procurar manualmente no PDF, sem ter certeza de onde encontrar a informação. Queremos um site onde a pessoa digite uma pergunta sobre essa resolução e receba uma resposta.</w:t>
        </w:r>
      </w:ins>
    </w:p>
    <w:p w14:paraId="39013729" w14:textId="40B3B389" w:rsidR="1D58B811" w:rsidRDefault="1D58B811" w:rsidP="1D58B811">
      <w:pPr>
        <w:spacing w:before="360" w:after="120" w:line="240" w:lineRule="auto"/>
        <w:jc w:val="both"/>
        <w:rPr>
          <w:ins w:id="110" w:author="Yasmin Lima" w:date="2025-05-26T00:48:00Z"/>
          <w:rFonts w:ascii="Arial" w:eastAsia="Arial" w:hAnsi="Arial" w:cs="Arial"/>
          <w:sz w:val="24"/>
          <w:szCs w:val="24"/>
        </w:rPr>
      </w:pPr>
      <w:ins w:id="111" w:author="Usuário Convidado" w:date="2025-05-26T08:16:00Z">
        <w:r w:rsidRPr="00D92CB0">
          <w:rPr>
            <w:rFonts w:ascii="Arial" w:eastAsia="Arial" w:hAnsi="Arial" w:cs="Arial"/>
            <w:b/>
            <w:bCs/>
            <w:sz w:val="24"/>
            <w:szCs w:val="24"/>
            <w:rPrChange w:id="112" w:author="Euderlan Freire" w:date="2025-05-27T09:31:00Z">
              <w:rPr>
                <w:rFonts w:ascii="Arial" w:eastAsia="Arial" w:hAnsi="Arial" w:cs="Arial"/>
                <w:sz w:val="24"/>
                <w:szCs w:val="24"/>
              </w:rPr>
            </w:rPrChange>
          </w:rPr>
          <w:t>Anderson Rodri</w:t>
        </w:r>
      </w:ins>
      <w:ins w:id="113" w:author="Usuário Convidado" w:date="2025-05-26T08:17:00Z">
        <w:r w:rsidRPr="00D92CB0">
          <w:rPr>
            <w:rFonts w:ascii="Arial" w:eastAsia="Arial" w:hAnsi="Arial" w:cs="Arial"/>
            <w:b/>
            <w:bCs/>
            <w:sz w:val="24"/>
            <w:szCs w:val="24"/>
            <w:rPrChange w:id="114" w:author="Euderlan Freire" w:date="2025-05-27T09:31:00Z">
              <w:rPr>
                <w:rFonts w:ascii="Arial" w:eastAsia="Arial" w:hAnsi="Arial" w:cs="Arial"/>
                <w:sz w:val="24"/>
                <w:szCs w:val="24"/>
              </w:rPr>
            </w:rPrChange>
          </w:rPr>
          <w:t>go:</w:t>
        </w:r>
        <w:r w:rsidRPr="1D58B811">
          <w:rPr>
            <w:rFonts w:ascii="Arial" w:eastAsia="Arial" w:hAnsi="Arial" w:cs="Arial"/>
            <w:sz w:val="24"/>
            <w:szCs w:val="24"/>
          </w:rPr>
          <w:t xml:space="preserve"> Prof. Quantos </w:t>
        </w:r>
      </w:ins>
      <w:ins w:id="115" w:author="Usuário Convidado" w:date="2025-05-26T08:19:00Z">
        <w:r w:rsidRPr="1D58B811">
          <w:rPr>
            <w:rFonts w:ascii="Arial" w:eastAsia="Arial" w:hAnsi="Arial" w:cs="Arial"/>
            <w:sz w:val="24"/>
            <w:szCs w:val="24"/>
          </w:rPr>
          <w:t>usuários</w:t>
        </w:r>
      </w:ins>
      <w:ins w:id="116" w:author="Usuário Convidado" w:date="2025-05-26T08:18:00Z">
        <w:r w:rsidRPr="1D58B811">
          <w:rPr>
            <w:rFonts w:ascii="Arial" w:eastAsia="Arial" w:hAnsi="Arial" w:cs="Arial"/>
            <w:sz w:val="24"/>
            <w:szCs w:val="24"/>
          </w:rPr>
          <w:t xml:space="preserve"> você tem, e quais os perfis deles? </w:t>
        </w:r>
      </w:ins>
    </w:p>
    <w:p w14:paraId="7B480CDF" w14:textId="1DF8FB2D" w:rsidR="534DA657" w:rsidRDefault="534DA657" w:rsidP="534DA657">
      <w:pPr>
        <w:spacing w:before="360" w:after="120" w:line="240" w:lineRule="auto"/>
        <w:jc w:val="both"/>
        <w:rPr>
          <w:ins w:id="117" w:author="Euderlan Freire" w:date="2025-05-25T21:08:00Z"/>
          <w:rFonts w:ascii="Arial" w:eastAsia="Arial" w:hAnsi="Arial" w:cs="Arial"/>
          <w:sz w:val="24"/>
          <w:szCs w:val="24"/>
        </w:rPr>
      </w:pPr>
      <w:ins w:id="118" w:author="Yasmin Lima" w:date="2025-05-26T00:48:00Z">
        <w:r w:rsidRPr="534DA657">
          <w:rPr>
            <w:rFonts w:ascii="Arial" w:eastAsia="Arial" w:hAnsi="Arial" w:cs="Arial"/>
            <w:b/>
            <w:bCs/>
            <w:sz w:val="24"/>
            <w:szCs w:val="24"/>
            <w:rPrChange w:id="119" w:author="Yasmin Lima" w:date="2025-05-26T00:50:00Z">
              <w:rPr>
                <w:rFonts w:ascii="Arial" w:eastAsia="Arial" w:hAnsi="Arial" w:cs="Arial"/>
                <w:sz w:val="24"/>
                <w:szCs w:val="24"/>
              </w:rPr>
            </w:rPrChange>
          </w:rPr>
          <w:lastRenderedPageBreak/>
          <w:t xml:space="preserve">Yasmin </w:t>
        </w:r>
        <w:proofErr w:type="spellStart"/>
        <w:r w:rsidRPr="534DA657">
          <w:rPr>
            <w:rFonts w:ascii="Arial" w:eastAsia="Arial" w:hAnsi="Arial" w:cs="Arial"/>
            <w:b/>
            <w:bCs/>
            <w:sz w:val="24"/>
            <w:szCs w:val="24"/>
            <w:rPrChange w:id="120" w:author="Yasmin Lima" w:date="2025-05-26T00:50:00Z">
              <w:rPr>
                <w:rFonts w:ascii="Arial" w:eastAsia="Arial" w:hAnsi="Arial" w:cs="Arial"/>
                <w:sz w:val="24"/>
                <w:szCs w:val="24"/>
              </w:rPr>
            </w:rPrChange>
          </w:rPr>
          <w:t>Serejo</w:t>
        </w:r>
        <w:proofErr w:type="spellEnd"/>
        <w:r w:rsidRPr="534DA657">
          <w:rPr>
            <w:rFonts w:ascii="Arial" w:eastAsia="Arial" w:hAnsi="Arial" w:cs="Arial"/>
            <w:b/>
            <w:bCs/>
            <w:sz w:val="24"/>
            <w:szCs w:val="24"/>
            <w:rPrChange w:id="121" w:author="Yasmin Lima" w:date="2025-05-26T00:50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: </w:t>
        </w:r>
        <w:r w:rsidRPr="534DA657">
          <w:rPr>
            <w:rFonts w:ascii="Arial" w:eastAsia="Arial" w:hAnsi="Arial" w:cs="Arial"/>
            <w:sz w:val="24"/>
            <w:szCs w:val="24"/>
          </w:rPr>
          <w:t>Sobre a parte técnica, vocês têm preferência por algum tipo de infraestrutura? Nuvem ou servidores próprios?</w:t>
        </w:r>
      </w:ins>
    </w:p>
    <w:p w14:paraId="7F579A73" w14:textId="2FF11A2E" w:rsidR="00B634D7" w:rsidRPr="00B634D7" w:rsidRDefault="534DA657">
      <w:pPr>
        <w:spacing w:before="360" w:after="120" w:line="240" w:lineRule="auto"/>
        <w:jc w:val="both"/>
        <w:rPr>
          <w:ins w:id="122" w:author="yuram almeida santos" w:date="2025-05-26T00:35:00Z"/>
          <w:rFonts w:ascii="Arial" w:eastAsia="Arial" w:hAnsi="Arial" w:cs="Arial"/>
          <w:sz w:val="28"/>
          <w:szCs w:val="28"/>
        </w:rPr>
        <w:pPrChange w:id="123" w:author="yuram almeida santos" w:date="2025-05-25T23:54:00Z">
          <w:pPr/>
        </w:pPrChange>
      </w:pPr>
      <w:ins w:id="124" w:author="Euderlan Freire" w:date="2025-05-25T21:08:00Z">
        <w:r w:rsidRPr="00D92CB0">
          <w:rPr>
            <w:rFonts w:ascii="Arial" w:hAnsi="Arial" w:cs="Arial"/>
            <w:b/>
            <w:bCs/>
            <w:sz w:val="24"/>
            <w:szCs w:val="24"/>
            <w:rPrChange w:id="125" w:author="Euderlan Freire" w:date="2025-05-27T09:31:00Z">
              <w:rPr/>
            </w:rPrChange>
          </w:rPr>
          <w:t>Euderlan Freire:</w:t>
        </w:r>
        <w:r w:rsidRPr="534DA657">
          <w:rPr>
            <w:rFonts w:ascii="Arial" w:hAnsi="Arial" w:cs="Arial"/>
            <w:sz w:val="24"/>
            <w:szCs w:val="24"/>
            <w:rPrChange w:id="126" w:author="Euderlan Freire" w:date="2025-05-25T21:09:00Z">
              <w:rPr/>
            </w:rPrChange>
          </w:rPr>
          <w:t xml:space="preserve"> Como vocês imaginam a interface do sistema?</w:t>
        </w:r>
      </w:ins>
    </w:p>
    <w:p w14:paraId="45025210" w14:textId="5F94BEEC" w:rsidR="00B634D7" w:rsidRPr="00B634D7" w:rsidRDefault="534DA657" w:rsidP="1D58B811">
      <w:pPr>
        <w:spacing w:before="360" w:after="120" w:line="240" w:lineRule="auto"/>
        <w:jc w:val="both"/>
        <w:rPr>
          <w:ins w:id="127" w:author="Usuário Convidado" w:date="2025-05-26T08:19:00Z"/>
          <w:rFonts w:ascii="Arial" w:eastAsia="Arial" w:hAnsi="Arial" w:cs="Arial"/>
          <w:sz w:val="28"/>
          <w:szCs w:val="28"/>
        </w:rPr>
      </w:pPr>
      <w:ins w:id="128" w:author="yuram almeida santos" w:date="2025-05-26T00:36:00Z"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 xml:space="preserve">Prof. </w:t>
        </w:r>
        <w:proofErr w:type="spellStart"/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>Yuram</w:t>
        </w:r>
        <w:proofErr w:type="spellEnd"/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 xml:space="preserve"> Almeida:</w:t>
        </w:r>
        <w:r w:rsidRPr="534DA657">
          <w:rPr>
            <w:rFonts w:ascii="Arial" w:eastAsia="Arial" w:hAnsi="Arial" w:cs="Arial"/>
            <w:sz w:val="24"/>
            <w:szCs w:val="24"/>
          </w:rPr>
          <w:t xml:space="preserve"> Uma interface web simples, com um chat onde a pessoa digita a pergunta em linguagem natural e recebe a resposta. Será apenas um site, nada de aplicativo mobile.</w:t>
        </w:r>
      </w:ins>
    </w:p>
    <w:p w14:paraId="066AEDBC" w14:textId="3E9088D5" w:rsidR="00B634D7" w:rsidRPr="00B634D7" w:rsidDel="007A5EF1" w:rsidRDefault="2B67F0E7" w:rsidP="2B67F0E7">
      <w:pPr>
        <w:spacing w:before="360" w:after="120" w:line="240" w:lineRule="auto"/>
        <w:jc w:val="both"/>
        <w:rPr>
          <w:ins w:id="129" w:author="yuram almeida santos" w:date="2025-05-27T15:37:00Z"/>
          <w:del w:id="130" w:author="Euderlan Freire" w:date="2025-05-27T13:07:00Z"/>
          <w:rFonts w:ascii="Arial" w:eastAsia="Arial" w:hAnsi="Arial" w:cs="Arial"/>
          <w:sz w:val="28"/>
          <w:szCs w:val="28"/>
        </w:rPr>
      </w:pPr>
      <w:ins w:id="131" w:author="Usuário Convidado" w:date="2025-05-26T08:19:00Z">
        <w:r w:rsidRPr="2B67F0E7">
          <w:rPr>
            <w:b/>
            <w:bCs/>
            <w:sz w:val="28"/>
            <w:szCs w:val="28"/>
            <w:rPrChange w:id="132" w:author="Euderlan Freire" w:date="2025-05-27T09:31:00Z">
              <w:rPr/>
            </w:rPrChange>
          </w:rPr>
          <w:t>Anderson Rodrigo:</w:t>
        </w:r>
        <w:r w:rsidRPr="2B67F0E7">
          <w:rPr>
            <w:sz w:val="28"/>
            <w:szCs w:val="28"/>
            <w:rPrChange w:id="133" w:author="Usuário Convidado" w:date="2025-05-26T08:21:00Z">
              <w:rPr/>
            </w:rPrChange>
          </w:rPr>
          <w:t xml:space="preserve"> E </w:t>
        </w:r>
      </w:ins>
      <w:ins w:id="134" w:author="Usuário Convidado" w:date="2025-05-26T08:20:00Z">
        <w:r w:rsidRPr="2B67F0E7">
          <w:rPr>
            <w:sz w:val="28"/>
            <w:szCs w:val="28"/>
            <w:rPrChange w:id="135" w:author="Usuário Convidado" w:date="2025-05-26T08:21:00Z">
              <w:rPr/>
            </w:rPrChange>
          </w:rPr>
          <w:t xml:space="preserve">sobre a resolução de acesso, a resolução é </w:t>
        </w:r>
      </w:ins>
      <w:ins w:id="136" w:author="Usuário Convidado" w:date="2025-05-26T08:22:00Z">
        <w:r w:rsidRPr="2B67F0E7">
          <w:rPr>
            <w:sz w:val="28"/>
            <w:szCs w:val="28"/>
          </w:rPr>
          <w:t>pública</w:t>
        </w:r>
      </w:ins>
      <w:ins w:id="137" w:author="Usuário Convidado" w:date="2025-05-26T08:20:00Z">
        <w:r w:rsidRPr="2B67F0E7">
          <w:rPr>
            <w:sz w:val="28"/>
            <w:szCs w:val="28"/>
            <w:rPrChange w:id="138" w:author="Usuário Convidado" w:date="2025-05-26T08:21:00Z">
              <w:rPr/>
            </w:rPrChange>
          </w:rPr>
          <w:t xml:space="preserve">? </w:t>
        </w:r>
      </w:ins>
    </w:p>
    <w:p w14:paraId="1D937CB9" w14:textId="77777777" w:rsidR="007A5EF1" w:rsidRDefault="007A5EF1" w:rsidP="007A5EF1">
      <w:pPr>
        <w:spacing w:before="360" w:after="120" w:line="240" w:lineRule="auto"/>
        <w:jc w:val="both"/>
        <w:rPr>
          <w:ins w:id="139" w:author="Euderlan Freire" w:date="2025-05-27T13:07:00Z"/>
          <w:rFonts w:ascii="Arial" w:eastAsia="Arial" w:hAnsi="Arial" w:cs="Arial"/>
          <w:b/>
          <w:bCs/>
          <w:sz w:val="24"/>
          <w:szCs w:val="24"/>
        </w:rPr>
      </w:pPr>
    </w:p>
    <w:p w14:paraId="720676B4" w14:textId="5A9B9442" w:rsidR="00B634D7" w:rsidRPr="00B634D7" w:rsidRDefault="1D58B811">
      <w:pPr>
        <w:spacing w:before="360" w:after="120" w:line="240" w:lineRule="auto"/>
        <w:jc w:val="both"/>
        <w:rPr>
          <w:ins w:id="140" w:author="Hissa Bárbara Oliveira" w:date="2025-05-25T19:35:00Z"/>
          <w:rFonts w:ascii="Arial" w:eastAsia="Arial" w:hAnsi="Arial" w:cs="Arial"/>
          <w:sz w:val="24"/>
          <w:szCs w:val="24"/>
        </w:rPr>
        <w:pPrChange w:id="141" w:author="Euderlan Freire" w:date="2025-05-27T13:07:00Z">
          <w:pPr>
            <w:spacing w:before="240" w:after="240" w:line="240" w:lineRule="auto"/>
            <w:jc w:val="both"/>
          </w:pPr>
        </w:pPrChange>
      </w:pPr>
      <w:del w:id="142" w:author="Euderlan Freire" w:date="2025-05-27T13:07:00Z">
        <w:r w:rsidDel="007A5EF1">
          <w:br/>
        </w:r>
      </w:del>
      <w:ins w:id="143" w:author="yuram almeida santos" w:date="2025-05-27T15:38:00Z">
        <w:r w:rsidR="2B67F0E7" w:rsidRPr="2B67F0E7">
          <w:rPr>
            <w:rFonts w:ascii="Arial" w:eastAsia="Arial" w:hAnsi="Arial" w:cs="Arial"/>
            <w:b/>
            <w:bCs/>
            <w:sz w:val="24"/>
            <w:szCs w:val="24"/>
          </w:rPr>
          <w:t xml:space="preserve">Prof. </w:t>
        </w:r>
        <w:proofErr w:type="spellStart"/>
        <w:r w:rsidR="2B67F0E7" w:rsidRPr="2B67F0E7">
          <w:rPr>
            <w:rFonts w:ascii="Arial" w:eastAsia="Arial" w:hAnsi="Arial" w:cs="Arial"/>
            <w:b/>
            <w:bCs/>
            <w:sz w:val="24"/>
            <w:szCs w:val="24"/>
          </w:rPr>
          <w:t>Yuram</w:t>
        </w:r>
        <w:proofErr w:type="spellEnd"/>
        <w:r w:rsidR="2B67F0E7" w:rsidRPr="2B67F0E7">
          <w:rPr>
            <w:rFonts w:ascii="Arial" w:eastAsia="Arial" w:hAnsi="Arial" w:cs="Arial"/>
            <w:b/>
            <w:bCs/>
            <w:sz w:val="24"/>
            <w:szCs w:val="24"/>
          </w:rPr>
          <w:t xml:space="preserve"> Almeida: </w:t>
        </w:r>
        <w:r w:rsidR="2B67F0E7" w:rsidRPr="2B67F0E7">
          <w:rPr>
            <w:rFonts w:ascii="Arial" w:eastAsia="Arial" w:hAnsi="Arial" w:cs="Arial"/>
            <w:sz w:val="24"/>
            <w:szCs w:val="24"/>
          </w:rPr>
          <w:t xml:space="preserve">Sim, a </w:t>
        </w:r>
        <w:r w:rsidR="2B67F0E7" w:rsidRPr="2B67F0E7">
          <w:rPr>
            <w:rFonts w:ascii="Arial" w:eastAsia="Arial" w:hAnsi="Arial" w:cs="Arial"/>
            <w:b/>
            <w:bCs/>
            <w:sz w:val="24"/>
            <w:szCs w:val="24"/>
          </w:rPr>
          <w:t>Resolução nº 1892-CONSEPE</w:t>
        </w:r>
        <w:r w:rsidR="2B67F0E7" w:rsidRPr="2B67F0E7">
          <w:rPr>
            <w:rFonts w:ascii="Arial" w:eastAsia="Arial" w:hAnsi="Arial" w:cs="Arial"/>
            <w:sz w:val="24"/>
            <w:szCs w:val="24"/>
          </w:rPr>
          <w:t xml:space="preserve"> é pública e deve estar disponível para todos os usuários — estudantes, servidores e a comunidade em geral. Não há necessidade de diferentes níveis de acesso para essa resolução específica.</w:t>
        </w:r>
      </w:ins>
    </w:p>
    <w:p w14:paraId="6E9D3925" w14:textId="529F03EC" w:rsidR="00DB6F71" w:rsidRDefault="10E782B8" w:rsidP="005125EE">
      <w:pPr>
        <w:spacing w:before="360" w:after="120" w:line="240" w:lineRule="auto"/>
        <w:jc w:val="both"/>
        <w:outlineLvl w:val="1"/>
        <w:rPr>
          <w:ins w:id="144" w:author="yuram almeida santos" w:date="2025-05-25T23:57:00Z"/>
          <w:rFonts w:ascii="Arial" w:eastAsia="Times New Roman" w:hAnsi="Arial" w:cs="Arial"/>
          <w:sz w:val="24"/>
          <w:szCs w:val="24"/>
          <w:lang w:eastAsia="pt-BR"/>
        </w:rPr>
      </w:pPr>
      <w:ins w:id="145" w:author="Hissa Bárbara Oliveira" w:date="2025-05-25T19:35:00Z">
        <w:r w:rsidRPr="10E782B8">
          <w:rPr>
            <w:rFonts w:ascii="Arial" w:eastAsia="Times New Roman" w:hAnsi="Arial" w:cs="Arial"/>
            <w:b/>
            <w:bCs/>
            <w:sz w:val="24"/>
            <w:szCs w:val="24"/>
            <w:lang w:eastAsia="pt-BR"/>
            <w:rPrChange w:id="146" w:author="Hissa Bárbara Oliveira" w:date="2025-05-25T19:35:00Z"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rPrChange>
          </w:rPr>
          <w:t>Hissa Bárbara</w:t>
        </w:r>
        <w:r w:rsidRPr="10E782B8">
          <w:rPr>
            <w:rFonts w:ascii="Arial" w:eastAsia="Times New Roman" w:hAnsi="Arial" w:cs="Arial"/>
            <w:b/>
            <w:bCs/>
            <w:sz w:val="24"/>
            <w:szCs w:val="24"/>
            <w:lang w:eastAsia="pt-BR"/>
          </w:rPr>
          <w:t>:</w:t>
        </w:r>
      </w:ins>
      <w:ins w:id="147" w:author="Hissa Bárbara Oliveira" w:date="2025-05-25T19:36:00Z">
        <w:r w:rsidRPr="10E782B8">
          <w:rPr>
            <w:rFonts w:ascii="Arial" w:eastAsia="Times New Roman" w:hAnsi="Arial" w:cs="Arial"/>
            <w:b/>
            <w:bCs/>
            <w:sz w:val="24"/>
            <w:szCs w:val="24"/>
            <w:lang w:eastAsia="pt-BR"/>
          </w:rPr>
          <w:t xml:space="preserve"> </w:t>
        </w:r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>sobre as funcionalidades principais, quais vocês consideram essenciais?</w:t>
        </w:r>
      </w:ins>
    </w:p>
    <w:p w14:paraId="452A1FBA" w14:textId="35BFF25E" w:rsidR="10E782B8" w:rsidRDefault="534DA657">
      <w:pPr>
        <w:spacing w:before="360" w:after="120" w:line="240" w:lineRule="auto"/>
        <w:jc w:val="both"/>
        <w:rPr>
          <w:ins w:id="148" w:author="Yasmin Lima" w:date="2025-05-26T00:49:00Z"/>
          <w:rFonts w:ascii="Arial" w:eastAsia="Arial" w:hAnsi="Arial" w:cs="Arial"/>
          <w:sz w:val="24"/>
          <w:szCs w:val="24"/>
        </w:rPr>
        <w:pPrChange w:id="149" w:author="yuram almeida santos" w:date="2025-05-25T23:57:00Z">
          <w:pPr/>
        </w:pPrChange>
      </w:pPr>
      <w:ins w:id="150" w:author="yuram almeida santos" w:date="2025-05-25T23:57:00Z"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 xml:space="preserve">Prof. </w:t>
        </w:r>
        <w:proofErr w:type="spellStart"/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>Yuram</w:t>
        </w:r>
      </w:ins>
      <w:proofErr w:type="spellEnd"/>
      <w:ins w:id="151" w:author="yuram almeida santos" w:date="2025-05-26T00:36:00Z"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 xml:space="preserve"> Almeida</w:t>
        </w:r>
      </w:ins>
      <w:ins w:id="152" w:author="yuram almeida santos" w:date="2025-05-25T23:57:00Z"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>:</w:t>
        </w:r>
        <w:r w:rsidRPr="534DA657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53" w:author="yuram almeida santos" w:date="2025-05-26T00:01:00Z">
        <w:r w:rsidRPr="534DA657">
          <w:rPr>
            <w:rFonts w:ascii="Arial" w:eastAsia="Arial" w:hAnsi="Arial" w:cs="Arial"/>
            <w:sz w:val="24"/>
            <w:szCs w:val="24"/>
          </w:rPr>
          <w:t xml:space="preserve">O básico seria: fazer login, fazer perguntas sobre a resolução e ver o histórico das consultas anteriores. Para o administrador, gerenciar a resolução podendo </w:t>
        </w:r>
      </w:ins>
      <w:r w:rsidRPr="534DA657">
        <w:rPr>
          <w:rFonts w:ascii="Arial" w:eastAsia="Arial" w:hAnsi="Arial" w:cs="Arial"/>
          <w:sz w:val="24"/>
          <w:szCs w:val="24"/>
        </w:rPr>
        <w:t>substitui-la</w:t>
      </w:r>
      <w:ins w:id="154" w:author="yuram almeida santos" w:date="2025-05-26T00:01:00Z">
        <w:r w:rsidRPr="534DA657">
          <w:rPr>
            <w:rFonts w:ascii="Arial" w:eastAsia="Arial" w:hAnsi="Arial" w:cs="Arial"/>
            <w:sz w:val="24"/>
            <w:szCs w:val="24"/>
          </w:rPr>
          <w:t xml:space="preserve"> por uma versão atualizada, se necessário. E é importante ter um sistema para avaliar se a resposta foi útil ou não.</w:t>
        </w:r>
      </w:ins>
    </w:p>
    <w:p w14:paraId="251793F0" w14:textId="7062D2F9" w:rsidR="10E782B8" w:rsidDel="007A5EF1" w:rsidRDefault="2B67F0E7" w:rsidP="2B67F0E7">
      <w:pPr>
        <w:spacing w:before="360" w:after="120" w:line="240" w:lineRule="auto"/>
        <w:jc w:val="both"/>
        <w:rPr>
          <w:del w:id="155" w:author="Euderlan Freire" w:date="2025-05-27T13:05:00Z"/>
          <w:rFonts w:ascii="Arial" w:eastAsia="Arial" w:hAnsi="Arial" w:cs="Arial"/>
          <w:sz w:val="24"/>
          <w:szCs w:val="24"/>
        </w:rPr>
      </w:pPr>
      <w:ins w:id="156" w:author="Yasmin Lima" w:date="2025-05-26T00:49:00Z">
        <w:r w:rsidRPr="2B67F0E7">
          <w:rPr>
            <w:rFonts w:ascii="Arial" w:eastAsia="Arial" w:hAnsi="Arial" w:cs="Arial"/>
            <w:b/>
            <w:bCs/>
            <w:sz w:val="24"/>
            <w:szCs w:val="24"/>
            <w:rPrChange w:id="157" w:author="Yasmin Lima" w:date="2025-05-26T00:50:00Z">
              <w:rPr/>
            </w:rPrChange>
          </w:rPr>
          <w:t xml:space="preserve">Yasmin </w:t>
        </w:r>
        <w:proofErr w:type="spellStart"/>
        <w:r w:rsidRPr="2B67F0E7">
          <w:rPr>
            <w:rFonts w:ascii="Arial" w:eastAsia="Arial" w:hAnsi="Arial" w:cs="Arial"/>
            <w:b/>
            <w:bCs/>
            <w:sz w:val="24"/>
            <w:szCs w:val="24"/>
            <w:rPrChange w:id="158" w:author="Yasmin Lima" w:date="2025-05-26T00:50:00Z">
              <w:rPr/>
            </w:rPrChange>
          </w:rPr>
          <w:t>Serejo</w:t>
        </w:r>
        <w:proofErr w:type="spellEnd"/>
        <w:r w:rsidRPr="2B67F0E7">
          <w:rPr>
            <w:rFonts w:ascii="Arial" w:eastAsia="Arial" w:hAnsi="Arial" w:cs="Arial"/>
            <w:b/>
            <w:bCs/>
            <w:sz w:val="24"/>
            <w:szCs w:val="24"/>
            <w:rPrChange w:id="159" w:author="Yasmin Lima" w:date="2025-05-26T00:50:00Z">
              <w:rPr>
                <w:sz w:val="24"/>
                <w:szCs w:val="24"/>
              </w:rPr>
            </w:rPrChange>
          </w:rPr>
          <w:t xml:space="preserve">: </w:t>
        </w:r>
      </w:ins>
      <w:ins w:id="160" w:author="Yasmin Lima" w:date="2025-05-26T00:50:00Z">
        <w:r w:rsidRPr="2B67F0E7">
          <w:rPr>
            <w:rFonts w:ascii="Arial" w:eastAsia="Arial" w:hAnsi="Arial" w:cs="Arial"/>
            <w:sz w:val="24"/>
            <w:szCs w:val="24"/>
            <w:rPrChange w:id="161" w:author="Yasmin Lima" w:date="2025-05-26T00:50:00Z">
              <w:rPr>
                <w:sz w:val="24"/>
                <w:szCs w:val="24"/>
              </w:rPr>
            </w:rPrChange>
          </w:rPr>
          <w:t>Professor, como funcionaria a gestão do documento?</w:t>
        </w:r>
      </w:ins>
    </w:p>
    <w:p w14:paraId="6EF57BCF" w14:textId="77777777" w:rsidR="007A5EF1" w:rsidRDefault="007A5EF1" w:rsidP="2B67F0E7">
      <w:pPr>
        <w:spacing w:before="360" w:after="120" w:line="240" w:lineRule="auto"/>
        <w:jc w:val="both"/>
        <w:rPr>
          <w:ins w:id="162" w:author="Euderlan Freire" w:date="2025-05-27T13:07:00Z"/>
          <w:rFonts w:ascii="Arial" w:eastAsia="Arial" w:hAnsi="Arial" w:cs="Arial"/>
          <w:b/>
          <w:bCs/>
          <w:sz w:val="24"/>
          <w:szCs w:val="24"/>
        </w:rPr>
      </w:pPr>
    </w:p>
    <w:p w14:paraId="0C13A96B" w14:textId="43E2CD94" w:rsidR="10E782B8" w:rsidRDefault="534DA657" w:rsidP="2B67F0E7">
      <w:pPr>
        <w:spacing w:before="360" w:after="120" w:line="240" w:lineRule="auto"/>
        <w:jc w:val="both"/>
        <w:rPr>
          <w:ins w:id="163" w:author="Euderlan Freire" w:date="2025-05-26T00:10:00Z"/>
          <w:rFonts w:ascii="Arial" w:eastAsia="Arial" w:hAnsi="Arial" w:cs="Arial"/>
          <w:sz w:val="24"/>
          <w:szCs w:val="24"/>
        </w:rPr>
      </w:pPr>
      <w:del w:id="164" w:author="Euderlan Freire" w:date="2025-05-27T13:07:00Z">
        <w:r w:rsidDel="007A5EF1">
          <w:br/>
        </w:r>
      </w:del>
      <w:ins w:id="165" w:author="yuram almeida santos" w:date="2025-05-27T15:39:00Z">
        <w:r w:rsidR="2B67F0E7" w:rsidRPr="2B67F0E7">
          <w:rPr>
            <w:rFonts w:ascii="Arial" w:eastAsia="Arial" w:hAnsi="Arial" w:cs="Arial"/>
            <w:b/>
            <w:bCs/>
            <w:sz w:val="24"/>
            <w:szCs w:val="24"/>
          </w:rPr>
          <w:t xml:space="preserve">Prof. </w:t>
        </w:r>
        <w:proofErr w:type="spellStart"/>
        <w:r w:rsidR="2B67F0E7" w:rsidRPr="2B67F0E7">
          <w:rPr>
            <w:rFonts w:ascii="Arial" w:eastAsia="Arial" w:hAnsi="Arial" w:cs="Arial"/>
            <w:b/>
            <w:bCs/>
            <w:sz w:val="24"/>
            <w:szCs w:val="24"/>
          </w:rPr>
          <w:t>Yuram</w:t>
        </w:r>
        <w:proofErr w:type="spellEnd"/>
        <w:r w:rsidR="2B67F0E7" w:rsidRPr="2B67F0E7">
          <w:rPr>
            <w:rFonts w:ascii="Arial" w:eastAsia="Arial" w:hAnsi="Arial" w:cs="Arial"/>
            <w:b/>
            <w:bCs/>
            <w:sz w:val="24"/>
            <w:szCs w:val="24"/>
          </w:rPr>
          <w:t>:</w:t>
        </w:r>
        <w:r w:rsidR="2B67F0E7" w:rsidRPr="2B67F0E7">
          <w:rPr>
            <w:rFonts w:ascii="Arial" w:eastAsia="Arial" w:hAnsi="Arial" w:cs="Arial"/>
            <w:sz w:val="24"/>
            <w:szCs w:val="24"/>
          </w:rPr>
          <w:t xml:space="preserve"> Eu seria o administrador, responsável pela gestão da resolução. Poderia fazer o upload de uma versão atualizada, caso a resolução seja alterada, e o sistema processaria automaticamente o novo PDF.</w:t>
        </w:r>
      </w:ins>
    </w:p>
    <w:p w14:paraId="0889FD95" w14:textId="292BA4BD" w:rsidR="4BF30629" w:rsidRDefault="534DA657">
      <w:pPr>
        <w:spacing w:before="360" w:after="120" w:line="240" w:lineRule="auto"/>
        <w:jc w:val="both"/>
        <w:rPr>
          <w:ins w:id="166" w:author="yuram almeida santos" w:date="2025-05-26T00:37:00Z"/>
          <w:rFonts w:ascii="Arial" w:eastAsia="Arial" w:hAnsi="Arial" w:cs="Arial"/>
          <w:sz w:val="24"/>
          <w:szCs w:val="24"/>
        </w:rPr>
        <w:pPrChange w:id="167" w:author="Euderlan Freire" w:date="2025-05-26T00:10:00Z">
          <w:pPr/>
        </w:pPrChange>
      </w:pPr>
      <w:ins w:id="168" w:author="Euderlan Freire" w:date="2025-05-26T00:10:00Z">
        <w:r w:rsidRPr="00D92CB0">
          <w:rPr>
            <w:rFonts w:ascii="Arial" w:eastAsia="Arial" w:hAnsi="Arial" w:cs="Arial"/>
            <w:b/>
            <w:bCs/>
            <w:sz w:val="24"/>
            <w:szCs w:val="24"/>
            <w:rPrChange w:id="169" w:author="Euderlan Freire" w:date="2025-05-27T09:31:00Z">
              <w:rPr>
                <w:rFonts w:ascii="Arial" w:eastAsia="Arial" w:hAnsi="Arial" w:cs="Arial"/>
                <w:sz w:val="24"/>
                <w:szCs w:val="24"/>
              </w:rPr>
            </w:rPrChange>
          </w:rPr>
          <w:t>Euderlan Freire:</w:t>
        </w:r>
        <w:r w:rsidRPr="00D92CB0">
          <w:rPr>
            <w:rFonts w:ascii="Arial" w:eastAsia="Arial" w:hAnsi="Arial" w:cs="Arial"/>
            <w:sz w:val="24"/>
            <w:szCs w:val="24"/>
          </w:rPr>
          <w:t xml:space="preserve"> </w:t>
        </w:r>
        <w:r w:rsidRPr="534DA657">
          <w:rPr>
            <w:rFonts w:ascii="Arial" w:eastAsia="Arial" w:hAnsi="Arial" w:cs="Arial"/>
            <w:sz w:val="24"/>
            <w:szCs w:val="24"/>
          </w:rPr>
          <w:t>E sobre o histórico de consultas?</w:t>
        </w:r>
      </w:ins>
    </w:p>
    <w:p w14:paraId="7D3914B7" w14:textId="3C388889" w:rsidR="4BF30629" w:rsidRDefault="534DA657">
      <w:pPr>
        <w:spacing w:before="240" w:after="240" w:line="240" w:lineRule="auto"/>
        <w:jc w:val="both"/>
        <w:rPr>
          <w:ins w:id="170" w:author="Usuário Convidado" w:date="2025-05-26T08:23:00Z"/>
          <w:rFonts w:ascii="Arial" w:eastAsia="Arial" w:hAnsi="Arial" w:cs="Arial"/>
          <w:sz w:val="24"/>
          <w:szCs w:val="24"/>
        </w:rPr>
        <w:pPrChange w:id="171" w:author="yuram almeida santos" w:date="2025-05-26T00:38:00Z">
          <w:pPr/>
        </w:pPrChange>
      </w:pPr>
      <w:ins w:id="172" w:author="yuram almeida santos" w:date="2025-05-26T00:38:00Z"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 xml:space="preserve">Prof. </w:t>
        </w:r>
        <w:proofErr w:type="spellStart"/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>Yuram</w:t>
        </w:r>
        <w:proofErr w:type="spellEnd"/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 xml:space="preserve"> Almeida:</w:t>
        </w:r>
        <w:r w:rsidRPr="534DA657">
          <w:rPr>
            <w:rFonts w:ascii="Arial" w:eastAsia="Arial" w:hAnsi="Arial" w:cs="Arial"/>
            <w:sz w:val="24"/>
            <w:szCs w:val="24"/>
          </w:rPr>
          <w:t xml:space="preserve"> Cada usuário deve ver suas consultas anteriores organizadas. É muito comum alguém voltar para consultar algo que já </w:t>
        </w:r>
      </w:ins>
      <w:proofErr w:type="spellStart"/>
      <w:ins w:id="173" w:author="Usuário Convidado" w:date="2025-05-27T10:16:00Z">
        <w:r w:rsidR="5F8821C0" w:rsidRPr="5F8821C0">
          <w:rPr>
            <w:rFonts w:ascii="Arial" w:eastAsia="Arial" w:hAnsi="Arial" w:cs="Arial"/>
            <w:sz w:val="24"/>
            <w:szCs w:val="24"/>
          </w:rPr>
          <w:t>a</w:t>
        </w:r>
      </w:ins>
      <w:ins w:id="174" w:author="yuram almeida santos" w:date="2025-05-26T00:38:00Z">
        <w:r w:rsidR="5F8821C0" w:rsidRPr="5F8821C0">
          <w:rPr>
            <w:rFonts w:ascii="Arial" w:eastAsia="Arial" w:hAnsi="Arial" w:cs="Arial"/>
            <w:sz w:val="24"/>
            <w:szCs w:val="24"/>
          </w:rPr>
          <w:t>pesquisou</w:t>
        </w:r>
        <w:proofErr w:type="spellEnd"/>
        <w:r w:rsidRPr="534DA657">
          <w:rPr>
            <w:rFonts w:ascii="Arial" w:eastAsia="Arial" w:hAnsi="Arial" w:cs="Arial"/>
            <w:sz w:val="24"/>
            <w:szCs w:val="24"/>
          </w:rPr>
          <w:t xml:space="preserve"> antes, </w:t>
        </w:r>
      </w:ins>
      <w:ins w:id="175" w:author="Usuário Convidado" w:date="2025-05-26T17:03:00Z">
        <w:r w:rsidR="5F8821C0" w:rsidRPr="5F8821C0">
          <w:rPr>
            <w:rFonts w:ascii="Arial" w:eastAsia="Arial" w:hAnsi="Arial" w:cs="Arial"/>
            <w:sz w:val="24"/>
            <w:szCs w:val="24"/>
          </w:rPr>
          <w:t>p</w:t>
        </w:r>
      </w:ins>
      <w:ins w:id="176" w:author="yuram almeida santos" w:date="2025-05-26T00:38:00Z">
        <w:r w:rsidR="5F8821C0" w:rsidRPr="5F8821C0">
          <w:rPr>
            <w:rFonts w:ascii="Arial" w:eastAsia="Arial" w:hAnsi="Arial" w:cs="Arial"/>
            <w:sz w:val="24"/>
            <w:szCs w:val="24"/>
          </w:rPr>
          <w:t>rincipalmente</w:t>
        </w:r>
        <w:r w:rsidRPr="534DA657">
          <w:rPr>
            <w:rFonts w:ascii="Arial" w:eastAsia="Arial" w:hAnsi="Arial" w:cs="Arial"/>
            <w:sz w:val="24"/>
            <w:szCs w:val="24"/>
          </w:rPr>
          <w:t xml:space="preserve"> estudantes pesquisando sobre formatura ou outros processos longos.</w:t>
        </w:r>
      </w:ins>
      <w:ins w:id="177" w:author="Usuário Convidado" w:date="2025-05-26T08:23:00Z">
        <w:r w:rsidR="5F8821C0" w:rsidRPr="5F8821C0">
          <w:rPr>
            <w:rFonts w:ascii="Arial" w:eastAsia="Arial" w:hAnsi="Arial" w:cs="Arial"/>
            <w:sz w:val="24"/>
            <w:szCs w:val="24"/>
          </w:rPr>
          <w:t xml:space="preserve"> </w:t>
        </w:r>
      </w:ins>
    </w:p>
    <w:p w14:paraId="40CD9296" w14:textId="473A96DC" w:rsidR="4BF30629" w:rsidRDefault="1D58B811" w:rsidP="1D58B811">
      <w:pPr>
        <w:spacing w:before="240" w:after="240" w:line="240" w:lineRule="auto"/>
        <w:jc w:val="both"/>
        <w:rPr>
          <w:ins w:id="178" w:author="Yasmin Lima" w:date="2025-05-26T00:51:00Z"/>
          <w:rFonts w:ascii="Arial" w:eastAsia="Arial" w:hAnsi="Arial" w:cs="Arial"/>
          <w:sz w:val="24"/>
          <w:szCs w:val="24"/>
        </w:rPr>
      </w:pPr>
      <w:ins w:id="179" w:author="Usuário Convidado" w:date="2025-05-26T08:23:00Z">
        <w:r w:rsidRPr="00D92CB0">
          <w:rPr>
            <w:rFonts w:ascii="Arial" w:eastAsia="Arial" w:hAnsi="Arial" w:cs="Arial"/>
            <w:b/>
            <w:bCs/>
            <w:sz w:val="24"/>
            <w:szCs w:val="24"/>
            <w:rPrChange w:id="180" w:author="Euderlan Freire" w:date="2025-05-27T09:31:00Z">
              <w:rPr>
                <w:rFonts w:ascii="Arial" w:eastAsia="Arial" w:hAnsi="Arial" w:cs="Arial"/>
                <w:sz w:val="24"/>
                <w:szCs w:val="24"/>
              </w:rPr>
            </w:rPrChange>
          </w:rPr>
          <w:t>Anderson Rodrigo:</w:t>
        </w:r>
        <w:r w:rsidRPr="1D58B811">
          <w:rPr>
            <w:rFonts w:ascii="Arial" w:eastAsia="Arial" w:hAnsi="Arial" w:cs="Arial"/>
            <w:sz w:val="24"/>
            <w:szCs w:val="24"/>
          </w:rPr>
          <w:t xml:space="preserve"> Como seria o sistema de avaliação de resposta?</w:t>
        </w:r>
      </w:ins>
      <w:del w:id="181" w:author="Euderlan Freire" w:date="2025-05-27T13:08:00Z">
        <w:r w:rsidR="4BF30629" w:rsidDel="007A5EF1">
          <w:br/>
        </w:r>
      </w:del>
    </w:p>
    <w:p w14:paraId="41761C9B" w14:textId="22BE3364" w:rsidR="534DA657" w:rsidRDefault="2B67F0E7" w:rsidP="2B67F0E7">
      <w:pPr>
        <w:spacing w:before="240" w:after="240"/>
        <w:jc w:val="both"/>
        <w:rPr>
          <w:ins w:id="182" w:author="Yasmin Lima" w:date="2025-05-26T00:51:00Z"/>
          <w:rFonts w:ascii="Arial" w:eastAsia="Arial" w:hAnsi="Arial" w:cs="Arial"/>
          <w:color w:val="E8E8E8"/>
          <w:sz w:val="42"/>
          <w:szCs w:val="42"/>
        </w:rPr>
      </w:pPr>
      <w:proofErr w:type="spellStart"/>
      <w:ins w:id="183" w:author="yuram almeida santos" w:date="2025-05-27T15:40:00Z">
        <w:r w:rsidRPr="2B67F0E7">
          <w:rPr>
            <w:rFonts w:ascii="Arial" w:eastAsia="Arial" w:hAnsi="Arial" w:cs="Arial"/>
            <w:b/>
            <w:bCs/>
            <w:sz w:val="24"/>
            <w:szCs w:val="24"/>
          </w:rPr>
          <w:t>Prof</w:t>
        </w:r>
        <w:proofErr w:type="spellEnd"/>
        <w:r w:rsidRPr="2B67F0E7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  <w:proofErr w:type="spellStart"/>
        <w:r w:rsidRPr="2B67F0E7">
          <w:rPr>
            <w:rFonts w:ascii="Arial" w:eastAsia="Arial" w:hAnsi="Arial" w:cs="Arial"/>
            <w:b/>
            <w:bCs/>
            <w:sz w:val="24"/>
            <w:szCs w:val="24"/>
          </w:rPr>
          <w:t>Yuram</w:t>
        </w:r>
        <w:proofErr w:type="spellEnd"/>
        <w:r w:rsidRPr="2B67F0E7">
          <w:rPr>
            <w:rFonts w:ascii="Arial" w:eastAsia="Arial" w:hAnsi="Arial" w:cs="Arial"/>
            <w:sz w:val="24"/>
            <w:szCs w:val="24"/>
          </w:rPr>
          <w:t xml:space="preserve"> Almeida: Simples: botões de “Útil” ou “Não ajudou” após cada resposta. Se uma resposta receber muito feedback negativo, precisamos investigar se a consulta sobre a resolução não foi bem </w:t>
        </w:r>
      </w:ins>
      <w:ins w:id="184" w:author="yuram almeida santos" w:date="2025-05-27T15:41:00Z">
        <w:r w:rsidRPr="2B67F0E7">
          <w:rPr>
            <w:rFonts w:ascii="Arial" w:eastAsia="Arial" w:hAnsi="Arial" w:cs="Arial"/>
            <w:sz w:val="24"/>
            <w:szCs w:val="24"/>
          </w:rPr>
          <w:t xml:space="preserve">compreendida ou se a IA interpretou incorretamente o </w:t>
        </w:r>
        <w:r w:rsidRPr="006C0BCB">
          <w:rPr>
            <w:rFonts w:ascii="Arial" w:eastAsia="Arial" w:hAnsi="Arial" w:cs="Arial"/>
            <w:color w:val="000000" w:themeColor="text1"/>
            <w:sz w:val="24"/>
            <w:szCs w:val="24"/>
            <w:rPrChange w:id="185" w:author="Euderlan Freire" w:date="2025-05-27T13:09:00Z">
              <w:rPr>
                <w:rFonts w:ascii="Arial" w:eastAsia="Arial" w:hAnsi="Arial" w:cs="Arial"/>
                <w:color w:val="E8E8E8"/>
                <w:sz w:val="42"/>
                <w:szCs w:val="42"/>
              </w:rPr>
            </w:rPrChange>
          </w:rPr>
          <w:t>conteúdo</w:t>
        </w:r>
      </w:ins>
    </w:p>
    <w:p w14:paraId="2057BDE0" w14:textId="64D78626" w:rsidR="534DA657" w:rsidDel="007A5EF1" w:rsidRDefault="2B67F0E7" w:rsidP="534DA657">
      <w:pPr>
        <w:spacing w:before="360" w:after="120" w:line="240" w:lineRule="auto"/>
        <w:jc w:val="both"/>
        <w:rPr>
          <w:del w:id="186" w:author="yuram almeida santos" w:date="2025-05-26T00:38:00Z"/>
          <w:rFonts w:ascii="Arial" w:eastAsia="Arial" w:hAnsi="Arial" w:cs="Arial"/>
          <w:sz w:val="24"/>
          <w:szCs w:val="24"/>
        </w:rPr>
      </w:pPr>
      <w:ins w:id="187" w:author="Yasmin Lima" w:date="2025-05-26T00:51:00Z">
        <w:r w:rsidRPr="2B67F0E7">
          <w:rPr>
            <w:rFonts w:ascii="Arial" w:eastAsia="Arial" w:hAnsi="Arial" w:cs="Arial"/>
            <w:b/>
            <w:bCs/>
            <w:sz w:val="24"/>
            <w:szCs w:val="24"/>
            <w:rPrChange w:id="188" w:author="Yasmin Lima" w:date="2025-05-26T00:51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Yasmin </w:t>
        </w:r>
        <w:proofErr w:type="spellStart"/>
        <w:r w:rsidRPr="2B67F0E7">
          <w:rPr>
            <w:rFonts w:ascii="Arial" w:eastAsia="Arial" w:hAnsi="Arial" w:cs="Arial"/>
            <w:b/>
            <w:bCs/>
            <w:sz w:val="24"/>
            <w:szCs w:val="24"/>
            <w:rPrChange w:id="189" w:author="Yasmin Lima" w:date="2025-05-26T00:51:00Z">
              <w:rPr>
                <w:rFonts w:ascii="Arial" w:eastAsia="Arial" w:hAnsi="Arial" w:cs="Arial"/>
                <w:sz w:val="24"/>
                <w:szCs w:val="24"/>
              </w:rPr>
            </w:rPrChange>
          </w:rPr>
          <w:t>Serejo</w:t>
        </w:r>
        <w:proofErr w:type="spellEnd"/>
        <w:r w:rsidRPr="2B67F0E7">
          <w:rPr>
            <w:rFonts w:ascii="Arial" w:eastAsia="Arial" w:hAnsi="Arial" w:cs="Arial"/>
            <w:b/>
            <w:bCs/>
            <w:sz w:val="24"/>
            <w:szCs w:val="24"/>
            <w:rPrChange w:id="190" w:author="Yasmin Lima" w:date="2025-05-26T00:51:00Z">
              <w:rPr>
                <w:rFonts w:ascii="Arial" w:eastAsia="Arial" w:hAnsi="Arial" w:cs="Arial"/>
                <w:sz w:val="24"/>
                <w:szCs w:val="24"/>
              </w:rPr>
            </w:rPrChange>
          </w:rPr>
          <w:t xml:space="preserve">: </w:t>
        </w:r>
        <w:r w:rsidRPr="2B67F0E7">
          <w:rPr>
            <w:rFonts w:ascii="Arial" w:eastAsia="Arial" w:hAnsi="Arial" w:cs="Arial"/>
            <w:sz w:val="24"/>
            <w:szCs w:val="24"/>
          </w:rPr>
          <w:t>Sobre acessibilidade, há requisitos específicos?</w:t>
        </w:r>
      </w:ins>
    </w:p>
    <w:p w14:paraId="76288037" w14:textId="77777777" w:rsidR="007A5EF1" w:rsidRDefault="007A5EF1" w:rsidP="4BF30629">
      <w:pPr>
        <w:spacing w:before="360" w:after="120" w:line="240" w:lineRule="auto"/>
        <w:jc w:val="both"/>
        <w:rPr>
          <w:ins w:id="191" w:author="Euderlan Freire" w:date="2025-05-27T13:07:00Z"/>
          <w:rFonts w:ascii="Arial" w:eastAsia="Arial" w:hAnsi="Arial" w:cs="Arial"/>
          <w:sz w:val="24"/>
          <w:szCs w:val="24"/>
        </w:rPr>
      </w:pPr>
    </w:p>
    <w:p w14:paraId="00931C26" w14:textId="5A85A0CC" w:rsidR="009365ED" w:rsidDel="00522791" w:rsidRDefault="2B67F0E7" w:rsidP="534DA657">
      <w:pPr>
        <w:spacing w:before="360" w:after="120" w:line="240" w:lineRule="auto"/>
        <w:jc w:val="both"/>
        <w:rPr>
          <w:del w:id="192" w:author="yuram almeida santos" w:date="2025-05-27T15:42:00Z"/>
          <w:rFonts w:ascii="Arial" w:eastAsia="Arial" w:hAnsi="Arial" w:cs="Arial"/>
          <w:sz w:val="24"/>
          <w:szCs w:val="24"/>
        </w:rPr>
      </w:pPr>
      <w:ins w:id="193" w:author="yuram almeida santos" w:date="2025-05-27T15:42:00Z">
        <w:r w:rsidRPr="2B67F0E7">
          <w:rPr>
            <w:rFonts w:ascii="Arial" w:eastAsia="Arial" w:hAnsi="Arial" w:cs="Arial"/>
            <w:b/>
            <w:bCs/>
            <w:sz w:val="24"/>
            <w:szCs w:val="24"/>
          </w:rPr>
          <w:lastRenderedPageBreak/>
          <w:t xml:space="preserve">Prof. </w:t>
        </w:r>
        <w:proofErr w:type="spellStart"/>
        <w:r w:rsidRPr="2B67F0E7">
          <w:rPr>
            <w:rFonts w:ascii="Arial" w:eastAsia="Arial" w:hAnsi="Arial" w:cs="Arial"/>
            <w:b/>
            <w:bCs/>
            <w:sz w:val="24"/>
            <w:szCs w:val="24"/>
          </w:rPr>
          <w:t>Yuram</w:t>
        </w:r>
        <w:proofErr w:type="spellEnd"/>
        <w:r w:rsidRPr="2B67F0E7">
          <w:rPr>
            <w:rFonts w:ascii="Arial" w:eastAsia="Arial" w:hAnsi="Arial" w:cs="Arial"/>
            <w:b/>
            <w:bCs/>
            <w:sz w:val="24"/>
            <w:szCs w:val="24"/>
          </w:rPr>
          <w:t>:</w:t>
        </w:r>
        <w:r w:rsidRPr="2B67F0E7">
          <w:rPr>
            <w:rFonts w:ascii="Arial" w:eastAsia="Arial" w:hAnsi="Arial" w:cs="Arial"/>
            <w:sz w:val="24"/>
            <w:szCs w:val="24"/>
          </w:rPr>
          <w:t xml:space="preserve"> Sim, precisamos seguir as diretrizes do </w:t>
        </w:r>
        <w:proofErr w:type="spellStart"/>
        <w:r w:rsidRPr="2B67F0E7">
          <w:rPr>
            <w:rFonts w:ascii="Arial" w:eastAsia="Arial" w:hAnsi="Arial" w:cs="Arial"/>
            <w:sz w:val="24"/>
            <w:szCs w:val="24"/>
          </w:rPr>
          <w:t>eMAG</w:t>
        </w:r>
        <w:proofErr w:type="spellEnd"/>
        <w:r w:rsidRPr="2B67F0E7">
          <w:rPr>
            <w:rFonts w:ascii="Arial" w:eastAsia="Arial" w:hAnsi="Arial" w:cs="Arial"/>
            <w:sz w:val="24"/>
            <w:szCs w:val="24"/>
          </w:rPr>
          <w:t xml:space="preserve"> — compatibilidade com leitores de tela, navegação por teclado e contraste adequado. É obrigatório para instituições públicas.</w:t>
        </w:r>
      </w:ins>
    </w:p>
    <w:p w14:paraId="5ECF2FB9" w14:textId="77777777" w:rsidR="00522791" w:rsidRDefault="00522791">
      <w:pPr>
        <w:spacing w:before="240" w:after="240"/>
        <w:jc w:val="both"/>
        <w:rPr>
          <w:ins w:id="194" w:author="Euderlan Freire" w:date="2025-05-27T13:08:00Z"/>
          <w:rFonts w:ascii="Arial" w:eastAsia="Arial" w:hAnsi="Arial" w:cs="Arial"/>
          <w:sz w:val="24"/>
          <w:szCs w:val="24"/>
        </w:rPr>
        <w:pPrChange w:id="195" w:author="yuram almeida santos" w:date="2025-05-27T15:42:00Z">
          <w:pPr/>
        </w:pPrChange>
      </w:pPr>
    </w:p>
    <w:p w14:paraId="1CD397D2" w14:textId="3B92E2D8" w:rsidR="4BF30629" w:rsidRDefault="4BF30629" w:rsidP="4BF30629">
      <w:pPr>
        <w:spacing w:before="360" w:after="120" w:line="240" w:lineRule="auto"/>
        <w:jc w:val="both"/>
        <w:rPr>
          <w:ins w:id="196" w:author="Euderlan Freire" w:date="2025-05-26T00:11:00Z"/>
          <w:del w:id="197" w:author="yuram almeida santos" w:date="2025-05-27T15:43:00Z"/>
          <w:rFonts w:ascii="Arial" w:eastAsia="Arial" w:hAnsi="Arial" w:cs="Arial"/>
          <w:sz w:val="24"/>
          <w:szCs w:val="24"/>
        </w:rPr>
      </w:pPr>
    </w:p>
    <w:p w14:paraId="0F957429" w14:textId="20C3B3C1" w:rsidR="4BF30629" w:rsidDel="009365ED" w:rsidRDefault="534DA657">
      <w:pPr>
        <w:spacing w:before="360" w:after="120" w:line="240" w:lineRule="auto"/>
        <w:jc w:val="both"/>
        <w:rPr>
          <w:ins w:id="198" w:author="yuram almeida santos" w:date="2025-05-26T00:39:00Z"/>
          <w:del w:id="199" w:author="Euderlan Freire" w:date="2025-05-27T09:31:00Z"/>
          <w:rFonts w:ascii="Arial" w:eastAsia="Arial" w:hAnsi="Arial" w:cs="Arial"/>
          <w:sz w:val="24"/>
          <w:szCs w:val="24"/>
        </w:rPr>
        <w:pPrChange w:id="200" w:author="Euderlan Freire" w:date="2025-05-26T00:11:00Z">
          <w:pPr/>
        </w:pPrChange>
      </w:pPr>
      <w:ins w:id="201" w:author="Euderlan Freire" w:date="2025-05-26T00:11:00Z">
        <w:r w:rsidRPr="009365ED">
          <w:rPr>
            <w:rFonts w:ascii="Arial" w:eastAsia="Arial" w:hAnsi="Arial" w:cs="Arial"/>
            <w:b/>
            <w:bCs/>
            <w:sz w:val="24"/>
            <w:szCs w:val="24"/>
            <w:rPrChange w:id="202" w:author="Euderlan Freire" w:date="2025-05-27T09:31:00Z">
              <w:rPr>
                <w:rFonts w:ascii="Arial" w:eastAsia="Arial" w:hAnsi="Arial" w:cs="Arial"/>
                <w:sz w:val="24"/>
                <w:szCs w:val="24"/>
              </w:rPr>
            </w:rPrChange>
          </w:rPr>
          <w:t>Euderlan Freire:</w:t>
        </w:r>
        <w:r w:rsidRPr="534DA657">
          <w:rPr>
            <w:rFonts w:ascii="Arial" w:eastAsia="Arial" w:hAnsi="Arial" w:cs="Arial"/>
            <w:sz w:val="24"/>
            <w:szCs w:val="24"/>
          </w:rPr>
          <w:t xml:space="preserve"> Professor, há algo mais importante que devemos saber?</w:t>
        </w:r>
      </w:ins>
    </w:p>
    <w:p w14:paraId="4CC4DE82" w14:textId="51B65F83" w:rsidR="534DA657" w:rsidRDefault="534DA657" w:rsidP="534DA657">
      <w:pPr>
        <w:spacing w:before="360" w:after="120" w:line="240" w:lineRule="auto"/>
        <w:jc w:val="both"/>
        <w:rPr>
          <w:ins w:id="203" w:author="yuram almeida santos" w:date="2025-05-26T00:39:00Z"/>
          <w:rFonts w:ascii="Arial" w:eastAsia="Arial" w:hAnsi="Arial" w:cs="Arial"/>
          <w:sz w:val="24"/>
          <w:szCs w:val="24"/>
        </w:rPr>
      </w:pPr>
    </w:p>
    <w:p w14:paraId="305B7380" w14:textId="44A84E7D" w:rsidR="4BF30629" w:rsidRDefault="534DA657" w:rsidP="4BF30629">
      <w:pPr>
        <w:spacing w:before="360" w:after="120" w:line="240" w:lineRule="auto"/>
        <w:jc w:val="both"/>
        <w:rPr>
          <w:ins w:id="204" w:author="Hissa Bárbara Oliveira" w:date="2025-05-25T19:36:00Z"/>
          <w:rFonts w:ascii="Arial" w:eastAsia="Arial" w:hAnsi="Arial" w:cs="Arial"/>
          <w:sz w:val="24"/>
          <w:szCs w:val="24"/>
        </w:rPr>
      </w:pPr>
      <w:ins w:id="205" w:author="yuram almeida santos" w:date="2025-05-26T00:39:00Z"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 xml:space="preserve">Prof. </w:t>
        </w:r>
        <w:proofErr w:type="spellStart"/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>Yuram</w:t>
        </w:r>
        <w:proofErr w:type="spellEnd"/>
        <w:r w:rsidRPr="534DA657">
          <w:rPr>
            <w:rFonts w:ascii="Arial" w:eastAsia="Arial" w:hAnsi="Arial" w:cs="Arial"/>
            <w:b/>
            <w:bCs/>
            <w:sz w:val="24"/>
            <w:szCs w:val="24"/>
          </w:rPr>
          <w:t xml:space="preserve"> Almeida: </w:t>
        </w:r>
        <w:r w:rsidRPr="534DA657">
          <w:rPr>
            <w:rFonts w:ascii="Arial" w:eastAsia="Arial" w:hAnsi="Arial" w:cs="Arial"/>
            <w:sz w:val="24"/>
            <w:szCs w:val="24"/>
          </w:rPr>
          <w:t xml:space="preserve">O principal </w:t>
        </w:r>
      </w:ins>
      <w:ins w:id="206" w:author="yuram almeida santos" w:date="2025-05-26T00:40:00Z">
        <w:r w:rsidRPr="534DA657">
          <w:rPr>
            <w:rFonts w:ascii="Arial" w:eastAsia="Arial" w:hAnsi="Arial" w:cs="Arial"/>
            <w:sz w:val="24"/>
            <w:szCs w:val="24"/>
          </w:rPr>
          <w:t>é que a IA não pode “inventar” informações. É melhor dizer “não encontrei” do que dar uma resposta errada. E o sistema precisa ser muito intuitivo, se for complicado, as pessoas vão desistir de usar.</w:t>
        </w:r>
      </w:ins>
    </w:p>
    <w:p w14:paraId="22C7D361" w14:textId="5C61BEAB" w:rsidR="00DB6F71" w:rsidRDefault="10E782B8" w:rsidP="005125EE">
      <w:pPr>
        <w:spacing w:before="360" w:after="120" w:line="240" w:lineRule="auto"/>
        <w:jc w:val="both"/>
        <w:outlineLvl w:val="1"/>
        <w:rPr>
          <w:ins w:id="207" w:author="yuram almeida santos" w:date="2025-05-25T23:58:00Z"/>
          <w:rFonts w:ascii="Arial" w:eastAsia="Times New Roman" w:hAnsi="Arial" w:cs="Arial"/>
          <w:sz w:val="24"/>
          <w:szCs w:val="24"/>
          <w:lang w:eastAsia="pt-BR"/>
        </w:rPr>
      </w:pPr>
      <w:ins w:id="208" w:author="Hissa Bárbara Oliveira" w:date="2025-05-25T19:37:00Z">
        <w:r w:rsidRPr="10E782B8">
          <w:rPr>
            <w:rFonts w:ascii="Arial" w:eastAsia="Times New Roman" w:hAnsi="Arial" w:cs="Arial"/>
            <w:b/>
            <w:bCs/>
            <w:sz w:val="24"/>
            <w:szCs w:val="24"/>
            <w:lang w:eastAsia="pt-BR"/>
            <w:rPrChange w:id="209" w:author="Hissa Bárbara Oliveira" w:date="2025-05-25T19:37:00Z"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rPrChange>
          </w:rPr>
          <w:t>Hissa Bárbara</w:t>
        </w:r>
        <w:r w:rsidRPr="10E782B8">
          <w:rPr>
            <w:rFonts w:ascii="Arial" w:eastAsia="Times New Roman" w:hAnsi="Arial" w:cs="Arial"/>
            <w:sz w:val="24"/>
            <w:szCs w:val="24"/>
            <w:lang w:eastAsia="pt-BR"/>
          </w:rPr>
          <w:t xml:space="preserve">: Perfeito! Vamos elaborar uma proposta técnica detalhada </w:t>
        </w:r>
      </w:ins>
    </w:p>
    <w:p w14:paraId="4B8B0047" w14:textId="29284F04" w:rsidR="3270824C" w:rsidDel="00522791" w:rsidRDefault="00406179" w:rsidP="005125EE">
      <w:pPr>
        <w:spacing w:before="360" w:after="120" w:line="240" w:lineRule="auto"/>
        <w:jc w:val="both"/>
        <w:outlineLvl w:val="1"/>
        <w:rPr>
          <w:del w:id="210" w:author="Euderlan Freire" w:date="2025-05-27T13:08:00Z"/>
          <w:rFonts w:ascii="Arial" w:eastAsia="Arial" w:hAnsi="Arial" w:cs="Arial"/>
          <w:sz w:val="24"/>
          <w:szCs w:val="24"/>
        </w:rPr>
      </w:pPr>
      <w:ins w:id="211" w:author="Euderlan Freire" w:date="2025-05-27T13:06:00Z">
        <w:r w:rsidRPr="00406179">
          <w:rPr>
            <w:rFonts w:ascii="Arial" w:hAnsi="Arial" w:cs="Arial"/>
            <w:b/>
            <w:bCs/>
            <w:color w:val="000000"/>
            <w:sz w:val="24"/>
            <w:szCs w:val="24"/>
            <w:rPrChange w:id="212" w:author="Euderlan Freire" w:date="2025-05-27T13:07:00Z">
              <w:rPr>
                <w:rFonts w:ascii="Arial" w:hAnsi="Arial" w:cs="Arial"/>
                <w:b/>
                <w:bCs/>
                <w:color w:val="000000"/>
              </w:rPr>
            </w:rPrChange>
          </w:rPr>
          <w:t xml:space="preserve">Prof. </w:t>
        </w:r>
        <w:proofErr w:type="spellStart"/>
        <w:r w:rsidRPr="00406179">
          <w:rPr>
            <w:rFonts w:ascii="Arial" w:hAnsi="Arial" w:cs="Arial"/>
            <w:b/>
            <w:bCs/>
            <w:color w:val="000000"/>
            <w:sz w:val="24"/>
            <w:szCs w:val="24"/>
            <w:rPrChange w:id="213" w:author="Euderlan Freire" w:date="2025-05-27T13:07:00Z">
              <w:rPr>
                <w:rFonts w:ascii="Arial" w:hAnsi="Arial" w:cs="Arial"/>
                <w:b/>
                <w:bCs/>
                <w:color w:val="000000"/>
              </w:rPr>
            </w:rPrChange>
          </w:rPr>
          <w:t>Yuran</w:t>
        </w:r>
        <w:proofErr w:type="spellEnd"/>
        <w:r w:rsidRPr="00406179">
          <w:rPr>
            <w:rFonts w:ascii="Arial" w:hAnsi="Arial" w:cs="Arial"/>
            <w:b/>
            <w:bCs/>
            <w:color w:val="000000"/>
            <w:sz w:val="24"/>
            <w:szCs w:val="24"/>
            <w:rPrChange w:id="214" w:author="Euderlan Freire" w:date="2025-05-27T13:07:00Z">
              <w:rPr>
                <w:rFonts w:ascii="Arial" w:hAnsi="Arial" w:cs="Arial"/>
                <w:b/>
                <w:bCs/>
                <w:color w:val="000000"/>
              </w:rPr>
            </w:rPrChange>
          </w:rPr>
          <w:t xml:space="preserve">: </w:t>
        </w:r>
        <w:r w:rsidRPr="00406179">
          <w:rPr>
            <w:rFonts w:ascii="Arial" w:hAnsi="Arial" w:cs="Arial"/>
            <w:color w:val="000000"/>
            <w:sz w:val="24"/>
            <w:szCs w:val="24"/>
            <w:rPrChange w:id="215" w:author="Euderlan Freire" w:date="2025-05-27T13:07:00Z">
              <w:rPr>
                <w:rFonts w:ascii="Arial" w:hAnsi="Arial" w:cs="Arial"/>
                <w:color w:val="000000"/>
              </w:rPr>
            </w:rPrChange>
          </w:rPr>
          <w:t>Ótimo! Obrigado pela reunião!</w:t>
        </w:r>
      </w:ins>
    </w:p>
    <w:p w14:paraId="18DC3318" w14:textId="77777777" w:rsidR="00522791" w:rsidRPr="00406179" w:rsidRDefault="00522791" w:rsidP="4BF30629">
      <w:pPr>
        <w:spacing w:before="360" w:after="120" w:line="240" w:lineRule="auto"/>
        <w:jc w:val="both"/>
        <w:outlineLvl w:val="1"/>
        <w:rPr>
          <w:ins w:id="216" w:author="Euderlan Freire" w:date="2025-05-27T13:08:00Z"/>
          <w:rFonts w:ascii="Arial" w:eastAsia="Times New Roman" w:hAnsi="Arial" w:cs="Arial"/>
          <w:sz w:val="28"/>
          <w:szCs w:val="28"/>
          <w:lang w:eastAsia="pt-BR"/>
          <w:rPrChange w:id="217" w:author="Euderlan Freire" w:date="2025-05-27T13:07:00Z">
            <w:rPr>
              <w:ins w:id="218" w:author="Euderlan Freire" w:date="2025-05-27T13:08:00Z"/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</w:pPr>
    </w:p>
    <w:p w14:paraId="5C769869" w14:textId="7CB1B068" w:rsidR="54454D74" w:rsidRDefault="54454D74">
      <w:pPr>
        <w:spacing w:before="360" w:after="120" w:line="240" w:lineRule="auto"/>
        <w:jc w:val="both"/>
        <w:rPr>
          <w:ins w:id="219" w:author="Yasmin Lima" w:date="2025-05-25T23:18:00Z"/>
          <w:del w:id="220" w:author="yuram almeida santos" w:date="2025-05-26T00:34:00Z"/>
          <w:rFonts w:ascii="Arial" w:eastAsia="Arial" w:hAnsi="Arial" w:cs="Arial"/>
          <w:sz w:val="24"/>
          <w:szCs w:val="24"/>
        </w:rPr>
        <w:pPrChange w:id="221" w:author="yuram almeida santos" w:date="2025-05-25T21:05:00Z">
          <w:pPr>
            <w:spacing w:before="360" w:after="120" w:line="240" w:lineRule="auto"/>
            <w:jc w:val="both"/>
            <w:outlineLvl w:val="1"/>
          </w:pPr>
        </w:pPrChange>
      </w:pPr>
    </w:p>
    <w:p w14:paraId="5B0DE5D8" w14:textId="105C8F2F" w:rsidR="3270824C" w:rsidRDefault="10E782B8" w:rsidP="3270824C">
      <w:pPr>
        <w:spacing w:before="360" w:after="120" w:line="240" w:lineRule="auto"/>
        <w:jc w:val="both"/>
        <w:outlineLvl w:val="1"/>
        <w:rPr>
          <w:ins w:id="222" w:author="Euderlan Freire" w:date="2025-05-25T23:57:00Z"/>
          <w:del w:id="223" w:author="Yasmin Lima" w:date="2025-05-26T00:17:00Z"/>
          <w:rFonts w:ascii="Arial" w:eastAsia="Times New Roman" w:hAnsi="Arial" w:cs="Arial"/>
          <w:sz w:val="24"/>
          <w:szCs w:val="24"/>
          <w:lang w:eastAsia="pt-BR"/>
        </w:rPr>
      </w:pPr>
      <w:del w:id="224" w:author="Yasmin Lima" w:date="2025-05-26T00:17:00Z">
        <w:r w:rsidRPr="6F26764C" w:rsidDel="6F26764C">
          <w:rPr>
            <w:rFonts w:ascii="Arial" w:eastAsia="Times New Roman" w:hAnsi="Arial" w:cs="Arial"/>
            <w:sz w:val="24"/>
            <w:szCs w:val="24"/>
            <w:lang w:eastAsia="pt-BR"/>
          </w:rPr>
          <w:delText>ultimaúltima</w:delText>
        </w:r>
      </w:del>
      <w:r>
        <w:br/>
      </w:r>
    </w:p>
    <w:p w14:paraId="3AC226D7" w14:textId="3951C3C4" w:rsidR="10E782B8" w:rsidDel="002D7148" w:rsidRDefault="10E782B8">
      <w:pPr>
        <w:spacing w:before="360" w:after="120" w:line="240" w:lineRule="auto"/>
        <w:jc w:val="both"/>
        <w:rPr>
          <w:ins w:id="225" w:author="Hissa Bárbara Oliveira" w:date="2025-05-25T19:37:00Z"/>
          <w:del w:id="226" w:author="Euderlan Freire" w:date="2025-05-25T21:07:00Z"/>
          <w:rFonts w:ascii="Arial" w:eastAsia="Arial" w:hAnsi="Arial" w:cs="Arial"/>
          <w:sz w:val="24"/>
          <w:szCs w:val="24"/>
        </w:rPr>
        <w:pPrChange w:id="227" w:author="Euderlan Freire" w:date="2025-05-25T23:57:00Z">
          <w:pPr/>
        </w:pPrChange>
      </w:pPr>
      <w:del w:id="228" w:author="Euderlan Freire" w:date="2025-05-25T21:07:00Z">
        <w:r w:rsidRPr="4BF30629" w:rsidDel="4BF30629">
          <w:rPr>
            <w:rFonts w:ascii="Arial" w:eastAsia="Arial" w:hAnsi="Arial" w:cs="Arial"/>
            <w:sz w:val="24"/>
            <w:szCs w:val="24"/>
          </w:rPr>
          <w:delText>Euderlan</w:delText>
        </w:r>
      </w:del>
    </w:p>
    <w:p w14:paraId="0092F641" w14:textId="11F2DE78" w:rsidR="00DB6F71" w:rsidRPr="00DB6F71" w:rsidRDefault="007F7254" w:rsidP="005125EE">
      <w:pPr>
        <w:spacing w:before="360" w:after="120" w:line="240" w:lineRule="auto"/>
        <w:jc w:val="both"/>
        <w:outlineLvl w:val="1"/>
        <w:rPr>
          <w:ins w:id="229" w:author="EUDERLAN FREIRE DA SILVA ABREU" w:date="2025-05-25T18:48:00Z"/>
          <w:rFonts w:ascii="Arial" w:eastAsia="Times New Roman" w:hAnsi="Arial" w:cs="Arial"/>
          <w:sz w:val="24"/>
          <w:szCs w:val="24"/>
          <w:lang w:eastAsia="pt-BR"/>
          <w:rPrChange w:id="230" w:author="Hissa Bárbara Oliveira" w:date="2025-05-25T19:36:00Z">
            <w:rPr>
              <w:ins w:id="231" w:author="EUDERLAN FREIRE DA SILVA ABREU" w:date="2025-05-25T18:48:00Z"/>
              <w:rFonts w:ascii="Times New Roman" w:eastAsia="Times New Roman" w:hAnsi="Times New Roman" w:cs="Times New Roman"/>
              <w:b/>
              <w:bCs/>
              <w:sz w:val="36"/>
              <w:szCs w:val="36"/>
              <w:lang w:eastAsia="pt-BR"/>
            </w:rPr>
          </w:rPrChange>
        </w:rPr>
      </w:pPr>
      <w:ins w:id="232" w:author="Hissa Bárbara Oliveira" w:date="2025-05-25T19:38:00Z">
        <w:r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pict w14:anchorId="12B702CB">
            <v:rect id="_x0000_i1026" style="width:0;height:1.5pt" o:hralign="center" o:hrstd="t" o:hr="t" fillcolor="#a0a0a0" stroked="f"/>
          </w:pict>
        </w:r>
      </w:ins>
    </w:p>
    <w:p w14:paraId="0B9BE811" w14:textId="26BE4E47" w:rsidR="00FB03F9" w:rsidRPr="002C647C" w:rsidDel="000114A2" w:rsidRDefault="00DB6F71">
      <w:pPr>
        <w:spacing w:line="276" w:lineRule="auto"/>
        <w:rPr>
          <w:ins w:id="233" w:author="Hissa Bárbara Oliveira" w:date="2025-05-25T19:41:00Z"/>
          <w:del w:id="234" w:author="Euderlan Freire" w:date="2025-05-27T09:36:00Z"/>
          <w:rFonts w:ascii="Arial" w:hAnsi="Arial" w:cs="Arial"/>
          <w:b/>
          <w:bCs/>
          <w:sz w:val="24"/>
          <w:szCs w:val="24"/>
          <w:rPrChange w:id="235" w:author="Hissa Bárbara Oliveira" w:date="2025-05-25T19:47:00Z">
            <w:rPr>
              <w:ins w:id="236" w:author="Hissa Bárbara Oliveira" w:date="2025-05-25T19:41:00Z"/>
              <w:del w:id="237" w:author="Euderlan Freire" w:date="2025-05-27T09:36:00Z"/>
              <w:rFonts w:ascii="Arial" w:hAnsi="Arial" w:cs="Arial"/>
              <w:sz w:val="24"/>
              <w:szCs w:val="24"/>
            </w:rPr>
          </w:rPrChange>
        </w:rPr>
        <w:pPrChange w:id="238" w:author="Euderlan Freire" w:date="2025-05-27T13:06:00Z">
          <w:pPr>
            <w:spacing w:line="360" w:lineRule="auto"/>
          </w:pPr>
        </w:pPrChange>
      </w:pPr>
      <w:ins w:id="239" w:author="Hissa Bárbara Oliveira" w:date="2025-05-25T19:38:00Z">
        <w:r w:rsidRPr="002C647C">
          <w:rPr>
            <w:rFonts w:ascii="Arial" w:hAnsi="Arial" w:cs="Arial"/>
            <w:b/>
            <w:bCs/>
            <w:sz w:val="24"/>
            <w:szCs w:val="24"/>
            <w:rPrChange w:id="240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>Funcionalidades Identific</w:t>
        </w:r>
      </w:ins>
      <w:ins w:id="241" w:author="Hissa Bárbara Oliveira" w:date="2025-05-25T19:39:00Z">
        <w:r w:rsidRPr="002C647C">
          <w:rPr>
            <w:rFonts w:ascii="Arial" w:hAnsi="Arial" w:cs="Arial"/>
            <w:b/>
            <w:bCs/>
            <w:sz w:val="24"/>
            <w:szCs w:val="24"/>
            <w:rPrChange w:id="242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>adas</w:t>
        </w:r>
      </w:ins>
    </w:p>
    <w:p w14:paraId="64EB7B3D" w14:textId="77777777" w:rsidR="00DB6F71" w:rsidRDefault="00DB6F71">
      <w:pPr>
        <w:spacing w:line="276" w:lineRule="auto"/>
        <w:rPr>
          <w:ins w:id="243" w:author="Hissa Bárbara Oliveira" w:date="2025-05-25T19:39:00Z"/>
          <w:rFonts w:ascii="Arial" w:hAnsi="Arial" w:cs="Arial"/>
          <w:sz w:val="24"/>
          <w:szCs w:val="24"/>
        </w:rPr>
        <w:pPrChange w:id="244" w:author="Euderlan Freire" w:date="2025-05-27T13:06:00Z">
          <w:pPr>
            <w:spacing w:line="360" w:lineRule="auto"/>
          </w:pPr>
        </w:pPrChange>
      </w:pPr>
    </w:p>
    <w:p w14:paraId="3C365735" w14:textId="5A0B3F95" w:rsidR="00DB6F71" w:rsidRPr="002C647C" w:rsidRDefault="00DB6F71">
      <w:pPr>
        <w:pStyle w:val="PargrafodaLista"/>
        <w:numPr>
          <w:ilvl w:val="0"/>
          <w:numId w:val="3"/>
        </w:numPr>
        <w:spacing w:line="276" w:lineRule="auto"/>
        <w:rPr>
          <w:ins w:id="245" w:author="Hissa Bárbara Oliveira" w:date="2025-05-25T19:39:00Z"/>
          <w:rFonts w:ascii="Arial" w:hAnsi="Arial" w:cs="Arial"/>
          <w:b/>
          <w:bCs/>
          <w:sz w:val="24"/>
          <w:szCs w:val="24"/>
          <w:rPrChange w:id="246" w:author="Hissa Bárbara Oliveira" w:date="2025-05-25T19:47:00Z">
            <w:rPr>
              <w:ins w:id="247" w:author="Hissa Bárbara Oliveira" w:date="2025-05-25T19:39:00Z"/>
            </w:rPr>
          </w:rPrChange>
        </w:rPr>
        <w:pPrChange w:id="248" w:author="Euderlan Freire" w:date="2025-05-27T13:06:00Z">
          <w:pPr>
            <w:pStyle w:val="PargrafodaLista"/>
            <w:numPr>
              <w:numId w:val="3"/>
            </w:numPr>
            <w:spacing w:line="360" w:lineRule="auto"/>
            <w:ind w:hanging="360"/>
          </w:pPr>
        </w:pPrChange>
      </w:pPr>
      <w:ins w:id="249" w:author="Hissa Bárbara Oliveira" w:date="2025-05-25T19:39:00Z">
        <w:r w:rsidRPr="002C647C">
          <w:rPr>
            <w:rFonts w:ascii="Arial" w:hAnsi="Arial" w:cs="Arial"/>
            <w:b/>
            <w:bCs/>
            <w:sz w:val="24"/>
            <w:szCs w:val="24"/>
            <w:rPrChange w:id="250" w:author="Hissa Bárbara Oliveira" w:date="2025-05-25T19:47:00Z">
              <w:rPr/>
            </w:rPrChange>
          </w:rPr>
          <w:t xml:space="preserve">Cadastro e login </w:t>
        </w:r>
      </w:ins>
    </w:p>
    <w:p w14:paraId="6FB1FB0E" w14:textId="00D5BC93" w:rsidR="00DB6F71" w:rsidRDefault="00DB6F71">
      <w:pPr>
        <w:pStyle w:val="PargrafodaLista"/>
        <w:numPr>
          <w:ilvl w:val="0"/>
          <w:numId w:val="4"/>
        </w:numPr>
        <w:spacing w:line="276" w:lineRule="auto"/>
        <w:rPr>
          <w:ins w:id="251" w:author="Hissa Bárbara Oliveira" w:date="2025-05-25T19:39:00Z"/>
          <w:rFonts w:ascii="Arial" w:hAnsi="Arial" w:cs="Arial"/>
          <w:sz w:val="24"/>
          <w:szCs w:val="24"/>
        </w:rPr>
        <w:pPrChange w:id="252" w:author="Euderlan Freire" w:date="2025-05-27T13:06:00Z">
          <w:pPr>
            <w:pStyle w:val="PargrafodaLista"/>
            <w:numPr>
              <w:numId w:val="4"/>
            </w:numPr>
            <w:spacing w:line="360" w:lineRule="auto"/>
            <w:ind w:left="1080" w:hanging="360"/>
          </w:pPr>
        </w:pPrChange>
      </w:pPr>
      <w:ins w:id="253" w:author="Hissa Bárbara Oliveira" w:date="2025-05-25T19:39:00Z">
        <w:r>
          <w:rPr>
            <w:rFonts w:ascii="Arial" w:hAnsi="Arial" w:cs="Arial"/>
            <w:sz w:val="24"/>
            <w:szCs w:val="24"/>
          </w:rPr>
          <w:t>Sistema de autenticação de usuários</w:t>
        </w:r>
      </w:ins>
    </w:p>
    <w:p w14:paraId="777CF398" w14:textId="1394EEA8" w:rsidR="00DB6F71" w:rsidRDefault="00DB6F71">
      <w:pPr>
        <w:pStyle w:val="PargrafodaLista"/>
        <w:numPr>
          <w:ilvl w:val="0"/>
          <w:numId w:val="4"/>
        </w:numPr>
        <w:spacing w:line="276" w:lineRule="auto"/>
        <w:rPr>
          <w:ins w:id="254" w:author="Hissa Bárbara Oliveira" w:date="2025-05-25T19:40:00Z"/>
          <w:rFonts w:ascii="Arial" w:hAnsi="Arial" w:cs="Arial"/>
          <w:sz w:val="24"/>
          <w:szCs w:val="24"/>
        </w:rPr>
        <w:pPrChange w:id="255" w:author="Euderlan Freire" w:date="2025-05-27T13:06:00Z">
          <w:pPr>
            <w:pStyle w:val="PargrafodaLista"/>
            <w:numPr>
              <w:numId w:val="4"/>
            </w:numPr>
            <w:spacing w:line="360" w:lineRule="auto"/>
            <w:ind w:left="1080" w:hanging="360"/>
          </w:pPr>
        </w:pPrChange>
      </w:pPr>
      <w:ins w:id="256" w:author="Hissa Bárbara Oliveira" w:date="2025-05-25T19:39:00Z">
        <w:r>
          <w:rPr>
            <w:rFonts w:ascii="Arial" w:hAnsi="Arial" w:cs="Arial"/>
            <w:sz w:val="24"/>
            <w:szCs w:val="24"/>
          </w:rPr>
          <w:t>Nível de administrador para gestão</w:t>
        </w:r>
      </w:ins>
      <w:ins w:id="257" w:author="Hissa Bárbara Oliveira" w:date="2025-05-25T19:40:00Z">
        <w:r>
          <w:rPr>
            <w:rFonts w:ascii="Arial" w:hAnsi="Arial" w:cs="Arial"/>
            <w:sz w:val="24"/>
            <w:szCs w:val="24"/>
          </w:rPr>
          <w:t xml:space="preserve"> de resolução</w:t>
        </w:r>
      </w:ins>
    </w:p>
    <w:p w14:paraId="739724EB" w14:textId="4F50358F" w:rsidR="00DB6F71" w:rsidRPr="002C647C" w:rsidRDefault="00DB6F71">
      <w:pPr>
        <w:pStyle w:val="PargrafodaLista"/>
        <w:numPr>
          <w:ilvl w:val="0"/>
          <w:numId w:val="3"/>
        </w:numPr>
        <w:spacing w:line="276" w:lineRule="auto"/>
        <w:rPr>
          <w:ins w:id="258" w:author="Hissa Bárbara Oliveira" w:date="2025-05-25T19:40:00Z"/>
          <w:rFonts w:ascii="Arial" w:hAnsi="Arial" w:cs="Arial"/>
          <w:b/>
          <w:bCs/>
          <w:sz w:val="24"/>
          <w:szCs w:val="24"/>
          <w:rPrChange w:id="259" w:author="Hissa Bárbara Oliveira" w:date="2025-05-25T19:47:00Z">
            <w:rPr>
              <w:ins w:id="260" w:author="Hissa Bárbara Oliveira" w:date="2025-05-25T19:40:00Z"/>
              <w:rFonts w:ascii="Arial" w:hAnsi="Arial" w:cs="Arial"/>
              <w:sz w:val="24"/>
              <w:szCs w:val="24"/>
            </w:rPr>
          </w:rPrChange>
        </w:rPr>
        <w:pPrChange w:id="261" w:author="Euderlan Freire" w:date="2025-05-27T13:06:00Z">
          <w:pPr>
            <w:pStyle w:val="PargrafodaLista"/>
            <w:numPr>
              <w:numId w:val="3"/>
            </w:numPr>
            <w:spacing w:line="360" w:lineRule="auto"/>
            <w:ind w:hanging="360"/>
          </w:pPr>
        </w:pPrChange>
      </w:pPr>
      <w:ins w:id="262" w:author="Hissa Bárbara Oliveira" w:date="2025-05-25T19:40:00Z">
        <w:r w:rsidRPr="002C647C">
          <w:rPr>
            <w:rFonts w:ascii="Arial" w:hAnsi="Arial" w:cs="Arial"/>
            <w:b/>
            <w:bCs/>
            <w:sz w:val="24"/>
            <w:szCs w:val="24"/>
            <w:rPrChange w:id="263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>Fazer pergunta</w:t>
        </w:r>
      </w:ins>
    </w:p>
    <w:p w14:paraId="6FF23F60" w14:textId="75B38744" w:rsidR="00DB6F71" w:rsidRDefault="002C647C">
      <w:pPr>
        <w:pStyle w:val="PargrafodaLista"/>
        <w:numPr>
          <w:ilvl w:val="0"/>
          <w:numId w:val="9"/>
        </w:numPr>
        <w:spacing w:line="276" w:lineRule="auto"/>
        <w:rPr>
          <w:ins w:id="264" w:author="Hissa Bárbara Oliveira" w:date="2025-05-25T19:42:00Z"/>
          <w:rFonts w:ascii="Arial" w:hAnsi="Arial" w:cs="Arial"/>
          <w:sz w:val="24"/>
          <w:szCs w:val="24"/>
        </w:rPr>
        <w:pPrChange w:id="265" w:author="Euderlan Freire" w:date="2025-05-27T13:06:00Z">
          <w:pPr>
            <w:pStyle w:val="PargrafodaLista"/>
            <w:numPr>
              <w:numId w:val="9"/>
            </w:numPr>
            <w:spacing w:line="360" w:lineRule="auto"/>
            <w:ind w:left="1068" w:hanging="360"/>
          </w:pPr>
        </w:pPrChange>
      </w:pPr>
      <w:ins w:id="266" w:author="Hissa Bárbara Oliveira" w:date="2025-05-25T19:41:00Z">
        <w:r w:rsidRPr="002C647C">
          <w:rPr>
            <w:rFonts w:ascii="Arial" w:hAnsi="Arial" w:cs="Arial"/>
            <w:sz w:val="24"/>
            <w:szCs w:val="24"/>
          </w:rPr>
          <w:t>Inte</w:t>
        </w:r>
      </w:ins>
      <w:ins w:id="267" w:author="Hissa Bárbara Oliveira" w:date="2025-05-25T19:42:00Z">
        <w:r>
          <w:rPr>
            <w:rFonts w:ascii="Arial" w:hAnsi="Arial" w:cs="Arial"/>
            <w:sz w:val="24"/>
            <w:szCs w:val="24"/>
          </w:rPr>
          <w:t>r</w:t>
        </w:r>
      </w:ins>
      <w:ins w:id="268" w:author="Hissa Bárbara Oliveira" w:date="2025-05-25T19:41:00Z">
        <w:r w:rsidRPr="002C647C">
          <w:rPr>
            <w:rFonts w:ascii="Arial" w:hAnsi="Arial" w:cs="Arial"/>
            <w:sz w:val="24"/>
            <w:szCs w:val="24"/>
          </w:rPr>
          <w:t>fa</w:t>
        </w:r>
        <w:r>
          <w:rPr>
            <w:rFonts w:ascii="Arial" w:hAnsi="Arial" w:cs="Arial"/>
            <w:sz w:val="24"/>
            <w:szCs w:val="24"/>
          </w:rPr>
          <w:t>ce de c</w:t>
        </w:r>
      </w:ins>
      <w:ins w:id="269" w:author="Hissa Bárbara Oliveira" w:date="2025-05-25T19:42:00Z">
        <w:r>
          <w:rPr>
            <w:rFonts w:ascii="Arial" w:hAnsi="Arial" w:cs="Arial"/>
            <w:sz w:val="24"/>
            <w:szCs w:val="24"/>
          </w:rPr>
          <w:t>hat para consultas sobre a Resolução Nº 1892-CONSPE</w:t>
        </w:r>
      </w:ins>
    </w:p>
    <w:p w14:paraId="558C64F8" w14:textId="4D523CF6" w:rsidR="002C647C" w:rsidRDefault="002C647C">
      <w:pPr>
        <w:pStyle w:val="PargrafodaLista"/>
        <w:numPr>
          <w:ilvl w:val="0"/>
          <w:numId w:val="9"/>
        </w:numPr>
        <w:spacing w:line="276" w:lineRule="auto"/>
        <w:rPr>
          <w:ins w:id="270" w:author="Hissa Bárbara Oliveira" w:date="2025-05-25T19:43:00Z"/>
          <w:rFonts w:ascii="Arial" w:hAnsi="Arial" w:cs="Arial"/>
          <w:sz w:val="24"/>
          <w:szCs w:val="24"/>
        </w:rPr>
        <w:pPrChange w:id="271" w:author="Euderlan Freire" w:date="2025-05-27T13:06:00Z">
          <w:pPr>
            <w:pStyle w:val="PargrafodaLista"/>
            <w:numPr>
              <w:numId w:val="9"/>
            </w:numPr>
            <w:spacing w:line="360" w:lineRule="auto"/>
            <w:ind w:left="1068" w:hanging="360"/>
          </w:pPr>
        </w:pPrChange>
      </w:pPr>
      <w:ins w:id="272" w:author="Hissa Bárbara Oliveira" w:date="2025-05-25T19:42:00Z">
        <w:r>
          <w:rPr>
            <w:rFonts w:ascii="Arial" w:hAnsi="Arial" w:cs="Arial"/>
            <w:sz w:val="24"/>
            <w:szCs w:val="24"/>
          </w:rPr>
          <w:t>Respostas diretas com ci</w:t>
        </w:r>
      </w:ins>
      <w:ins w:id="273" w:author="Hissa Bárbara Oliveira" w:date="2025-05-25T19:43:00Z">
        <w:r>
          <w:rPr>
            <w:rFonts w:ascii="Arial" w:hAnsi="Arial" w:cs="Arial"/>
            <w:sz w:val="24"/>
            <w:szCs w:val="24"/>
          </w:rPr>
          <w:t>tação de trechos da resolução</w:t>
        </w:r>
      </w:ins>
    </w:p>
    <w:p w14:paraId="72FE69DB" w14:textId="0ADB49F0" w:rsidR="002C647C" w:rsidRPr="002C647C" w:rsidRDefault="002C647C">
      <w:pPr>
        <w:pStyle w:val="PargrafodaLista"/>
        <w:numPr>
          <w:ilvl w:val="0"/>
          <w:numId w:val="3"/>
        </w:numPr>
        <w:spacing w:line="276" w:lineRule="auto"/>
        <w:rPr>
          <w:ins w:id="274" w:author="Hissa Bárbara Oliveira" w:date="2025-05-25T19:43:00Z"/>
          <w:rFonts w:ascii="Arial" w:hAnsi="Arial" w:cs="Arial"/>
          <w:b/>
          <w:bCs/>
          <w:sz w:val="24"/>
          <w:szCs w:val="24"/>
          <w:rPrChange w:id="275" w:author="Hissa Bárbara Oliveira" w:date="2025-05-25T19:47:00Z">
            <w:rPr>
              <w:ins w:id="276" w:author="Hissa Bárbara Oliveira" w:date="2025-05-25T19:43:00Z"/>
              <w:rFonts w:ascii="Arial" w:hAnsi="Arial" w:cs="Arial"/>
              <w:sz w:val="24"/>
              <w:szCs w:val="24"/>
            </w:rPr>
          </w:rPrChange>
        </w:rPr>
        <w:pPrChange w:id="277" w:author="Euderlan Freire" w:date="2025-05-27T13:06:00Z">
          <w:pPr>
            <w:pStyle w:val="PargrafodaLista"/>
            <w:numPr>
              <w:numId w:val="3"/>
            </w:numPr>
            <w:spacing w:line="360" w:lineRule="auto"/>
            <w:ind w:hanging="360"/>
          </w:pPr>
        </w:pPrChange>
      </w:pPr>
      <w:ins w:id="278" w:author="Hissa Bárbara Oliveira" w:date="2025-05-25T19:43:00Z">
        <w:r w:rsidRPr="002C647C">
          <w:rPr>
            <w:rFonts w:ascii="Arial" w:hAnsi="Arial" w:cs="Arial"/>
            <w:b/>
            <w:bCs/>
            <w:sz w:val="24"/>
            <w:szCs w:val="24"/>
            <w:rPrChange w:id="279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Ver Histórico</w:t>
        </w:r>
      </w:ins>
    </w:p>
    <w:p w14:paraId="0A6B182D" w14:textId="319AA2DE" w:rsidR="002C647C" w:rsidRDefault="002C647C">
      <w:pPr>
        <w:pStyle w:val="PargrafodaLista"/>
        <w:numPr>
          <w:ilvl w:val="0"/>
          <w:numId w:val="11"/>
        </w:numPr>
        <w:spacing w:line="276" w:lineRule="auto"/>
        <w:rPr>
          <w:ins w:id="280" w:author="Hissa Bárbara Oliveira" w:date="2025-05-25T19:44:00Z"/>
          <w:rFonts w:ascii="Arial" w:hAnsi="Arial" w:cs="Arial"/>
          <w:sz w:val="24"/>
          <w:szCs w:val="24"/>
        </w:rPr>
        <w:pPrChange w:id="281" w:author="Euderlan Freire" w:date="2025-05-27T13:06:00Z">
          <w:pPr>
            <w:pStyle w:val="PargrafodaLista"/>
            <w:numPr>
              <w:numId w:val="11"/>
            </w:numPr>
            <w:spacing w:line="360" w:lineRule="auto"/>
            <w:ind w:left="1068" w:hanging="360"/>
          </w:pPr>
        </w:pPrChange>
      </w:pPr>
      <w:ins w:id="282" w:author="Hissa Bárbara Oliveira" w:date="2025-05-25T19:43:00Z">
        <w:r>
          <w:rPr>
            <w:rFonts w:ascii="Arial" w:hAnsi="Arial" w:cs="Arial"/>
            <w:sz w:val="24"/>
            <w:szCs w:val="24"/>
          </w:rPr>
          <w:t xml:space="preserve">Histórico personalizado por usuário </w:t>
        </w:r>
      </w:ins>
      <w:ins w:id="283" w:author="Hissa Bárbara Oliveira" w:date="2025-05-25T19:44:00Z">
        <w:r>
          <w:rPr>
            <w:rFonts w:ascii="Arial" w:hAnsi="Arial" w:cs="Arial"/>
            <w:sz w:val="24"/>
            <w:szCs w:val="24"/>
          </w:rPr>
          <w:t>das consultas à resolução</w:t>
        </w:r>
      </w:ins>
    </w:p>
    <w:p w14:paraId="30563480" w14:textId="7CE71B06" w:rsidR="002C647C" w:rsidRPr="002C647C" w:rsidRDefault="002C647C">
      <w:pPr>
        <w:pStyle w:val="PargrafodaLista"/>
        <w:numPr>
          <w:ilvl w:val="0"/>
          <w:numId w:val="3"/>
        </w:numPr>
        <w:spacing w:line="276" w:lineRule="auto"/>
        <w:rPr>
          <w:ins w:id="284" w:author="Hissa Bárbara Oliveira" w:date="2025-05-25T19:44:00Z"/>
          <w:rFonts w:ascii="Arial" w:hAnsi="Arial" w:cs="Arial"/>
          <w:b/>
          <w:bCs/>
          <w:sz w:val="24"/>
          <w:szCs w:val="24"/>
          <w:rPrChange w:id="285" w:author="Hissa Bárbara Oliveira" w:date="2025-05-25T19:47:00Z">
            <w:rPr>
              <w:ins w:id="286" w:author="Hissa Bárbara Oliveira" w:date="2025-05-25T19:44:00Z"/>
              <w:rFonts w:ascii="Arial" w:hAnsi="Arial" w:cs="Arial"/>
              <w:sz w:val="24"/>
              <w:szCs w:val="24"/>
            </w:rPr>
          </w:rPrChange>
        </w:rPr>
        <w:pPrChange w:id="287" w:author="Euderlan Freire" w:date="2025-05-27T13:06:00Z">
          <w:pPr>
            <w:pStyle w:val="PargrafodaLista"/>
            <w:numPr>
              <w:numId w:val="3"/>
            </w:numPr>
            <w:spacing w:line="360" w:lineRule="auto"/>
            <w:ind w:hanging="360"/>
          </w:pPr>
        </w:pPrChange>
      </w:pPr>
      <w:ins w:id="288" w:author="Hissa Bárbara Oliveira" w:date="2025-05-25T19:44:00Z">
        <w:r w:rsidRPr="002C647C">
          <w:rPr>
            <w:rFonts w:ascii="Arial" w:hAnsi="Arial" w:cs="Arial"/>
            <w:b/>
            <w:bCs/>
            <w:sz w:val="24"/>
            <w:szCs w:val="24"/>
            <w:rPrChange w:id="289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>Gerenciar Resolução (</w:t>
        </w:r>
        <w:proofErr w:type="spellStart"/>
        <w:r w:rsidRPr="002C647C">
          <w:rPr>
            <w:rFonts w:ascii="Arial" w:hAnsi="Arial" w:cs="Arial"/>
            <w:b/>
            <w:bCs/>
            <w:sz w:val="24"/>
            <w:szCs w:val="24"/>
            <w:rPrChange w:id="290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>adim</w:t>
        </w:r>
        <w:proofErr w:type="spellEnd"/>
        <w:r w:rsidRPr="002C647C">
          <w:rPr>
            <w:rFonts w:ascii="Arial" w:hAnsi="Arial" w:cs="Arial"/>
            <w:b/>
            <w:bCs/>
            <w:sz w:val="24"/>
            <w:szCs w:val="24"/>
            <w:rPrChange w:id="291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>)</w:t>
        </w:r>
      </w:ins>
    </w:p>
    <w:p w14:paraId="720712BA" w14:textId="77777777" w:rsidR="002C647C" w:rsidRDefault="002C647C">
      <w:pPr>
        <w:pStyle w:val="PargrafodaLista"/>
        <w:numPr>
          <w:ilvl w:val="0"/>
          <w:numId w:val="9"/>
        </w:numPr>
        <w:spacing w:line="276" w:lineRule="auto"/>
        <w:rPr>
          <w:ins w:id="292" w:author="Hissa Bárbara Oliveira" w:date="2025-05-25T19:45:00Z"/>
          <w:rFonts w:ascii="Arial" w:hAnsi="Arial" w:cs="Arial"/>
          <w:sz w:val="24"/>
          <w:szCs w:val="24"/>
        </w:rPr>
        <w:pPrChange w:id="293" w:author="Euderlan Freire" w:date="2025-05-27T13:06:00Z">
          <w:pPr>
            <w:pStyle w:val="PargrafodaLista"/>
            <w:numPr>
              <w:numId w:val="9"/>
            </w:numPr>
            <w:spacing w:line="360" w:lineRule="auto"/>
            <w:ind w:left="1068" w:hanging="360"/>
          </w:pPr>
        </w:pPrChange>
      </w:pPr>
      <w:ins w:id="294" w:author="Hissa Bárbara Oliveira" w:date="2025-05-25T19:44:00Z">
        <w:r>
          <w:rPr>
            <w:rFonts w:ascii="Arial" w:hAnsi="Arial" w:cs="Arial"/>
            <w:sz w:val="24"/>
            <w:szCs w:val="24"/>
          </w:rPr>
          <w:t xml:space="preserve">Upload de versões </w:t>
        </w:r>
      </w:ins>
      <w:ins w:id="295" w:author="Hissa Bárbara Oliveira" w:date="2025-05-25T19:45:00Z">
        <w:r>
          <w:rPr>
            <w:rFonts w:ascii="Arial" w:hAnsi="Arial" w:cs="Arial"/>
            <w:sz w:val="24"/>
            <w:szCs w:val="24"/>
          </w:rPr>
          <w:t>atualizadas da Resolução Nº 1892-CONSPE</w:t>
        </w:r>
      </w:ins>
    </w:p>
    <w:p w14:paraId="5152B34F" w14:textId="24E29998" w:rsidR="002C647C" w:rsidRDefault="002C647C">
      <w:pPr>
        <w:pStyle w:val="PargrafodaLista"/>
        <w:numPr>
          <w:ilvl w:val="0"/>
          <w:numId w:val="11"/>
        </w:numPr>
        <w:spacing w:line="276" w:lineRule="auto"/>
        <w:rPr>
          <w:ins w:id="296" w:author="Hissa Bárbara Oliveira" w:date="2025-05-25T19:45:00Z"/>
          <w:rFonts w:ascii="Arial" w:hAnsi="Arial" w:cs="Arial"/>
          <w:sz w:val="24"/>
          <w:szCs w:val="24"/>
        </w:rPr>
        <w:pPrChange w:id="297" w:author="Euderlan Freire" w:date="2025-05-27T13:06:00Z">
          <w:pPr>
            <w:pStyle w:val="PargrafodaLista"/>
            <w:numPr>
              <w:numId w:val="11"/>
            </w:numPr>
            <w:spacing w:line="360" w:lineRule="auto"/>
            <w:ind w:left="1068" w:hanging="360"/>
          </w:pPr>
        </w:pPrChange>
      </w:pPr>
      <w:ins w:id="298" w:author="Hissa Bárbara Oliveira" w:date="2025-05-25T19:45:00Z">
        <w:r>
          <w:rPr>
            <w:rFonts w:ascii="Arial" w:hAnsi="Arial" w:cs="Arial"/>
            <w:sz w:val="24"/>
            <w:szCs w:val="24"/>
          </w:rPr>
          <w:t>Processamento automático do PDF</w:t>
        </w:r>
      </w:ins>
    </w:p>
    <w:p w14:paraId="113993B4" w14:textId="7811ED54" w:rsidR="002C647C" w:rsidRPr="002C647C" w:rsidRDefault="002C647C">
      <w:pPr>
        <w:pStyle w:val="PargrafodaLista"/>
        <w:numPr>
          <w:ilvl w:val="0"/>
          <w:numId w:val="3"/>
        </w:numPr>
        <w:spacing w:line="276" w:lineRule="auto"/>
        <w:rPr>
          <w:ins w:id="299" w:author="Hissa Bárbara Oliveira" w:date="2025-05-25T19:46:00Z"/>
          <w:rFonts w:ascii="Arial" w:hAnsi="Arial" w:cs="Arial"/>
          <w:b/>
          <w:bCs/>
          <w:sz w:val="24"/>
          <w:szCs w:val="24"/>
          <w:rPrChange w:id="300" w:author="Hissa Bárbara Oliveira" w:date="2025-05-25T19:47:00Z">
            <w:rPr>
              <w:ins w:id="301" w:author="Hissa Bárbara Oliveira" w:date="2025-05-25T19:46:00Z"/>
              <w:rFonts w:ascii="Arial" w:hAnsi="Arial" w:cs="Arial"/>
              <w:sz w:val="24"/>
              <w:szCs w:val="24"/>
            </w:rPr>
          </w:rPrChange>
        </w:rPr>
        <w:pPrChange w:id="302" w:author="Euderlan Freire" w:date="2025-05-27T13:06:00Z">
          <w:pPr>
            <w:pStyle w:val="PargrafodaLista"/>
            <w:numPr>
              <w:numId w:val="3"/>
            </w:numPr>
            <w:spacing w:line="360" w:lineRule="auto"/>
            <w:ind w:hanging="360"/>
          </w:pPr>
        </w:pPrChange>
      </w:pPr>
      <w:ins w:id="303" w:author="Hissa Bárbara Oliveira" w:date="2025-05-25T19:45:00Z">
        <w:r w:rsidRPr="002C647C">
          <w:rPr>
            <w:rFonts w:ascii="Arial" w:hAnsi="Arial" w:cs="Arial"/>
            <w:b/>
            <w:bCs/>
            <w:sz w:val="24"/>
            <w:szCs w:val="24"/>
            <w:rPrChange w:id="304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 xml:space="preserve">Avaliar Respostas e </w:t>
        </w:r>
      </w:ins>
      <w:ins w:id="305" w:author="Hissa Bárbara Oliveira" w:date="2025-05-25T19:46:00Z">
        <w:r w:rsidRPr="002C647C">
          <w:rPr>
            <w:rFonts w:ascii="Arial" w:hAnsi="Arial" w:cs="Arial"/>
            <w:b/>
            <w:bCs/>
            <w:sz w:val="24"/>
            <w:szCs w:val="24"/>
            <w:rPrChange w:id="306" w:author="Hissa Bárbara Oliveira" w:date="2025-05-25T19:47:00Z">
              <w:rPr>
                <w:rFonts w:ascii="Arial" w:hAnsi="Arial" w:cs="Arial"/>
                <w:sz w:val="24"/>
                <w:szCs w:val="24"/>
              </w:rPr>
            </w:rPrChange>
          </w:rPr>
          <w:t xml:space="preserve">indicar erro </w:t>
        </w:r>
      </w:ins>
    </w:p>
    <w:p w14:paraId="453F315B" w14:textId="541B5AE5" w:rsidR="002C647C" w:rsidRDefault="002C647C">
      <w:pPr>
        <w:pStyle w:val="PargrafodaLista"/>
        <w:numPr>
          <w:ilvl w:val="0"/>
          <w:numId w:val="11"/>
        </w:numPr>
        <w:spacing w:line="276" w:lineRule="auto"/>
        <w:rPr>
          <w:ins w:id="307" w:author="Hissa Bárbara Oliveira" w:date="2025-05-25T19:46:00Z"/>
          <w:rFonts w:ascii="Arial" w:hAnsi="Arial" w:cs="Arial"/>
          <w:sz w:val="24"/>
          <w:szCs w:val="24"/>
        </w:rPr>
        <w:pPrChange w:id="308" w:author="Euderlan Freire" w:date="2025-05-27T13:06:00Z">
          <w:pPr>
            <w:pStyle w:val="PargrafodaLista"/>
            <w:numPr>
              <w:numId w:val="11"/>
            </w:numPr>
            <w:spacing w:line="360" w:lineRule="auto"/>
            <w:ind w:left="1068" w:hanging="360"/>
          </w:pPr>
        </w:pPrChange>
      </w:pPr>
      <w:ins w:id="309" w:author="Hissa Bárbara Oliveira" w:date="2025-05-25T19:46:00Z">
        <w:r>
          <w:rPr>
            <w:rFonts w:ascii="Arial" w:hAnsi="Arial" w:cs="Arial"/>
            <w:sz w:val="24"/>
            <w:szCs w:val="24"/>
          </w:rPr>
          <w:t xml:space="preserve">Sistema de avaliação simples </w:t>
        </w:r>
      </w:ins>
    </w:p>
    <w:p w14:paraId="123AAEE7" w14:textId="4FCAEA55" w:rsidR="002C647C" w:rsidRDefault="002C647C">
      <w:pPr>
        <w:pStyle w:val="PargrafodaLista"/>
        <w:numPr>
          <w:ilvl w:val="0"/>
          <w:numId w:val="11"/>
        </w:numPr>
        <w:spacing w:line="276" w:lineRule="auto"/>
        <w:rPr>
          <w:ins w:id="310" w:author="Hissa Bárbara Oliveira" w:date="2025-05-25T19:46:00Z"/>
          <w:rFonts w:ascii="Arial" w:hAnsi="Arial" w:cs="Arial"/>
          <w:sz w:val="24"/>
          <w:szCs w:val="24"/>
        </w:rPr>
        <w:pPrChange w:id="311" w:author="Euderlan Freire" w:date="2025-05-27T13:06:00Z">
          <w:pPr>
            <w:pStyle w:val="PargrafodaLista"/>
            <w:numPr>
              <w:numId w:val="11"/>
            </w:numPr>
            <w:spacing w:line="360" w:lineRule="auto"/>
            <w:ind w:left="1068" w:hanging="360"/>
          </w:pPr>
        </w:pPrChange>
      </w:pPr>
      <w:ins w:id="312" w:author="Hissa Bárbara Oliveira" w:date="2025-05-25T19:46:00Z">
        <w:r>
          <w:rPr>
            <w:rFonts w:ascii="Arial" w:hAnsi="Arial" w:cs="Arial"/>
            <w:sz w:val="24"/>
            <w:szCs w:val="24"/>
          </w:rPr>
          <w:t xml:space="preserve">Opção para reportar erros nas interpretações da </w:t>
        </w:r>
      </w:ins>
      <w:ins w:id="313" w:author="Hissa Bárbara Oliveira" w:date="2025-05-25T20:10:00Z">
        <w:r w:rsidR="005E14D2">
          <w:rPr>
            <w:rFonts w:ascii="Arial" w:hAnsi="Arial" w:cs="Arial"/>
            <w:sz w:val="24"/>
            <w:szCs w:val="24"/>
          </w:rPr>
          <w:t>resolução</w:t>
        </w:r>
      </w:ins>
    </w:p>
    <w:p w14:paraId="6F296819" w14:textId="3D7B0FE2" w:rsidR="002C647C" w:rsidRPr="002C647C" w:rsidRDefault="002C647C">
      <w:pPr>
        <w:pStyle w:val="PargrafodaLista"/>
        <w:numPr>
          <w:ilvl w:val="0"/>
          <w:numId w:val="3"/>
        </w:numPr>
        <w:spacing w:line="276" w:lineRule="auto"/>
        <w:rPr>
          <w:ins w:id="314" w:author="Hissa Bárbara Oliveira" w:date="2025-05-25T19:46:00Z"/>
          <w:rFonts w:ascii="Arial" w:hAnsi="Arial" w:cs="Arial"/>
          <w:b/>
          <w:bCs/>
          <w:sz w:val="24"/>
          <w:szCs w:val="24"/>
          <w:rPrChange w:id="315" w:author="Hissa Bárbara Oliveira" w:date="2025-05-25T19:48:00Z">
            <w:rPr>
              <w:ins w:id="316" w:author="Hissa Bárbara Oliveira" w:date="2025-05-25T19:46:00Z"/>
              <w:rFonts w:ascii="Arial" w:hAnsi="Arial" w:cs="Arial"/>
              <w:sz w:val="24"/>
              <w:szCs w:val="24"/>
            </w:rPr>
          </w:rPrChange>
        </w:rPr>
        <w:pPrChange w:id="317" w:author="Euderlan Freire" w:date="2025-05-27T13:06:00Z">
          <w:pPr>
            <w:pStyle w:val="PargrafodaLista"/>
            <w:numPr>
              <w:numId w:val="3"/>
            </w:numPr>
            <w:spacing w:line="360" w:lineRule="auto"/>
            <w:ind w:hanging="360"/>
          </w:pPr>
        </w:pPrChange>
      </w:pPr>
      <w:ins w:id="318" w:author="Hissa Bárbara Oliveira" w:date="2025-05-25T19:46:00Z">
        <w:r w:rsidRPr="002C647C">
          <w:rPr>
            <w:rFonts w:ascii="Arial" w:hAnsi="Arial" w:cs="Arial"/>
            <w:b/>
            <w:bCs/>
            <w:sz w:val="24"/>
            <w:szCs w:val="24"/>
            <w:rPrChange w:id="319" w:author="Hissa Bárbara Oliveira" w:date="2025-05-25T19:48:00Z">
              <w:rPr>
                <w:rFonts w:ascii="Arial" w:hAnsi="Arial" w:cs="Arial"/>
                <w:sz w:val="24"/>
                <w:szCs w:val="24"/>
              </w:rPr>
            </w:rPrChange>
          </w:rPr>
          <w:t>Logout</w:t>
        </w:r>
      </w:ins>
    </w:p>
    <w:p w14:paraId="7012D647" w14:textId="1826E687" w:rsidR="003631D6" w:rsidRDefault="3270824C">
      <w:pPr>
        <w:pStyle w:val="PargrafodaLista"/>
        <w:numPr>
          <w:ilvl w:val="0"/>
          <w:numId w:val="12"/>
        </w:numPr>
        <w:spacing w:line="276" w:lineRule="auto"/>
        <w:rPr>
          <w:ins w:id="320" w:author="Euderlan Freire" w:date="2025-05-27T13:06:00Z"/>
          <w:rFonts w:ascii="Arial" w:hAnsi="Arial" w:cs="Arial"/>
          <w:sz w:val="24"/>
          <w:szCs w:val="24"/>
        </w:rPr>
        <w:pPrChange w:id="321" w:author="Euderlan Freire" w:date="2025-05-27T13:06:00Z">
          <w:pPr>
            <w:pStyle w:val="PargrafodaLista"/>
            <w:numPr>
              <w:numId w:val="12"/>
            </w:numPr>
            <w:spacing w:line="360" w:lineRule="auto"/>
            <w:ind w:left="1440" w:hanging="360"/>
          </w:pPr>
        </w:pPrChange>
      </w:pPr>
      <w:ins w:id="322" w:author="Hissa Bárbara Oliveira" w:date="2025-05-25T19:47:00Z">
        <w:r w:rsidRPr="3270824C">
          <w:rPr>
            <w:rFonts w:ascii="Arial" w:hAnsi="Arial" w:cs="Arial"/>
            <w:sz w:val="24"/>
            <w:szCs w:val="24"/>
          </w:rPr>
          <w:t>Encerramento seguro da sessão</w:t>
        </w:r>
      </w:ins>
    </w:p>
    <w:p w14:paraId="24788CD3" w14:textId="77777777" w:rsidR="00A46FDA" w:rsidRPr="00A46FDA" w:rsidRDefault="00A46FDA">
      <w:pPr>
        <w:pStyle w:val="PargrafodaLista"/>
        <w:spacing w:line="360" w:lineRule="auto"/>
        <w:ind w:left="1440"/>
        <w:rPr>
          <w:ins w:id="323" w:author="Euderlan Freire" w:date="2025-05-27T09:43:00Z"/>
          <w:rFonts w:ascii="Arial" w:hAnsi="Arial" w:cs="Arial"/>
          <w:sz w:val="24"/>
          <w:szCs w:val="24"/>
          <w:rPrChange w:id="324" w:author="Euderlan Freire" w:date="2025-05-27T13:06:00Z">
            <w:rPr>
              <w:ins w:id="325" w:author="Euderlan Freire" w:date="2025-05-27T09:43:00Z"/>
            </w:rPr>
          </w:rPrChange>
        </w:rPr>
        <w:pPrChange w:id="326" w:author="Euderlan Freire" w:date="2025-05-27T13:06:00Z">
          <w:pPr>
            <w:pStyle w:val="PargrafodaLista"/>
            <w:numPr>
              <w:numId w:val="12"/>
            </w:numPr>
            <w:spacing w:line="360" w:lineRule="auto"/>
            <w:ind w:left="1440" w:hanging="360"/>
          </w:pPr>
        </w:pPrChange>
      </w:pPr>
    </w:p>
    <w:p w14:paraId="6D965D11" w14:textId="35B6FA57" w:rsidR="00CF44F2" w:rsidRPr="00BC760E" w:rsidRDefault="00CF44F2">
      <w:pPr>
        <w:spacing w:line="360" w:lineRule="auto"/>
        <w:rPr>
          <w:ins w:id="327" w:author="Yasmin Lima" w:date="2025-05-25T23:30:00Z"/>
          <w:rFonts w:ascii="Arial" w:hAnsi="Arial" w:cs="Arial"/>
          <w:b/>
          <w:bCs/>
          <w:sz w:val="24"/>
          <w:szCs w:val="24"/>
          <w:rPrChange w:id="328" w:author="Euderlan Freire" w:date="2025-05-27T10:08:00Z">
            <w:rPr>
              <w:ins w:id="329" w:author="Yasmin Lima" w:date="2025-05-25T23:30:00Z"/>
            </w:rPr>
          </w:rPrChange>
        </w:rPr>
        <w:pPrChange w:id="330" w:author="Euderlan Freire" w:date="2025-05-27T09:43:00Z">
          <w:pPr/>
        </w:pPrChange>
      </w:pPr>
      <w:ins w:id="331" w:author="Euderlan Freire" w:date="2025-05-27T09:43:00Z">
        <w:r w:rsidRPr="00BC760E">
          <w:rPr>
            <w:rFonts w:ascii="Arial" w:hAnsi="Arial" w:cs="Arial"/>
            <w:b/>
            <w:bCs/>
            <w:sz w:val="24"/>
            <w:szCs w:val="24"/>
            <w:rPrChange w:id="332" w:author="Euderlan Freire" w:date="2025-05-27T10:08:00Z">
              <w:rPr>
                <w:rFonts w:ascii="Arial" w:hAnsi="Arial" w:cs="Arial"/>
                <w:sz w:val="24"/>
                <w:szCs w:val="24"/>
              </w:rPr>
            </w:rPrChange>
          </w:rPr>
          <w:t>REQUISITOS FUNCIONAIS</w:t>
        </w:r>
      </w:ins>
    </w:p>
    <w:tbl>
      <w:tblPr>
        <w:tblStyle w:val="Tabelacomgrade"/>
        <w:tblW w:w="8642" w:type="dxa"/>
        <w:tblLook w:val="04A0" w:firstRow="1" w:lastRow="0" w:firstColumn="1" w:lastColumn="0" w:noHBand="0" w:noVBand="1"/>
        <w:tblPrChange w:id="333" w:author="Euderlan Freire" w:date="2025-05-27T09:57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88"/>
        <w:gridCol w:w="2551"/>
        <w:gridCol w:w="5103"/>
        <w:tblGridChange w:id="334">
          <w:tblGrid>
            <w:gridCol w:w="846"/>
            <w:gridCol w:w="1984"/>
            <w:gridCol w:w="4111"/>
          </w:tblGrid>
        </w:tblGridChange>
      </w:tblGrid>
      <w:tr w:rsidR="00CD33B4" w14:paraId="0F5234B4" w14:textId="77777777" w:rsidTr="00E142A5">
        <w:trPr>
          <w:ins w:id="335" w:author="Euderlan Freire" w:date="2025-05-27T09:37:00Z"/>
        </w:trPr>
        <w:tc>
          <w:tcPr>
            <w:tcW w:w="988" w:type="dxa"/>
            <w:tcPrChange w:id="336" w:author="Euderlan Freire" w:date="2025-05-27T09:57:00Z">
              <w:tcPr>
                <w:tcW w:w="846" w:type="dxa"/>
              </w:tcPr>
            </w:tcPrChange>
          </w:tcPr>
          <w:p w14:paraId="3ECB4551" w14:textId="1130401B" w:rsidR="00CD33B4" w:rsidRPr="000A23C1" w:rsidRDefault="00CD33B4">
            <w:pPr>
              <w:spacing w:line="360" w:lineRule="auto"/>
              <w:jc w:val="center"/>
              <w:rPr>
                <w:ins w:id="337" w:author="Euderlan Freire" w:date="2025-05-27T09:37:00Z"/>
                <w:rFonts w:ascii="Arial" w:hAnsi="Arial" w:cs="Arial"/>
                <w:b/>
                <w:bCs/>
                <w:sz w:val="24"/>
                <w:szCs w:val="24"/>
                <w:rPrChange w:id="338" w:author="Euderlan Freire" w:date="2025-05-27T09:57:00Z">
                  <w:rPr>
                    <w:ins w:id="339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  <w:pPrChange w:id="340" w:author="Euderlan Freire" w:date="2025-05-27T09:57:00Z">
                <w:pPr>
                  <w:spacing w:line="360" w:lineRule="auto"/>
                </w:pPr>
              </w:pPrChange>
            </w:pPr>
            <w:ins w:id="341" w:author="Euderlan Freire" w:date="2025-05-27T09:39:00Z">
              <w:r w:rsidRPr="000A23C1">
                <w:rPr>
                  <w:rFonts w:ascii="Arial" w:hAnsi="Arial" w:cs="Arial"/>
                  <w:b/>
                  <w:bCs/>
                  <w:sz w:val="24"/>
                  <w:szCs w:val="24"/>
                  <w:rPrChange w:id="342" w:author="Euderlan Freire" w:date="2025-05-27T09:57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t>ID</w:t>
              </w:r>
            </w:ins>
          </w:p>
        </w:tc>
        <w:tc>
          <w:tcPr>
            <w:tcW w:w="2551" w:type="dxa"/>
            <w:tcPrChange w:id="343" w:author="Euderlan Freire" w:date="2025-05-27T09:57:00Z">
              <w:tcPr>
                <w:tcW w:w="1984" w:type="dxa"/>
              </w:tcPr>
            </w:tcPrChange>
          </w:tcPr>
          <w:p w14:paraId="172EFD2F" w14:textId="5FCDC7C2" w:rsidR="00CD33B4" w:rsidRPr="000A23C1" w:rsidRDefault="00CD33B4">
            <w:pPr>
              <w:spacing w:line="360" w:lineRule="auto"/>
              <w:jc w:val="center"/>
              <w:rPr>
                <w:ins w:id="344" w:author="Euderlan Freire" w:date="2025-05-27T09:37:00Z"/>
                <w:rFonts w:ascii="Arial" w:hAnsi="Arial" w:cs="Arial"/>
                <w:b/>
                <w:bCs/>
                <w:sz w:val="24"/>
                <w:szCs w:val="24"/>
                <w:rPrChange w:id="345" w:author="Euderlan Freire" w:date="2025-05-27T09:57:00Z">
                  <w:rPr>
                    <w:ins w:id="346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  <w:pPrChange w:id="347" w:author="Euderlan Freire" w:date="2025-05-27T09:57:00Z">
                <w:pPr>
                  <w:spacing w:line="360" w:lineRule="auto"/>
                </w:pPr>
              </w:pPrChange>
            </w:pPr>
            <w:ins w:id="348" w:author="Euderlan Freire" w:date="2025-05-27T09:39:00Z">
              <w:r w:rsidRPr="000A23C1">
                <w:rPr>
                  <w:rFonts w:ascii="Arial" w:hAnsi="Arial" w:cs="Arial"/>
                  <w:b/>
                  <w:bCs/>
                  <w:sz w:val="24"/>
                  <w:szCs w:val="24"/>
                  <w:rPrChange w:id="349" w:author="Euderlan Freire" w:date="2025-05-27T09:57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t>Requisito</w:t>
              </w:r>
            </w:ins>
          </w:p>
        </w:tc>
        <w:tc>
          <w:tcPr>
            <w:tcW w:w="5103" w:type="dxa"/>
            <w:tcPrChange w:id="350" w:author="Euderlan Freire" w:date="2025-05-27T09:57:00Z">
              <w:tcPr>
                <w:tcW w:w="4111" w:type="dxa"/>
              </w:tcPr>
            </w:tcPrChange>
          </w:tcPr>
          <w:p w14:paraId="00B3B5DE" w14:textId="4B0F9F4B" w:rsidR="00CD33B4" w:rsidRPr="000A23C1" w:rsidRDefault="00CD33B4">
            <w:pPr>
              <w:spacing w:line="360" w:lineRule="auto"/>
              <w:jc w:val="center"/>
              <w:rPr>
                <w:ins w:id="351" w:author="Euderlan Freire" w:date="2025-05-27T09:37:00Z"/>
                <w:rFonts w:ascii="Arial" w:hAnsi="Arial" w:cs="Arial"/>
                <w:b/>
                <w:bCs/>
                <w:sz w:val="24"/>
                <w:szCs w:val="24"/>
                <w:rPrChange w:id="352" w:author="Euderlan Freire" w:date="2025-05-27T09:57:00Z">
                  <w:rPr>
                    <w:ins w:id="353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  <w:pPrChange w:id="354" w:author="Euderlan Freire" w:date="2025-05-27T09:57:00Z">
                <w:pPr>
                  <w:spacing w:line="360" w:lineRule="auto"/>
                </w:pPr>
              </w:pPrChange>
            </w:pPr>
            <w:ins w:id="355" w:author="Euderlan Freire" w:date="2025-05-27T09:39:00Z">
              <w:r w:rsidRPr="000A23C1">
                <w:rPr>
                  <w:rFonts w:ascii="Arial" w:hAnsi="Arial" w:cs="Arial"/>
                  <w:b/>
                  <w:bCs/>
                  <w:sz w:val="24"/>
                  <w:szCs w:val="24"/>
                  <w:rPrChange w:id="356" w:author="Euderlan Freire" w:date="2025-05-27T09:57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t>Descrição</w:t>
              </w:r>
            </w:ins>
          </w:p>
        </w:tc>
      </w:tr>
      <w:tr w:rsidR="00CD33B4" w14:paraId="77E1617A" w14:textId="77777777" w:rsidTr="00102D0C">
        <w:trPr>
          <w:ins w:id="357" w:author="Euderlan Freire" w:date="2025-05-27T09:37:00Z"/>
        </w:trPr>
        <w:tc>
          <w:tcPr>
            <w:tcW w:w="988" w:type="dxa"/>
            <w:vAlign w:val="center"/>
            <w:tcPrChange w:id="358" w:author="Euderlan Freire" w:date="2025-05-27T10:18:00Z">
              <w:tcPr>
                <w:tcW w:w="846" w:type="dxa"/>
              </w:tcPr>
            </w:tcPrChange>
          </w:tcPr>
          <w:p w14:paraId="5FBC8B95" w14:textId="2C624A8C" w:rsidR="00CD33B4" w:rsidRPr="007E7A18" w:rsidRDefault="005C0D31">
            <w:pPr>
              <w:spacing w:line="360" w:lineRule="auto"/>
              <w:rPr>
                <w:ins w:id="359" w:author="Euderlan Freire" w:date="2025-05-27T09:37:00Z"/>
                <w:rFonts w:ascii="Arial" w:hAnsi="Arial" w:cs="Arial"/>
                <w:rPrChange w:id="360" w:author="Euderlan Freire" w:date="2025-05-27T10:11:00Z">
                  <w:rPr>
                    <w:ins w:id="361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362" w:author="Euderlan Freire" w:date="2025-05-27T09:56:00Z">
              <w:r w:rsidRPr="007E7A18">
                <w:rPr>
                  <w:rFonts w:ascii="Arial" w:hAnsi="Arial" w:cs="Arial"/>
                  <w:rPrChange w:id="363" w:author="Euderlan Freire" w:date="2025-05-27T10:11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t>RF</w:t>
              </w:r>
              <w:r w:rsidR="00E142A5" w:rsidRPr="007E7A18">
                <w:rPr>
                  <w:rFonts w:ascii="Arial" w:hAnsi="Arial" w:cs="Arial"/>
                  <w:rPrChange w:id="364" w:author="Euderlan Freire" w:date="2025-05-27T10:11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t>01</w:t>
              </w:r>
            </w:ins>
          </w:p>
        </w:tc>
        <w:tc>
          <w:tcPr>
            <w:tcW w:w="2551" w:type="dxa"/>
            <w:vAlign w:val="center"/>
            <w:tcPrChange w:id="365" w:author="Euderlan Freire" w:date="2025-05-27T10:18:00Z">
              <w:tcPr>
                <w:tcW w:w="1984" w:type="dxa"/>
              </w:tcPr>
            </w:tcPrChange>
          </w:tcPr>
          <w:p w14:paraId="5F43BF70" w14:textId="0D5D8419" w:rsidR="00CD33B4" w:rsidRPr="007E7A18" w:rsidRDefault="00E142A5">
            <w:pPr>
              <w:spacing w:line="360" w:lineRule="auto"/>
              <w:rPr>
                <w:ins w:id="366" w:author="Euderlan Freire" w:date="2025-05-27T09:37:00Z"/>
                <w:rFonts w:ascii="Arial" w:hAnsi="Arial" w:cs="Arial"/>
                <w:rPrChange w:id="367" w:author="Euderlan Freire" w:date="2025-05-27T10:11:00Z">
                  <w:rPr>
                    <w:ins w:id="368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369" w:author="Euderlan Freire" w:date="2025-05-27T09:56:00Z">
              <w:r w:rsidRPr="007E7A18">
                <w:rPr>
                  <w:rFonts w:ascii="Arial" w:hAnsi="Arial" w:cs="Arial"/>
                  <w:rPrChange w:id="370" w:author="Euderlan Freire" w:date="2025-05-27T10:11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t xml:space="preserve">Login </w:t>
              </w:r>
            </w:ins>
            <w:ins w:id="371" w:author="Euderlan Freire" w:date="2025-05-27T09:57:00Z">
              <w:r w:rsidRPr="007E7A18">
                <w:rPr>
                  <w:rFonts w:ascii="Arial" w:hAnsi="Arial" w:cs="Arial"/>
                  <w:rPrChange w:id="372" w:author="Euderlan Freire" w:date="2025-05-27T10:11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t>dos usuários</w:t>
              </w:r>
            </w:ins>
          </w:p>
        </w:tc>
        <w:tc>
          <w:tcPr>
            <w:tcW w:w="5103" w:type="dxa"/>
            <w:tcPrChange w:id="373" w:author="Euderlan Freire" w:date="2025-05-27T10:18:00Z">
              <w:tcPr>
                <w:tcW w:w="4111" w:type="dxa"/>
              </w:tcPr>
            </w:tcPrChange>
          </w:tcPr>
          <w:p w14:paraId="451407D9" w14:textId="68BE6634" w:rsidR="00CD33B4" w:rsidRPr="007E7A18" w:rsidRDefault="00EB62C9">
            <w:pPr>
              <w:spacing w:line="360" w:lineRule="auto"/>
              <w:rPr>
                <w:ins w:id="374" w:author="Euderlan Freire" w:date="2025-05-27T09:37:00Z"/>
                <w:rFonts w:ascii="Arial" w:hAnsi="Arial" w:cs="Arial"/>
                <w:rPrChange w:id="375" w:author="Euderlan Freire" w:date="2025-05-27T10:11:00Z">
                  <w:rPr>
                    <w:ins w:id="376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377" w:author="Euderlan Freire" w:date="2025-05-27T09:58:00Z">
              <w:r w:rsidRPr="007E7A18">
                <w:rPr>
                  <w:rFonts w:ascii="Arial" w:hAnsi="Arial" w:cs="Arial"/>
                  <w:rPrChange w:id="378" w:author="Euderlan Freire" w:date="2025-05-27T10:11:00Z">
                    <w:rPr/>
                  </w:rPrChange>
                </w:rPr>
                <w:t>O sistema deve permitir que usuários façam login</w:t>
              </w:r>
            </w:ins>
          </w:p>
        </w:tc>
      </w:tr>
      <w:tr w:rsidR="00CD33B4" w14:paraId="2F014B0B" w14:textId="77777777" w:rsidTr="00102D0C">
        <w:trPr>
          <w:ins w:id="379" w:author="Euderlan Freire" w:date="2025-05-27T09:37:00Z"/>
        </w:trPr>
        <w:tc>
          <w:tcPr>
            <w:tcW w:w="988" w:type="dxa"/>
            <w:vAlign w:val="center"/>
            <w:tcPrChange w:id="380" w:author="Euderlan Freire" w:date="2025-05-27T10:18:00Z">
              <w:tcPr>
                <w:tcW w:w="846" w:type="dxa"/>
              </w:tcPr>
            </w:tcPrChange>
          </w:tcPr>
          <w:p w14:paraId="1C658586" w14:textId="4DC782FE" w:rsidR="00CD33B4" w:rsidRPr="007E7A18" w:rsidRDefault="00E142A5">
            <w:pPr>
              <w:spacing w:line="360" w:lineRule="auto"/>
              <w:rPr>
                <w:ins w:id="381" w:author="Euderlan Freire" w:date="2025-05-27T09:37:00Z"/>
                <w:rFonts w:ascii="Arial" w:hAnsi="Arial" w:cs="Arial"/>
                <w:rPrChange w:id="382" w:author="Euderlan Freire" w:date="2025-05-27T10:11:00Z">
                  <w:rPr>
                    <w:ins w:id="383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384" w:author="Euderlan Freire" w:date="2025-05-27T09:57:00Z">
              <w:r w:rsidRPr="007E7A18">
                <w:rPr>
                  <w:rFonts w:ascii="Arial" w:hAnsi="Arial" w:cs="Arial"/>
                  <w:rPrChange w:id="385" w:author="Euderlan Freire" w:date="2025-05-27T10:11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lastRenderedPageBreak/>
                <w:t>RF02</w:t>
              </w:r>
            </w:ins>
          </w:p>
        </w:tc>
        <w:tc>
          <w:tcPr>
            <w:tcW w:w="2551" w:type="dxa"/>
            <w:vAlign w:val="center"/>
            <w:tcPrChange w:id="386" w:author="Euderlan Freire" w:date="2025-05-27T10:18:00Z">
              <w:tcPr>
                <w:tcW w:w="1984" w:type="dxa"/>
              </w:tcPr>
            </w:tcPrChange>
          </w:tcPr>
          <w:p w14:paraId="7DC0376C" w14:textId="1ADCECE7" w:rsidR="00CD33B4" w:rsidRPr="007E7A18" w:rsidRDefault="000A23C1">
            <w:pPr>
              <w:spacing w:line="360" w:lineRule="auto"/>
              <w:rPr>
                <w:ins w:id="387" w:author="Euderlan Freire" w:date="2025-05-27T09:37:00Z"/>
                <w:rFonts w:ascii="Arial" w:hAnsi="Arial" w:cs="Arial"/>
                <w:rPrChange w:id="388" w:author="Euderlan Freire" w:date="2025-05-27T10:11:00Z">
                  <w:rPr>
                    <w:ins w:id="389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390" w:author="Euderlan Freire" w:date="2025-05-27T09:57:00Z">
              <w:r w:rsidRPr="007E7A18">
                <w:rPr>
                  <w:rFonts w:ascii="Arial" w:hAnsi="Arial" w:cs="Arial"/>
                  <w:rPrChange w:id="391" w:author="Euderlan Freire" w:date="2025-05-27T10:11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t>Consulta em linguagem Natural</w:t>
              </w:r>
            </w:ins>
          </w:p>
        </w:tc>
        <w:tc>
          <w:tcPr>
            <w:tcW w:w="5103" w:type="dxa"/>
            <w:tcPrChange w:id="392" w:author="Euderlan Freire" w:date="2025-05-27T10:18:00Z">
              <w:tcPr>
                <w:tcW w:w="4111" w:type="dxa"/>
              </w:tcPr>
            </w:tcPrChange>
          </w:tcPr>
          <w:p w14:paraId="521B30F4" w14:textId="13DBED00" w:rsidR="00CD33B4" w:rsidRPr="007E7A18" w:rsidRDefault="00DA3662">
            <w:pPr>
              <w:spacing w:line="360" w:lineRule="auto"/>
              <w:rPr>
                <w:ins w:id="393" w:author="Euderlan Freire" w:date="2025-05-27T09:37:00Z"/>
                <w:rFonts w:ascii="Arial" w:hAnsi="Arial" w:cs="Arial"/>
                <w:rPrChange w:id="394" w:author="Euderlan Freire" w:date="2025-05-27T10:11:00Z">
                  <w:rPr>
                    <w:ins w:id="395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396" w:author="Euderlan Freire" w:date="2025-05-27T09:58:00Z">
              <w:r w:rsidRPr="007E7A18">
                <w:rPr>
                  <w:rFonts w:ascii="Arial" w:hAnsi="Arial" w:cs="Arial"/>
                  <w:rPrChange w:id="397" w:author="Euderlan Freire" w:date="2025-05-27T10:11:00Z">
                    <w:rPr/>
                  </w:rPrChange>
                </w:rPr>
                <w:t>O sistema deve permitir que a pessoa digite uma pergunta sobre a resolução e receba uma resposta</w:t>
              </w:r>
            </w:ins>
          </w:p>
        </w:tc>
      </w:tr>
      <w:tr w:rsidR="00CD33B4" w14:paraId="26022BF4" w14:textId="77777777" w:rsidTr="00102D0C">
        <w:trPr>
          <w:ins w:id="398" w:author="Euderlan Freire" w:date="2025-05-27T09:37:00Z"/>
        </w:trPr>
        <w:tc>
          <w:tcPr>
            <w:tcW w:w="988" w:type="dxa"/>
            <w:vAlign w:val="center"/>
            <w:tcPrChange w:id="399" w:author="Euderlan Freire" w:date="2025-05-27T10:18:00Z">
              <w:tcPr>
                <w:tcW w:w="846" w:type="dxa"/>
              </w:tcPr>
            </w:tcPrChange>
          </w:tcPr>
          <w:p w14:paraId="5FA8A55C" w14:textId="08218BC8" w:rsidR="00CD33B4" w:rsidRPr="007E7A18" w:rsidRDefault="00651C26">
            <w:pPr>
              <w:spacing w:line="360" w:lineRule="auto"/>
              <w:rPr>
                <w:ins w:id="400" w:author="Euderlan Freire" w:date="2025-05-27T09:37:00Z"/>
                <w:rFonts w:ascii="Arial" w:hAnsi="Arial" w:cs="Arial"/>
                <w:rPrChange w:id="401" w:author="Euderlan Freire" w:date="2025-05-27T10:11:00Z">
                  <w:rPr>
                    <w:ins w:id="402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03" w:author="Euderlan Freire" w:date="2025-05-27T09:59:00Z">
              <w:r w:rsidRPr="007E7A18">
                <w:rPr>
                  <w:rFonts w:ascii="Arial" w:hAnsi="Arial" w:cs="Arial"/>
                </w:rPr>
                <w:t>RF03</w:t>
              </w:r>
            </w:ins>
          </w:p>
        </w:tc>
        <w:tc>
          <w:tcPr>
            <w:tcW w:w="2551" w:type="dxa"/>
            <w:vAlign w:val="center"/>
            <w:tcPrChange w:id="404" w:author="Euderlan Freire" w:date="2025-05-27T10:18:00Z">
              <w:tcPr>
                <w:tcW w:w="1984" w:type="dxa"/>
              </w:tcPr>
            </w:tcPrChange>
          </w:tcPr>
          <w:p w14:paraId="63DC9562" w14:textId="1EEFE55A" w:rsidR="00CD33B4" w:rsidRPr="007E7A18" w:rsidRDefault="00AA31F3">
            <w:pPr>
              <w:spacing w:line="360" w:lineRule="auto"/>
              <w:rPr>
                <w:ins w:id="405" w:author="Euderlan Freire" w:date="2025-05-27T09:37:00Z"/>
                <w:rFonts w:ascii="Arial" w:hAnsi="Arial" w:cs="Arial"/>
                <w:rPrChange w:id="406" w:author="Euderlan Freire" w:date="2025-05-27T10:11:00Z">
                  <w:rPr>
                    <w:ins w:id="407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08" w:author="Euderlan Freire" w:date="2025-05-27T09:59:00Z">
              <w:r w:rsidRPr="007E7A18">
                <w:rPr>
                  <w:rFonts w:ascii="Arial" w:hAnsi="Arial" w:cs="Arial"/>
                  <w:rPrChange w:id="409" w:author="Euderlan Freire" w:date="2025-05-27T10:11:00Z">
                    <w:rPr/>
                  </w:rPrChange>
                </w:rPr>
                <w:t>Histórico de Consultas</w:t>
              </w:r>
            </w:ins>
          </w:p>
        </w:tc>
        <w:tc>
          <w:tcPr>
            <w:tcW w:w="5103" w:type="dxa"/>
            <w:tcPrChange w:id="410" w:author="Euderlan Freire" w:date="2025-05-27T10:18:00Z">
              <w:tcPr>
                <w:tcW w:w="4111" w:type="dxa"/>
              </w:tcPr>
            </w:tcPrChange>
          </w:tcPr>
          <w:p w14:paraId="205BBE13" w14:textId="42DDED21" w:rsidR="00CD33B4" w:rsidRPr="007E7A18" w:rsidRDefault="00AA31F3">
            <w:pPr>
              <w:spacing w:line="360" w:lineRule="auto"/>
              <w:rPr>
                <w:ins w:id="411" w:author="Euderlan Freire" w:date="2025-05-27T09:37:00Z"/>
                <w:rFonts w:ascii="Arial" w:hAnsi="Arial" w:cs="Arial"/>
                <w:rPrChange w:id="412" w:author="Euderlan Freire" w:date="2025-05-27T10:11:00Z">
                  <w:rPr>
                    <w:ins w:id="413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14" w:author="Euderlan Freire" w:date="2025-05-27T10:00:00Z">
              <w:r w:rsidRPr="007E7A18">
                <w:rPr>
                  <w:rFonts w:ascii="Arial" w:hAnsi="Arial" w:cs="Arial"/>
                  <w:rPrChange w:id="415" w:author="Euderlan Freire" w:date="2025-05-27T10:11:00Z">
                    <w:rPr/>
                  </w:rPrChange>
                </w:rPr>
                <w:t>O sistema deve permitir ver o histórico das consultas anteriores</w:t>
              </w:r>
            </w:ins>
          </w:p>
        </w:tc>
      </w:tr>
      <w:tr w:rsidR="00CD33B4" w14:paraId="7539D8E5" w14:textId="77777777" w:rsidTr="00102D0C">
        <w:trPr>
          <w:ins w:id="416" w:author="Euderlan Freire" w:date="2025-05-27T09:37:00Z"/>
        </w:trPr>
        <w:tc>
          <w:tcPr>
            <w:tcW w:w="988" w:type="dxa"/>
            <w:vAlign w:val="center"/>
            <w:tcPrChange w:id="417" w:author="Euderlan Freire" w:date="2025-05-27T10:18:00Z">
              <w:tcPr>
                <w:tcW w:w="846" w:type="dxa"/>
              </w:tcPr>
            </w:tcPrChange>
          </w:tcPr>
          <w:p w14:paraId="3C5CED02" w14:textId="489D0000" w:rsidR="00CD33B4" w:rsidRPr="007E7A18" w:rsidRDefault="00AA31F3">
            <w:pPr>
              <w:spacing w:line="360" w:lineRule="auto"/>
              <w:rPr>
                <w:ins w:id="418" w:author="Euderlan Freire" w:date="2025-05-27T09:37:00Z"/>
                <w:rFonts w:ascii="Arial" w:hAnsi="Arial" w:cs="Arial"/>
                <w:rPrChange w:id="419" w:author="Euderlan Freire" w:date="2025-05-27T10:11:00Z">
                  <w:rPr>
                    <w:ins w:id="420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21" w:author="Euderlan Freire" w:date="2025-05-27T10:00:00Z">
              <w:r w:rsidRPr="007E7A18">
                <w:rPr>
                  <w:rFonts w:ascii="Arial" w:hAnsi="Arial" w:cs="Arial"/>
                </w:rPr>
                <w:t>RF04</w:t>
              </w:r>
            </w:ins>
          </w:p>
        </w:tc>
        <w:tc>
          <w:tcPr>
            <w:tcW w:w="2551" w:type="dxa"/>
            <w:vAlign w:val="center"/>
            <w:tcPrChange w:id="422" w:author="Euderlan Freire" w:date="2025-05-27T10:18:00Z">
              <w:tcPr>
                <w:tcW w:w="1984" w:type="dxa"/>
              </w:tcPr>
            </w:tcPrChange>
          </w:tcPr>
          <w:p w14:paraId="53FD3680" w14:textId="42EE9975" w:rsidR="00CD33B4" w:rsidRPr="007E7A18" w:rsidRDefault="00D978E5">
            <w:pPr>
              <w:spacing w:line="360" w:lineRule="auto"/>
              <w:rPr>
                <w:ins w:id="423" w:author="Euderlan Freire" w:date="2025-05-27T09:37:00Z"/>
                <w:rFonts w:ascii="Arial" w:hAnsi="Arial" w:cs="Arial"/>
                <w:rPrChange w:id="424" w:author="Euderlan Freire" w:date="2025-05-27T10:11:00Z">
                  <w:rPr>
                    <w:ins w:id="425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26" w:author="Euderlan Freire" w:date="2025-05-27T10:01:00Z">
              <w:r w:rsidRPr="007E7A18">
                <w:rPr>
                  <w:rFonts w:ascii="Arial" w:hAnsi="Arial" w:cs="Arial"/>
                  <w:rPrChange w:id="427" w:author="Euderlan Freire" w:date="2025-05-27T10:11:00Z">
                    <w:rPr/>
                  </w:rPrChange>
                </w:rPr>
                <w:t>Gestão da Resolução (Admin)</w:t>
              </w:r>
            </w:ins>
          </w:p>
        </w:tc>
        <w:tc>
          <w:tcPr>
            <w:tcW w:w="5103" w:type="dxa"/>
            <w:tcPrChange w:id="428" w:author="Euderlan Freire" w:date="2025-05-27T10:18:00Z">
              <w:tcPr>
                <w:tcW w:w="4111" w:type="dxa"/>
              </w:tcPr>
            </w:tcPrChange>
          </w:tcPr>
          <w:p w14:paraId="34209EFF" w14:textId="0AE12592" w:rsidR="00CD33B4" w:rsidRPr="007E7A18" w:rsidRDefault="00D978E5">
            <w:pPr>
              <w:spacing w:line="360" w:lineRule="auto"/>
              <w:rPr>
                <w:ins w:id="429" w:author="Euderlan Freire" w:date="2025-05-27T09:37:00Z"/>
                <w:rFonts w:ascii="Arial" w:hAnsi="Arial" w:cs="Arial"/>
                <w:rPrChange w:id="430" w:author="Euderlan Freire" w:date="2025-05-27T10:11:00Z">
                  <w:rPr>
                    <w:ins w:id="431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32" w:author="Euderlan Freire" w:date="2025-05-27T10:01:00Z">
              <w:r w:rsidRPr="007E7A18">
                <w:rPr>
                  <w:rFonts w:ascii="Arial" w:hAnsi="Arial" w:cs="Arial"/>
                  <w:rPrChange w:id="433" w:author="Euderlan Freire" w:date="2025-05-27T10:11:00Z">
                    <w:rPr/>
                  </w:rPrChange>
                </w:rPr>
                <w:t>O administrador deve poder gerenciar a resolução, substituindo por versão atualizada se necessário</w:t>
              </w:r>
            </w:ins>
          </w:p>
        </w:tc>
      </w:tr>
      <w:tr w:rsidR="00CD33B4" w:rsidRPr="003F21BF" w14:paraId="190B197D" w14:textId="77777777" w:rsidTr="00102D0C">
        <w:trPr>
          <w:ins w:id="434" w:author="Euderlan Freire" w:date="2025-05-27T09:37:00Z"/>
        </w:trPr>
        <w:tc>
          <w:tcPr>
            <w:tcW w:w="988" w:type="dxa"/>
            <w:vAlign w:val="center"/>
            <w:tcPrChange w:id="435" w:author="Euderlan Freire" w:date="2025-05-27T10:18:00Z">
              <w:tcPr>
                <w:tcW w:w="846" w:type="dxa"/>
              </w:tcPr>
            </w:tcPrChange>
          </w:tcPr>
          <w:p w14:paraId="4742BF6E" w14:textId="3B4FB235" w:rsidR="00CD33B4" w:rsidRPr="007E7A18" w:rsidRDefault="00AA31F3">
            <w:pPr>
              <w:spacing w:line="360" w:lineRule="auto"/>
              <w:rPr>
                <w:ins w:id="436" w:author="Euderlan Freire" w:date="2025-05-27T09:37:00Z"/>
                <w:rFonts w:ascii="Arial" w:hAnsi="Arial" w:cs="Arial"/>
                <w:rPrChange w:id="437" w:author="Euderlan Freire" w:date="2025-05-27T10:11:00Z">
                  <w:rPr>
                    <w:ins w:id="438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39" w:author="Euderlan Freire" w:date="2025-05-27T10:00:00Z">
              <w:r w:rsidRPr="007E7A18">
                <w:rPr>
                  <w:rFonts w:ascii="Arial" w:hAnsi="Arial" w:cs="Arial"/>
                </w:rPr>
                <w:t>RF05</w:t>
              </w:r>
            </w:ins>
          </w:p>
        </w:tc>
        <w:tc>
          <w:tcPr>
            <w:tcW w:w="2551" w:type="dxa"/>
            <w:vAlign w:val="center"/>
            <w:tcPrChange w:id="440" w:author="Euderlan Freire" w:date="2025-05-27T10:18:00Z">
              <w:tcPr>
                <w:tcW w:w="1984" w:type="dxa"/>
              </w:tcPr>
            </w:tcPrChange>
          </w:tcPr>
          <w:p w14:paraId="66B6AAB6" w14:textId="0D734E04" w:rsidR="00CD33B4" w:rsidRPr="007E7A18" w:rsidRDefault="00D978E5">
            <w:pPr>
              <w:spacing w:line="360" w:lineRule="auto"/>
              <w:rPr>
                <w:ins w:id="441" w:author="Euderlan Freire" w:date="2025-05-27T09:37:00Z"/>
                <w:rFonts w:ascii="Arial" w:hAnsi="Arial" w:cs="Arial"/>
                <w:lang w:val="en-US"/>
                <w:rPrChange w:id="442" w:author="Euderlan Freire" w:date="2025-05-27T10:11:00Z">
                  <w:rPr>
                    <w:ins w:id="443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44" w:author="Euderlan Freire" w:date="2025-05-27T10:01:00Z">
              <w:r w:rsidRPr="007E7A18">
                <w:rPr>
                  <w:rFonts w:ascii="Arial" w:hAnsi="Arial" w:cs="Arial"/>
                  <w:lang w:val="en-US"/>
                  <w:rPrChange w:id="445" w:author="Euderlan Freire" w:date="2025-05-27T10:11:00Z">
                    <w:rPr/>
                  </w:rPrChange>
                </w:rPr>
                <w:t>Upload de PDF</w:t>
              </w:r>
            </w:ins>
          </w:p>
        </w:tc>
        <w:tc>
          <w:tcPr>
            <w:tcW w:w="5103" w:type="dxa"/>
            <w:tcPrChange w:id="446" w:author="Euderlan Freire" w:date="2025-05-27T10:18:00Z">
              <w:tcPr>
                <w:tcW w:w="4111" w:type="dxa"/>
              </w:tcPr>
            </w:tcPrChange>
          </w:tcPr>
          <w:p w14:paraId="08BFFA76" w14:textId="273F8EBB" w:rsidR="00CD33B4" w:rsidRPr="007E7A18" w:rsidRDefault="003F21BF">
            <w:pPr>
              <w:spacing w:line="360" w:lineRule="auto"/>
              <w:rPr>
                <w:ins w:id="447" w:author="Euderlan Freire" w:date="2025-05-27T09:37:00Z"/>
                <w:rFonts w:ascii="Arial" w:hAnsi="Arial" w:cs="Arial"/>
                <w:rPrChange w:id="448" w:author="Euderlan Freire" w:date="2025-05-27T10:11:00Z">
                  <w:rPr>
                    <w:ins w:id="449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50" w:author="Euderlan Freire" w:date="2025-05-27T10:01:00Z">
              <w:r w:rsidRPr="007E7A18">
                <w:rPr>
                  <w:rFonts w:ascii="Arial" w:hAnsi="Arial" w:cs="Arial"/>
                  <w:rPrChange w:id="451" w:author="Euderlan Freire" w:date="2025-05-27T10:11:00Z">
                    <w:rPr/>
                  </w:rPrChange>
                </w:rPr>
                <w:t>O administrador deve poder fazer upload de versão atualizada da resolução</w:t>
              </w:r>
            </w:ins>
          </w:p>
        </w:tc>
      </w:tr>
      <w:tr w:rsidR="00CD33B4" w14:paraId="60EE335B" w14:textId="77777777" w:rsidTr="00102D0C">
        <w:trPr>
          <w:ins w:id="452" w:author="Euderlan Freire" w:date="2025-05-27T09:37:00Z"/>
        </w:trPr>
        <w:tc>
          <w:tcPr>
            <w:tcW w:w="988" w:type="dxa"/>
            <w:vAlign w:val="center"/>
            <w:tcPrChange w:id="453" w:author="Euderlan Freire" w:date="2025-05-27T10:18:00Z">
              <w:tcPr>
                <w:tcW w:w="846" w:type="dxa"/>
              </w:tcPr>
            </w:tcPrChange>
          </w:tcPr>
          <w:p w14:paraId="59DD7FB0" w14:textId="57B8C820" w:rsidR="00CD33B4" w:rsidRPr="007E7A18" w:rsidRDefault="00AA31F3">
            <w:pPr>
              <w:spacing w:line="360" w:lineRule="auto"/>
              <w:rPr>
                <w:ins w:id="454" w:author="Euderlan Freire" w:date="2025-05-27T09:37:00Z"/>
                <w:rFonts w:ascii="Arial" w:hAnsi="Arial" w:cs="Arial"/>
                <w:rPrChange w:id="455" w:author="Euderlan Freire" w:date="2025-05-27T10:11:00Z">
                  <w:rPr>
                    <w:ins w:id="456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57" w:author="Euderlan Freire" w:date="2025-05-27T10:00:00Z">
              <w:r w:rsidRPr="007E7A18">
                <w:rPr>
                  <w:rFonts w:ascii="Arial" w:hAnsi="Arial" w:cs="Arial"/>
                </w:rPr>
                <w:t>RF06</w:t>
              </w:r>
            </w:ins>
          </w:p>
        </w:tc>
        <w:tc>
          <w:tcPr>
            <w:tcW w:w="2551" w:type="dxa"/>
            <w:vAlign w:val="center"/>
            <w:tcPrChange w:id="458" w:author="Euderlan Freire" w:date="2025-05-27T10:18:00Z">
              <w:tcPr>
                <w:tcW w:w="1984" w:type="dxa"/>
              </w:tcPr>
            </w:tcPrChange>
          </w:tcPr>
          <w:p w14:paraId="21787462" w14:textId="4EB92165" w:rsidR="00CD33B4" w:rsidRPr="007E7A18" w:rsidRDefault="003F21BF">
            <w:pPr>
              <w:spacing w:line="360" w:lineRule="auto"/>
              <w:rPr>
                <w:ins w:id="459" w:author="Euderlan Freire" w:date="2025-05-27T09:37:00Z"/>
                <w:rFonts w:ascii="Arial" w:hAnsi="Arial" w:cs="Arial"/>
                <w:rPrChange w:id="460" w:author="Euderlan Freire" w:date="2025-05-27T10:11:00Z">
                  <w:rPr>
                    <w:ins w:id="461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62" w:author="Euderlan Freire" w:date="2025-05-27T10:01:00Z">
              <w:r w:rsidRPr="007E7A18">
                <w:rPr>
                  <w:rFonts w:ascii="Arial" w:hAnsi="Arial" w:cs="Arial"/>
                  <w:rPrChange w:id="463" w:author="Euderlan Freire" w:date="2025-05-27T10:11:00Z">
                    <w:rPr/>
                  </w:rPrChange>
                </w:rPr>
                <w:t>Processamento Automático</w:t>
              </w:r>
            </w:ins>
          </w:p>
        </w:tc>
        <w:tc>
          <w:tcPr>
            <w:tcW w:w="5103" w:type="dxa"/>
            <w:tcPrChange w:id="464" w:author="Euderlan Freire" w:date="2025-05-27T10:18:00Z">
              <w:tcPr>
                <w:tcW w:w="4111" w:type="dxa"/>
              </w:tcPr>
            </w:tcPrChange>
          </w:tcPr>
          <w:p w14:paraId="2515873B" w14:textId="2A4C572F" w:rsidR="00CD33B4" w:rsidRPr="007E7A18" w:rsidRDefault="003F21BF">
            <w:pPr>
              <w:spacing w:line="360" w:lineRule="auto"/>
              <w:rPr>
                <w:ins w:id="465" w:author="Euderlan Freire" w:date="2025-05-27T09:37:00Z"/>
                <w:rFonts w:ascii="Arial" w:hAnsi="Arial" w:cs="Arial"/>
                <w:rPrChange w:id="466" w:author="Euderlan Freire" w:date="2025-05-27T10:11:00Z">
                  <w:rPr>
                    <w:ins w:id="467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68" w:author="Euderlan Freire" w:date="2025-05-27T10:02:00Z">
              <w:r w:rsidRPr="007E7A18">
                <w:rPr>
                  <w:rFonts w:ascii="Arial" w:hAnsi="Arial" w:cs="Arial"/>
                  <w:rPrChange w:id="469" w:author="Euderlan Freire" w:date="2025-05-27T10:11:00Z">
                    <w:rPr/>
                  </w:rPrChange>
                </w:rPr>
                <w:t>O sistema deve processar automaticamente o novo PDF</w:t>
              </w:r>
            </w:ins>
          </w:p>
        </w:tc>
      </w:tr>
      <w:tr w:rsidR="00CD33B4" w14:paraId="5D82C7F7" w14:textId="77777777" w:rsidTr="00102D0C">
        <w:trPr>
          <w:ins w:id="470" w:author="Euderlan Freire" w:date="2025-05-27T09:37:00Z"/>
        </w:trPr>
        <w:tc>
          <w:tcPr>
            <w:tcW w:w="988" w:type="dxa"/>
            <w:vAlign w:val="center"/>
            <w:tcPrChange w:id="471" w:author="Euderlan Freire" w:date="2025-05-27T10:18:00Z">
              <w:tcPr>
                <w:tcW w:w="846" w:type="dxa"/>
              </w:tcPr>
            </w:tcPrChange>
          </w:tcPr>
          <w:p w14:paraId="2D351F66" w14:textId="33C4BB74" w:rsidR="00CD33B4" w:rsidRPr="007E7A18" w:rsidRDefault="00AA31F3">
            <w:pPr>
              <w:spacing w:line="360" w:lineRule="auto"/>
              <w:rPr>
                <w:ins w:id="472" w:author="Euderlan Freire" w:date="2025-05-27T09:37:00Z"/>
                <w:rFonts w:ascii="Arial" w:hAnsi="Arial" w:cs="Arial"/>
                <w:rPrChange w:id="473" w:author="Euderlan Freire" w:date="2025-05-27T10:11:00Z">
                  <w:rPr>
                    <w:ins w:id="474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75" w:author="Euderlan Freire" w:date="2025-05-27T10:00:00Z">
              <w:r w:rsidRPr="007E7A18">
                <w:rPr>
                  <w:rFonts w:ascii="Arial" w:hAnsi="Arial" w:cs="Arial"/>
                </w:rPr>
                <w:t>RF07</w:t>
              </w:r>
            </w:ins>
          </w:p>
        </w:tc>
        <w:tc>
          <w:tcPr>
            <w:tcW w:w="2551" w:type="dxa"/>
            <w:vAlign w:val="center"/>
            <w:tcPrChange w:id="476" w:author="Euderlan Freire" w:date="2025-05-27T10:18:00Z">
              <w:tcPr>
                <w:tcW w:w="1984" w:type="dxa"/>
              </w:tcPr>
            </w:tcPrChange>
          </w:tcPr>
          <w:p w14:paraId="6A0250C3" w14:textId="67F37A38" w:rsidR="00CD33B4" w:rsidRPr="007E7A18" w:rsidRDefault="00BD48DF">
            <w:pPr>
              <w:spacing w:line="360" w:lineRule="auto"/>
              <w:rPr>
                <w:ins w:id="477" w:author="Euderlan Freire" w:date="2025-05-27T09:37:00Z"/>
                <w:rFonts w:ascii="Arial" w:hAnsi="Arial" w:cs="Arial"/>
                <w:rPrChange w:id="478" w:author="Euderlan Freire" w:date="2025-05-27T10:11:00Z">
                  <w:rPr>
                    <w:ins w:id="479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80" w:author="Euderlan Freire" w:date="2025-05-27T10:02:00Z">
              <w:r w:rsidRPr="007E7A18">
                <w:rPr>
                  <w:rFonts w:ascii="Arial" w:hAnsi="Arial" w:cs="Arial"/>
                  <w:rPrChange w:id="481" w:author="Euderlan Freire" w:date="2025-05-27T10:11:00Z">
                    <w:rPr/>
                  </w:rPrChange>
                </w:rPr>
                <w:t>Sistema de Avaliação</w:t>
              </w:r>
            </w:ins>
          </w:p>
        </w:tc>
        <w:tc>
          <w:tcPr>
            <w:tcW w:w="5103" w:type="dxa"/>
            <w:tcPrChange w:id="482" w:author="Euderlan Freire" w:date="2025-05-27T10:18:00Z">
              <w:tcPr>
                <w:tcW w:w="4111" w:type="dxa"/>
              </w:tcPr>
            </w:tcPrChange>
          </w:tcPr>
          <w:p w14:paraId="75E13855" w14:textId="1016611C" w:rsidR="00CD33B4" w:rsidRPr="007E7A18" w:rsidRDefault="00BD48DF">
            <w:pPr>
              <w:spacing w:line="360" w:lineRule="auto"/>
              <w:rPr>
                <w:ins w:id="483" w:author="Euderlan Freire" w:date="2025-05-27T09:37:00Z"/>
                <w:rFonts w:ascii="Arial" w:hAnsi="Arial" w:cs="Arial"/>
                <w:rPrChange w:id="484" w:author="Euderlan Freire" w:date="2025-05-27T10:11:00Z">
                  <w:rPr>
                    <w:ins w:id="485" w:author="Euderlan Freire" w:date="2025-05-27T09:37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86" w:author="Euderlan Freire" w:date="2025-05-27T10:02:00Z">
              <w:r w:rsidRPr="007E7A18">
                <w:rPr>
                  <w:rFonts w:ascii="Arial" w:hAnsi="Arial" w:cs="Arial"/>
                  <w:rPrChange w:id="487" w:author="Euderlan Freire" w:date="2025-05-27T10:11:00Z">
                    <w:rPr/>
                  </w:rPrChange>
                </w:rPr>
                <w:t>O sistema deve ter botões de "útil" ou "não ajudou" após cada resposta</w:t>
              </w:r>
            </w:ins>
          </w:p>
        </w:tc>
      </w:tr>
      <w:tr w:rsidR="00CD33B4" w14:paraId="1465B6DF" w14:textId="77777777" w:rsidTr="00102D0C">
        <w:trPr>
          <w:ins w:id="488" w:author="Euderlan Freire" w:date="2025-05-27T09:38:00Z"/>
        </w:trPr>
        <w:tc>
          <w:tcPr>
            <w:tcW w:w="988" w:type="dxa"/>
            <w:vAlign w:val="center"/>
            <w:tcPrChange w:id="489" w:author="Euderlan Freire" w:date="2025-05-27T10:18:00Z">
              <w:tcPr>
                <w:tcW w:w="846" w:type="dxa"/>
              </w:tcPr>
            </w:tcPrChange>
          </w:tcPr>
          <w:p w14:paraId="6726B5C5" w14:textId="0D85824B" w:rsidR="00CD33B4" w:rsidRPr="007E7A18" w:rsidRDefault="00AA31F3">
            <w:pPr>
              <w:spacing w:line="360" w:lineRule="auto"/>
              <w:rPr>
                <w:ins w:id="490" w:author="Euderlan Freire" w:date="2025-05-27T09:38:00Z"/>
                <w:rFonts w:ascii="Arial" w:hAnsi="Arial" w:cs="Arial"/>
                <w:rPrChange w:id="491" w:author="Euderlan Freire" w:date="2025-05-27T10:11:00Z">
                  <w:rPr>
                    <w:ins w:id="492" w:author="Euderlan Freire" w:date="2025-05-27T09:38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93" w:author="Euderlan Freire" w:date="2025-05-27T10:00:00Z">
              <w:r w:rsidRPr="007E7A18">
                <w:rPr>
                  <w:rFonts w:ascii="Arial" w:hAnsi="Arial" w:cs="Arial"/>
                </w:rPr>
                <w:t>RF0</w:t>
              </w:r>
              <w:r w:rsidR="00DD207D" w:rsidRPr="007E7A18">
                <w:rPr>
                  <w:rFonts w:ascii="Arial" w:hAnsi="Arial" w:cs="Arial"/>
                </w:rPr>
                <w:t>8</w:t>
              </w:r>
            </w:ins>
          </w:p>
        </w:tc>
        <w:tc>
          <w:tcPr>
            <w:tcW w:w="2551" w:type="dxa"/>
            <w:vAlign w:val="center"/>
            <w:tcPrChange w:id="494" w:author="Euderlan Freire" w:date="2025-05-27T10:18:00Z">
              <w:tcPr>
                <w:tcW w:w="1984" w:type="dxa"/>
              </w:tcPr>
            </w:tcPrChange>
          </w:tcPr>
          <w:p w14:paraId="5318474B" w14:textId="539D5F18" w:rsidR="00CD33B4" w:rsidRPr="007E7A18" w:rsidRDefault="00BD48DF">
            <w:pPr>
              <w:spacing w:line="360" w:lineRule="auto"/>
              <w:rPr>
                <w:ins w:id="495" w:author="Euderlan Freire" w:date="2025-05-27T09:38:00Z"/>
                <w:rFonts w:ascii="Arial" w:hAnsi="Arial" w:cs="Arial"/>
                <w:rPrChange w:id="496" w:author="Euderlan Freire" w:date="2025-05-27T10:11:00Z">
                  <w:rPr>
                    <w:ins w:id="497" w:author="Euderlan Freire" w:date="2025-05-27T09:38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498" w:author="Euderlan Freire" w:date="2025-05-27T10:02:00Z">
              <w:r w:rsidRPr="007E7A18">
                <w:rPr>
                  <w:rFonts w:ascii="Arial" w:hAnsi="Arial" w:cs="Arial"/>
                  <w:rPrChange w:id="499" w:author="Euderlan Freire" w:date="2025-05-27T10:11:00Z">
                    <w:rPr/>
                  </w:rPrChange>
                </w:rPr>
                <w:t>Organização do Histórico</w:t>
              </w:r>
            </w:ins>
          </w:p>
        </w:tc>
        <w:tc>
          <w:tcPr>
            <w:tcW w:w="5103" w:type="dxa"/>
            <w:tcPrChange w:id="500" w:author="Euderlan Freire" w:date="2025-05-27T10:18:00Z">
              <w:tcPr>
                <w:tcW w:w="4111" w:type="dxa"/>
              </w:tcPr>
            </w:tcPrChange>
          </w:tcPr>
          <w:p w14:paraId="6573E455" w14:textId="5423E282" w:rsidR="00CD33B4" w:rsidRPr="007E7A18" w:rsidRDefault="00BD48DF">
            <w:pPr>
              <w:spacing w:line="360" w:lineRule="auto"/>
              <w:rPr>
                <w:ins w:id="501" w:author="Euderlan Freire" w:date="2025-05-27T09:38:00Z"/>
                <w:rFonts w:ascii="Arial" w:hAnsi="Arial" w:cs="Arial"/>
                <w:rPrChange w:id="502" w:author="Euderlan Freire" w:date="2025-05-27T10:11:00Z">
                  <w:rPr>
                    <w:ins w:id="503" w:author="Euderlan Freire" w:date="2025-05-27T09:38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504" w:author="Euderlan Freire" w:date="2025-05-27T10:02:00Z">
              <w:r w:rsidRPr="007E7A18">
                <w:rPr>
                  <w:rFonts w:ascii="Arial" w:hAnsi="Arial" w:cs="Arial"/>
                  <w:rPrChange w:id="505" w:author="Euderlan Freire" w:date="2025-05-27T10:11:00Z">
                    <w:rPr/>
                  </w:rPrChange>
                </w:rPr>
                <w:t>Cada usuário deve ver suas consultas anteriores organizadas</w:t>
              </w:r>
            </w:ins>
          </w:p>
        </w:tc>
      </w:tr>
    </w:tbl>
    <w:p w14:paraId="11530A10" w14:textId="5B9CE490" w:rsidR="3270824C" w:rsidDel="00F85D38" w:rsidRDefault="3270824C" w:rsidP="3270824C">
      <w:pPr>
        <w:spacing w:line="360" w:lineRule="auto"/>
        <w:rPr>
          <w:del w:id="506" w:author="Hissa Bárbara Oliveira" w:date="2025-05-25T23:44:00Z"/>
          <w:rFonts w:ascii="Arial" w:hAnsi="Arial" w:cs="Arial"/>
          <w:sz w:val="24"/>
          <w:szCs w:val="24"/>
        </w:rPr>
      </w:pPr>
    </w:p>
    <w:p w14:paraId="6013218A" w14:textId="77777777" w:rsidR="00F85D38" w:rsidRDefault="00F85D38">
      <w:pPr>
        <w:spacing w:line="360" w:lineRule="auto"/>
        <w:rPr>
          <w:ins w:id="507" w:author="Euderlan Freire" w:date="2025-05-27T10:03:00Z"/>
          <w:rFonts w:ascii="Arial" w:hAnsi="Arial" w:cs="Arial"/>
          <w:sz w:val="24"/>
          <w:szCs w:val="24"/>
        </w:rPr>
      </w:pPr>
    </w:p>
    <w:p w14:paraId="20613863" w14:textId="53B79C17" w:rsidR="00F85D38" w:rsidRPr="00BC760E" w:rsidRDefault="00F85D38">
      <w:pPr>
        <w:spacing w:line="360" w:lineRule="auto"/>
        <w:rPr>
          <w:ins w:id="508" w:author="Euderlan Freire" w:date="2025-05-27T10:03:00Z"/>
          <w:rFonts w:ascii="Arial" w:hAnsi="Arial" w:cs="Arial"/>
          <w:b/>
          <w:bCs/>
          <w:sz w:val="24"/>
          <w:szCs w:val="24"/>
          <w:rPrChange w:id="509" w:author="Euderlan Freire" w:date="2025-05-27T10:08:00Z">
            <w:rPr>
              <w:ins w:id="510" w:author="Euderlan Freire" w:date="2025-05-27T10:03:00Z"/>
              <w:rFonts w:ascii="Arial" w:hAnsi="Arial" w:cs="Arial"/>
              <w:sz w:val="24"/>
              <w:szCs w:val="24"/>
            </w:rPr>
          </w:rPrChange>
        </w:rPr>
      </w:pPr>
      <w:ins w:id="511" w:author="Euderlan Freire" w:date="2025-05-27T10:03:00Z">
        <w:r w:rsidRPr="00BC760E">
          <w:rPr>
            <w:rFonts w:ascii="Arial" w:hAnsi="Arial" w:cs="Arial"/>
            <w:b/>
            <w:bCs/>
            <w:sz w:val="24"/>
            <w:szCs w:val="24"/>
            <w:rPrChange w:id="512" w:author="Euderlan Freire" w:date="2025-05-27T10:08:00Z">
              <w:rPr>
                <w:rFonts w:ascii="Arial" w:hAnsi="Arial" w:cs="Arial"/>
                <w:sz w:val="24"/>
                <w:szCs w:val="24"/>
              </w:rPr>
            </w:rPrChange>
          </w:rPr>
          <w:t>REQUISISTOS NÃO FUNCIONAIS</w:t>
        </w:r>
      </w:ins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8"/>
        <w:gridCol w:w="2551"/>
        <w:gridCol w:w="5103"/>
        <w:tblGridChange w:id="513">
          <w:tblGrid>
            <w:gridCol w:w="988"/>
            <w:gridCol w:w="2551"/>
            <w:gridCol w:w="5103"/>
          </w:tblGrid>
        </w:tblGridChange>
      </w:tblGrid>
      <w:tr w:rsidR="006A2BD1" w:rsidRPr="00773532" w14:paraId="70DF974E" w14:textId="77777777" w:rsidTr="00773532">
        <w:trPr>
          <w:ins w:id="514" w:author="Euderlan Freire" w:date="2025-05-27T10:03:00Z"/>
        </w:trPr>
        <w:tc>
          <w:tcPr>
            <w:tcW w:w="988" w:type="dxa"/>
          </w:tcPr>
          <w:p w14:paraId="2415B476" w14:textId="77777777" w:rsidR="006A2BD1" w:rsidRPr="007E7A18" w:rsidRDefault="006A2BD1" w:rsidP="00773532">
            <w:pPr>
              <w:spacing w:line="360" w:lineRule="auto"/>
              <w:jc w:val="center"/>
              <w:rPr>
                <w:ins w:id="515" w:author="Euderlan Freire" w:date="2025-05-27T10:03:00Z"/>
                <w:rFonts w:ascii="Arial" w:hAnsi="Arial" w:cs="Arial"/>
                <w:b/>
                <w:bCs/>
                <w:rPrChange w:id="516" w:author="Euderlan Freire" w:date="2025-05-27T10:10:00Z">
                  <w:rPr>
                    <w:ins w:id="517" w:author="Euderlan Freire" w:date="2025-05-27T10:03:00Z"/>
                    <w:rFonts w:ascii="Arial" w:hAnsi="Arial" w:cs="Arial"/>
                    <w:b/>
                    <w:bCs/>
                    <w:sz w:val="24"/>
                    <w:szCs w:val="24"/>
                  </w:rPr>
                </w:rPrChange>
              </w:rPr>
            </w:pPr>
            <w:ins w:id="518" w:author="Euderlan Freire" w:date="2025-05-27T10:03:00Z">
              <w:r w:rsidRPr="007E7A18">
                <w:rPr>
                  <w:rFonts w:ascii="Arial" w:hAnsi="Arial" w:cs="Arial"/>
                  <w:b/>
                  <w:bCs/>
                  <w:rPrChange w:id="519" w:author="Euderlan Freire" w:date="2025-05-27T10:10:00Z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rPrChange>
                </w:rPr>
                <w:t>ID</w:t>
              </w:r>
            </w:ins>
          </w:p>
        </w:tc>
        <w:tc>
          <w:tcPr>
            <w:tcW w:w="2551" w:type="dxa"/>
          </w:tcPr>
          <w:p w14:paraId="6FB8C837" w14:textId="77777777" w:rsidR="006A2BD1" w:rsidRPr="007E7A18" w:rsidRDefault="006A2BD1" w:rsidP="00773532">
            <w:pPr>
              <w:spacing w:line="360" w:lineRule="auto"/>
              <w:jc w:val="center"/>
              <w:rPr>
                <w:ins w:id="520" w:author="Euderlan Freire" w:date="2025-05-27T10:03:00Z"/>
                <w:rFonts w:ascii="Arial" w:hAnsi="Arial" w:cs="Arial"/>
                <w:b/>
                <w:bCs/>
                <w:rPrChange w:id="521" w:author="Euderlan Freire" w:date="2025-05-27T10:10:00Z">
                  <w:rPr>
                    <w:ins w:id="522" w:author="Euderlan Freire" w:date="2025-05-27T10:03:00Z"/>
                    <w:rFonts w:ascii="Arial" w:hAnsi="Arial" w:cs="Arial"/>
                    <w:b/>
                    <w:bCs/>
                    <w:sz w:val="24"/>
                    <w:szCs w:val="24"/>
                  </w:rPr>
                </w:rPrChange>
              </w:rPr>
            </w:pPr>
            <w:ins w:id="523" w:author="Euderlan Freire" w:date="2025-05-27T10:03:00Z">
              <w:r w:rsidRPr="007E7A18">
                <w:rPr>
                  <w:rFonts w:ascii="Arial" w:hAnsi="Arial" w:cs="Arial"/>
                  <w:b/>
                  <w:bCs/>
                  <w:rPrChange w:id="524" w:author="Euderlan Freire" w:date="2025-05-27T10:10:00Z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rPrChange>
                </w:rPr>
                <w:t>Requisito</w:t>
              </w:r>
            </w:ins>
          </w:p>
        </w:tc>
        <w:tc>
          <w:tcPr>
            <w:tcW w:w="5103" w:type="dxa"/>
          </w:tcPr>
          <w:p w14:paraId="1EE5CC69" w14:textId="77777777" w:rsidR="006A2BD1" w:rsidRPr="007E7A18" w:rsidRDefault="006A2BD1" w:rsidP="00773532">
            <w:pPr>
              <w:spacing w:line="360" w:lineRule="auto"/>
              <w:jc w:val="center"/>
              <w:rPr>
                <w:ins w:id="525" w:author="Euderlan Freire" w:date="2025-05-27T10:03:00Z"/>
                <w:rFonts w:ascii="Arial" w:hAnsi="Arial" w:cs="Arial"/>
                <w:b/>
                <w:bCs/>
                <w:rPrChange w:id="526" w:author="Euderlan Freire" w:date="2025-05-27T10:10:00Z">
                  <w:rPr>
                    <w:ins w:id="527" w:author="Euderlan Freire" w:date="2025-05-27T10:03:00Z"/>
                    <w:rFonts w:ascii="Arial" w:hAnsi="Arial" w:cs="Arial"/>
                    <w:b/>
                    <w:bCs/>
                    <w:sz w:val="24"/>
                    <w:szCs w:val="24"/>
                  </w:rPr>
                </w:rPrChange>
              </w:rPr>
            </w:pPr>
            <w:ins w:id="528" w:author="Euderlan Freire" w:date="2025-05-27T10:03:00Z">
              <w:r w:rsidRPr="007E7A18">
                <w:rPr>
                  <w:rFonts w:ascii="Arial" w:hAnsi="Arial" w:cs="Arial"/>
                  <w:b/>
                  <w:bCs/>
                  <w:rPrChange w:id="529" w:author="Euderlan Freire" w:date="2025-05-27T10:10:00Z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rPrChange>
                </w:rPr>
                <w:t>Descrição</w:t>
              </w:r>
            </w:ins>
          </w:p>
        </w:tc>
      </w:tr>
      <w:tr w:rsidR="006A2BD1" w:rsidRPr="00773532" w14:paraId="49F25600" w14:textId="77777777" w:rsidTr="00102D0C">
        <w:tblPrEx>
          <w:tblW w:w="8642" w:type="dxa"/>
          <w:tblPrExChange w:id="530" w:author="Euderlan Freire" w:date="2025-05-27T10:17:00Z">
            <w:tblPrEx>
              <w:tblW w:w="8642" w:type="dxa"/>
            </w:tblPrEx>
          </w:tblPrExChange>
        </w:tblPrEx>
        <w:trPr>
          <w:ins w:id="531" w:author="Euderlan Freire" w:date="2025-05-27T10:03:00Z"/>
        </w:trPr>
        <w:tc>
          <w:tcPr>
            <w:tcW w:w="988" w:type="dxa"/>
            <w:vAlign w:val="center"/>
            <w:tcPrChange w:id="532" w:author="Euderlan Freire" w:date="2025-05-27T10:17:00Z">
              <w:tcPr>
                <w:tcW w:w="988" w:type="dxa"/>
              </w:tcPr>
            </w:tcPrChange>
          </w:tcPr>
          <w:p w14:paraId="4CBC9042" w14:textId="6EA184D5" w:rsidR="006A2BD1" w:rsidRPr="007E7A18" w:rsidRDefault="006A2BD1">
            <w:pPr>
              <w:spacing w:line="360" w:lineRule="auto"/>
              <w:rPr>
                <w:ins w:id="533" w:author="Euderlan Freire" w:date="2025-05-27T10:03:00Z"/>
                <w:rFonts w:ascii="Arial" w:hAnsi="Arial" w:cs="Arial"/>
              </w:rPr>
              <w:pPrChange w:id="534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535" w:author="Euderlan Freire" w:date="2025-05-27T10:03:00Z">
              <w:r w:rsidRPr="007E7A18">
                <w:rPr>
                  <w:rFonts w:ascii="Arial" w:hAnsi="Arial" w:cs="Arial"/>
                </w:rPr>
                <w:t>R</w:t>
              </w:r>
            </w:ins>
            <w:ins w:id="536" w:author="Euderlan Freire" w:date="2025-05-27T10:04:00Z">
              <w:r w:rsidRPr="007E7A18">
                <w:rPr>
                  <w:rFonts w:ascii="Arial" w:hAnsi="Arial" w:cs="Arial"/>
                </w:rPr>
                <w:t>N</w:t>
              </w:r>
            </w:ins>
            <w:ins w:id="537" w:author="Euderlan Freire" w:date="2025-05-27T10:03:00Z">
              <w:r w:rsidRPr="007E7A18">
                <w:rPr>
                  <w:rFonts w:ascii="Arial" w:hAnsi="Arial" w:cs="Arial"/>
                </w:rPr>
                <w:t>F01</w:t>
              </w:r>
            </w:ins>
          </w:p>
        </w:tc>
        <w:tc>
          <w:tcPr>
            <w:tcW w:w="2551" w:type="dxa"/>
            <w:vAlign w:val="center"/>
            <w:tcPrChange w:id="538" w:author="Euderlan Freire" w:date="2025-05-27T10:17:00Z">
              <w:tcPr>
                <w:tcW w:w="2551" w:type="dxa"/>
              </w:tcPr>
            </w:tcPrChange>
          </w:tcPr>
          <w:p w14:paraId="78F716CE" w14:textId="79E864B8" w:rsidR="006A2BD1" w:rsidRPr="007E7A18" w:rsidRDefault="00FE769C">
            <w:pPr>
              <w:spacing w:line="360" w:lineRule="auto"/>
              <w:rPr>
                <w:ins w:id="539" w:author="Euderlan Freire" w:date="2025-05-27T10:03:00Z"/>
                <w:rFonts w:ascii="Arial" w:hAnsi="Arial" w:cs="Arial"/>
              </w:rPr>
              <w:pPrChange w:id="540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541" w:author="Euderlan Freire" w:date="2025-05-27T10:04:00Z">
              <w:r w:rsidRPr="007E7A18">
                <w:rPr>
                  <w:rFonts w:ascii="Arial" w:hAnsi="Arial" w:cs="Arial"/>
                  <w:rPrChange w:id="542" w:author="Euderlan Freire" w:date="2025-05-27T10:10:00Z">
                    <w:rPr/>
                  </w:rPrChange>
                </w:rPr>
                <w:t>Interface Web Simples</w:t>
              </w:r>
            </w:ins>
          </w:p>
        </w:tc>
        <w:tc>
          <w:tcPr>
            <w:tcW w:w="5103" w:type="dxa"/>
            <w:tcPrChange w:id="543" w:author="Euderlan Freire" w:date="2025-05-27T10:17:00Z">
              <w:tcPr>
                <w:tcW w:w="5103" w:type="dxa"/>
              </w:tcPr>
            </w:tcPrChange>
          </w:tcPr>
          <w:p w14:paraId="3A32CD14" w14:textId="4BBD7A00" w:rsidR="006A2BD1" w:rsidRPr="007E7A18" w:rsidRDefault="00FE769C" w:rsidP="00773532">
            <w:pPr>
              <w:spacing w:line="360" w:lineRule="auto"/>
              <w:rPr>
                <w:ins w:id="544" w:author="Euderlan Freire" w:date="2025-05-27T10:03:00Z"/>
                <w:rFonts w:ascii="Arial" w:hAnsi="Arial" w:cs="Arial"/>
              </w:rPr>
            </w:pPr>
            <w:ins w:id="545" w:author="Euderlan Freire" w:date="2025-05-27T10:04:00Z">
              <w:r w:rsidRPr="007E7A18">
                <w:rPr>
                  <w:rFonts w:ascii="Arial" w:hAnsi="Arial" w:cs="Arial"/>
                  <w:rPrChange w:id="546" w:author="Euderlan Freire" w:date="2025-05-27T10:10:00Z">
                    <w:rPr/>
                  </w:rPrChange>
                </w:rPr>
                <w:t>Deve ser uma interface web simples com chat</w:t>
              </w:r>
            </w:ins>
          </w:p>
        </w:tc>
      </w:tr>
      <w:tr w:rsidR="006A2BD1" w:rsidRPr="00773532" w14:paraId="2FC0D2E0" w14:textId="77777777" w:rsidTr="00102D0C">
        <w:tblPrEx>
          <w:tblW w:w="8642" w:type="dxa"/>
          <w:tblPrExChange w:id="547" w:author="Euderlan Freire" w:date="2025-05-27T10:17:00Z">
            <w:tblPrEx>
              <w:tblW w:w="8642" w:type="dxa"/>
            </w:tblPrEx>
          </w:tblPrExChange>
        </w:tblPrEx>
        <w:trPr>
          <w:ins w:id="548" w:author="Euderlan Freire" w:date="2025-05-27T10:03:00Z"/>
        </w:trPr>
        <w:tc>
          <w:tcPr>
            <w:tcW w:w="988" w:type="dxa"/>
            <w:vAlign w:val="center"/>
            <w:tcPrChange w:id="549" w:author="Euderlan Freire" w:date="2025-05-27T10:17:00Z">
              <w:tcPr>
                <w:tcW w:w="988" w:type="dxa"/>
              </w:tcPr>
            </w:tcPrChange>
          </w:tcPr>
          <w:p w14:paraId="70DA20C1" w14:textId="4571CD39" w:rsidR="006A2BD1" w:rsidRPr="007E7A18" w:rsidRDefault="006A2BD1">
            <w:pPr>
              <w:spacing w:line="360" w:lineRule="auto"/>
              <w:rPr>
                <w:ins w:id="550" w:author="Euderlan Freire" w:date="2025-05-27T10:03:00Z"/>
                <w:rFonts w:ascii="Arial" w:hAnsi="Arial" w:cs="Arial"/>
              </w:rPr>
              <w:pPrChange w:id="551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552" w:author="Euderlan Freire" w:date="2025-05-27T10:03:00Z">
              <w:r w:rsidRPr="007E7A18">
                <w:rPr>
                  <w:rFonts w:ascii="Arial" w:hAnsi="Arial" w:cs="Arial"/>
                </w:rPr>
                <w:t>R</w:t>
              </w:r>
            </w:ins>
            <w:ins w:id="553" w:author="Euderlan Freire" w:date="2025-05-27T10:04:00Z">
              <w:r w:rsidRPr="007E7A18">
                <w:rPr>
                  <w:rFonts w:ascii="Arial" w:hAnsi="Arial" w:cs="Arial"/>
                </w:rPr>
                <w:t>N</w:t>
              </w:r>
            </w:ins>
            <w:ins w:id="554" w:author="Euderlan Freire" w:date="2025-05-27T10:03:00Z">
              <w:r w:rsidRPr="007E7A18">
                <w:rPr>
                  <w:rFonts w:ascii="Arial" w:hAnsi="Arial" w:cs="Arial"/>
                </w:rPr>
                <w:t>F02</w:t>
              </w:r>
            </w:ins>
          </w:p>
        </w:tc>
        <w:tc>
          <w:tcPr>
            <w:tcW w:w="2551" w:type="dxa"/>
            <w:vAlign w:val="center"/>
            <w:tcPrChange w:id="555" w:author="Euderlan Freire" w:date="2025-05-27T10:17:00Z">
              <w:tcPr>
                <w:tcW w:w="2551" w:type="dxa"/>
              </w:tcPr>
            </w:tcPrChange>
          </w:tcPr>
          <w:p w14:paraId="7B277562" w14:textId="4C36434A" w:rsidR="006A2BD1" w:rsidRPr="007E7A18" w:rsidRDefault="00FE769C">
            <w:pPr>
              <w:spacing w:line="360" w:lineRule="auto"/>
              <w:rPr>
                <w:ins w:id="556" w:author="Euderlan Freire" w:date="2025-05-27T10:03:00Z"/>
                <w:rFonts w:ascii="Arial" w:hAnsi="Arial" w:cs="Arial"/>
              </w:rPr>
              <w:pPrChange w:id="557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558" w:author="Euderlan Freire" w:date="2025-05-27T10:04:00Z">
              <w:r w:rsidRPr="007E7A18">
                <w:rPr>
                  <w:rFonts w:ascii="Arial" w:hAnsi="Arial" w:cs="Arial"/>
                  <w:rPrChange w:id="559" w:author="Euderlan Freire" w:date="2025-05-27T10:10:00Z">
                    <w:rPr/>
                  </w:rPrChange>
                </w:rPr>
                <w:t>Apenas Web</w:t>
              </w:r>
            </w:ins>
          </w:p>
        </w:tc>
        <w:tc>
          <w:tcPr>
            <w:tcW w:w="5103" w:type="dxa"/>
            <w:tcPrChange w:id="560" w:author="Euderlan Freire" w:date="2025-05-27T10:17:00Z">
              <w:tcPr>
                <w:tcW w:w="5103" w:type="dxa"/>
              </w:tcPr>
            </w:tcPrChange>
          </w:tcPr>
          <w:p w14:paraId="33CF38BF" w14:textId="5FB6E5CF" w:rsidR="006A2BD1" w:rsidRPr="007E7A18" w:rsidRDefault="008A4BF7" w:rsidP="00773532">
            <w:pPr>
              <w:spacing w:line="360" w:lineRule="auto"/>
              <w:rPr>
                <w:ins w:id="561" w:author="Euderlan Freire" w:date="2025-05-27T10:03:00Z"/>
                <w:rFonts w:ascii="Arial" w:hAnsi="Arial" w:cs="Arial"/>
              </w:rPr>
            </w:pPr>
            <w:ins w:id="562" w:author="Euderlan Freire" w:date="2025-05-27T10:05:00Z">
              <w:r w:rsidRPr="007E7A18">
                <w:rPr>
                  <w:rFonts w:ascii="Arial" w:hAnsi="Arial" w:cs="Arial"/>
                  <w:rPrChange w:id="563" w:author="Euderlan Freire" w:date="2025-05-27T10:10:00Z">
                    <w:rPr/>
                  </w:rPrChange>
                </w:rPr>
                <w:t>Será apenas um site, sem aplicativo mobile</w:t>
              </w:r>
            </w:ins>
          </w:p>
        </w:tc>
      </w:tr>
      <w:tr w:rsidR="006A2BD1" w:rsidRPr="00773532" w14:paraId="76FFF72A" w14:textId="77777777" w:rsidTr="00102D0C">
        <w:tblPrEx>
          <w:tblW w:w="8642" w:type="dxa"/>
          <w:tblPrExChange w:id="564" w:author="Euderlan Freire" w:date="2025-05-27T10:17:00Z">
            <w:tblPrEx>
              <w:tblW w:w="8642" w:type="dxa"/>
            </w:tblPrEx>
          </w:tblPrExChange>
        </w:tblPrEx>
        <w:trPr>
          <w:ins w:id="565" w:author="Euderlan Freire" w:date="2025-05-27T10:03:00Z"/>
        </w:trPr>
        <w:tc>
          <w:tcPr>
            <w:tcW w:w="988" w:type="dxa"/>
            <w:vAlign w:val="center"/>
            <w:tcPrChange w:id="566" w:author="Euderlan Freire" w:date="2025-05-27T10:17:00Z">
              <w:tcPr>
                <w:tcW w:w="988" w:type="dxa"/>
              </w:tcPr>
            </w:tcPrChange>
          </w:tcPr>
          <w:p w14:paraId="1366ACE6" w14:textId="39DAE8A3" w:rsidR="006A2BD1" w:rsidRPr="007E7A18" w:rsidRDefault="006A2BD1">
            <w:pPr>
              <w:spacing w:line="360" w:lineRule="auto"/>
              <w:rPr>
                <w:ins w:id="567" w:author="Euderlan Freire" w:date="2025-05-27T10:03:00Z"/>
                <w:rFonts w:ascii="Arial" w:hAnsi="Arial" w:cs="Arial"/>
              </w:rPr>
              <w:pPrChange w:id="568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569" w:author="Euderlan Freire" w:date="2025-05-27T10:03:00Z">
              <w:r w:rsidRPr="007E7A18">
                <w:rPr>
                  <w:rFonts w:ascii="Arial" w:hAnsi="Arial" w:cs="Arial"/>
                </w:rPr>
                <w:t>R</w:t>
              </w:r>
            </w:ins>
            <w:ins w:id="570" w:author="Euderlan Freire" w:date="2025-05-27T10:04:00Z">
              <w:r w:rsidRPr="007E7A18">
                <w:rPr>
                  <w:rFonts w:ascii="Arial" w:hAnsi="Arial" w:cs="Arial"/>
                </w:rPr>
                <w:t>N</w:t>
              </w:r>
            </w:ins>
            <w:ins w:id="571" w:author="Euderlan Freire" w:date="2025-05-27T10:03:00Z">
              <w:r w:rsidRPr="007E7A18">
                <w:rPr>
                  <w:rFonts w:ascii="Arial" w:hAnsi="Arial" w:cs="Arial"/>
                </w:rPr>
                <w:t>F03</w:t>
              </w:r>
            </w:ins>
          </w:p>
        </w:tc>
        <w:tc>
          <w:tcPr>
            <w:tcW w:w="2551" w:type="dxa"/>
            <w:vAlign w:val="center"/>
            <w:tcPrChange w:id="572" w:author="Euderlan Freire" w:date="2025-05-27T10:17:00Z">
              <w:tcPr>
                <w:tcW w:w="2551" w:type="dxa"/>
              </w:tcPr>
            </w:tcPrChange>
          </w:tcPr>
          <w:p w14:paraId="6503BF01" w14:textId="4D9C5E15" w:rsidR="006A2BD1" w:rsidRPr="007E7A18" w:rsidRDefault="008A4BF7">
            <w:pPr>
              <w:spacing w:line="360" w:lineRule="auto"/>
              <w:rPr>
                <w:ins w:id="573" w:author="Euderlan Freire" w:date="2025-05-27T10:03:00Z"/>
                <w:rFonts w:ascii="Arial" w:hAnsi="Arial" w:cs="Arial"/>
                <w:rPrChange w:id="574" w:author="Euderlan Freire" w:date="2025-05-27T10:10:00Z">
                  <w:rPr>
                    <w:ins w:id="575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  <w:pPrChange w:id="576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577" w:author="Euderlan Freire" w:date="2025-05-27T10:05:00Z">
              <w:r w:rsidRPr="007E7A18">
                <w:rPr>
                  <w:rFonts w:ascii="Arial" w:hAnsi="Arial" w:cs="Arial"/>
                  <w:rPrChange w:id="578" w:author="Euderlan Freire" w:date="2025-05-27T10:10:00Z">
                    <w:rPr/>
                  </w:rPrChange>
                </w:rPr>
                <w:t>Acesso Público</w:t>
              </w:r>
            </w:ins>
          </w:p>
        </w:tc>
        <w:tc>
          <w:tcPr>
            <w:tcW w:w="5103" w:type="dxa"/>
            <w:tcPrChange w:id="579" w:author="Euderlan Freire" w:date="2025-05-27T10:17:00Z">
              <w:tcPr>
                <w:tcW w:w="5103" w:type="dxa"/>
              </w:tcPr>
            </w:tcPrChange>
          </w:tcPr>
          <w:p w14:paraId="5BC38631" w14:textId="4DD1E895" w:rsidR="006A2BD1" w:rsidRPr="007E7A18" w:rsidRDefault="008A4BF7" w:rsidP="00773532">
            <w:pPr>
              <w:spacing w:line="360" w:lineRule="auto"/>
              <w:rPr>
                <w:ins w:id="580" w:author="Euderlan Freire" w:date="2025-05-27T10:03:00Z"/>
                <w:rFonts w:ascii="Arial" w:hAnsi="Arial" w:cs="Arial"/>
                <w:rPrChange w:id="581" w:author="Euderlan Freire" w:date="2025-05-27T10:10:00Z">
                  <w:rPr>
                    <w:ins w:id="582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583" w:author="Euderlan Freire" w:date="2025-05-27T10:05:00Z">
              <w:r w:rsidRPr="007E7A18">
                <w:rPr>
                  <w:rFonts w:ascii="Arial" w:hAnsi="Arial" w:cs="Arial"/>
                  <w:rPrChange w:id="584" w:author="Euderlan Freire" w:date="2025-05-27T10:10:00Z">
                    <w:rPr/>
                  </w:rPrChange>
                </w:rPr>
                <w:t>A resolução deve estar disponível para estudantes, servidores e comunidade em geral</w:t>
              </w:r>
            </w:ins>
          </w:p>
        </w:tc>
      </w:tr>
      <w:tr w:rsidR="006A2BD1" w:rsidRPr="00773532" w14:paraId="01FD099B" w14:textId="77777777" w:rsidTr="00102D0C">
        <w:tblPrEx>
          <w:tblW w:w="8642" w:type="dxa"/>
          <w:tblPrExChange w:id="585" w:author="Euderlan Freire" w:date="2025-05-27T10:17:00Z">
            <w:tblPrEx>
              <w:tblW w:w="8642" w:type="dxa"/>
            </w:tblPrEx>
          </w:tblPrExChange>
        </w:tblPrEx>
        <w:trPr>
          <w:ins w:id="586" w:author="Euderlan Freire" w:date="2025-05-27T10:03:00Z"/>
        </w:trPr>
        <w:tc>
          <w:tcPr>
            <w:tcW w:w="988" w:type="dxa"/>
            <w:vAlign w:val="center"/>
            <w:tcPrChange w:id="587" w:author="Euderlan Freire" w:date="2025-05-27T10:17:00Z">
              <w:tcPr>
                <w:tcW w:w="988" w:type="dxa"/>
              </w:tcPr>
            </w:tcPrChange>
          </w:tcPr>
          <w:p w14:paraId="54B9FFA4" w14:textId="1E1B8265" w:rsidR="006A2BD1" w:rsidRPr="007E7A18" w:rsidRDefault="006A2BD1">
            <w:pPr>
              <w:spacing w:line="360" w:lineRule="auto"/>
              <w:rPr>
                <w:ins w:id="588" w:author="Euderlan Freire" w:date="2025-05-27T10:03:00Z"/>
                <w:rFonts w:ascii="Arial" w:hAnsi="Arial" w:cs="Arial"/>
              </w:rPr>
              <w:pPrChange w:id="589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590" w:author="Euderlan Freire" w:date="2025-05-27T10:03:00Z">
              <w:r w:rsidRPr="007E7A18">
                <w:rPr>
                  <w:rFonts w:ascii="Arial" w:hAnsi="Arial" w:cs="Arial"/>
                </w:rPr>
                <w:t>R</w:t>
              </w:r>
            </w:ins>
            <w:ins w:id="591" w:author="Euderlan Freire" w:date="2025-05-27T10:04:00Z">
              <w:r w:rsidRPr="007E7A18">
                <w:rPr>
                  <w:rFonts w:ascii="Arial" w:hAnsi="Arial" w:cs="Arial"/>
                </w:rPr>
                <w:t>N</w:t>
              </w:r>
            </w:ins>
            <w:ins w:id="592" w:author="Euderlan Freire" w:date="2025-05-27T10:03:00Z">
              <w:r w:rsidRPr="007E7A18">
                <w:rPr>
                  <w:rFonts w:ascii="Arial" w:hAnsi="Arial" w:cs="Arial"/>
                </w:rPr>
                <w:t>F04</w:t>
              </w:r>
            </w:ins>
          </w:p>
        </w:tc>
        <w:tc>
          <w:tcPr>
            <w:tcW w:w="2551" w:type="dxa"/>
            <w:vAlign w:val="center"/>
            <w:tcPrChange w:id="593" w:author="Euderlan Freire" w:date="2025-05-27T10:17:00Z">
              <w:tcPr>
                <w:tcW w:w="2551" w:type="dxa"/>
              </w:tcPr>
            </w:tcPrChange>
          </w:tcPr>
          <w:p w14:paraId="7E911A4E" w14:textId="35B3F259" w:rsidR="006A2BD1" w:rsidRPr="007E7A18" w:rsidRDefault="0091436E">
            <w:pPr>
              <w:spacing w:line="360" w:lineRule="auto"/>
              <w:rPr>
                <w:ins w:id="594" w:author="Euderlan Freire" w:date="2025-05-27T10:03:00Z"/>
                <w:rFonts w:ascii="Arial" w:hAnsi="Arial" w:cs="Arial"/>
                <w:rPrChange w:id="595" w:author="Euderlan Freire" w:date="2025-05-27T10:10:00Z">
                  <w:rPr>
                    <w:ins w:id="596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  <w:pPrChange w:id="597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598" w:author="Euderlan Freire" w:date="2025-05-27T10:05:00Z">
              <w:r w:rsidRPr="007E7A18">
                <w:rPr>
                  <w:rFonts w:ascii="Arial" w:hAnsi="Arial" w:cs="Arial"/>
                  <w:rPrChange w:id="599" w:author="Euderlan Freire" w:date="2025-05-27T10:10:00Z">
                    <w:rPr/>
                  </w:rPrChange>
                </w:rPr>
                <w:t>Infraestrutura Estável</w:t>
              </w:r>
            </w:ins>
          </w:p>
        </w:tc>
        <w:tc>
          <w:tcPr>
            <w:tcW w:w="5103" w:type="dxa"/>
            <w:tcPrChange w:id="600" w:author="Euderlan Freire" w:date="2025-05-27T10:17:00Z">
              <w:tcPr>
                <w:tcW w:w="5103" w:type="dxa"/>
              </w:tcPr>
            </w:tcPrChange>
          </w:tcPr>
          <w:p w14:paraId="1FAB1979" w14:textId="66E3659F" w:rsidR="006A2BD1" w:rsidRPr="007E7A18" w:rsidRDefault="0091436E" w:rsidP="00773532">
            <w:pPr>
              <w:spacing w:line="360" w:lineRule="auto"/>
              <w:rPr>
                <w:ins w:id="601" w:author="Euderlan Freire" w:date="2025-05-27T10:03:00Z"/>
                <w:rFonts w:ascii="Arial" w:hAnsi="Arial" w:cs="Arial"/>
                <w:rPrChange w:id="602" w:author="Euderlan Freire" w:date="2025-05-27T10:10:00Z">
                  <w:rPr>
                    <w:ins w:id="603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604" w:author="Euderlan Freire" w:date="2025-05-27T10:05:00Z">
              <w:r w:rsidRPr="007E7A18">
                <w:rPr>
                  <w:rFonts w:ascii="Arial" w:hAnsi="Arial" w:cs="Arial"/>
                  <w:rPrChange w:id="605" w:author="Euderlan Freire" w:date="2025-05-27T10:10:00Z">
                    <w:rPr/>
                  </w:rPrChange>
                </w:rPr>
                <w:t>Deve ser estável e ter custo operacional sustentável a longo prazo</w:t>
              </w:r>
            </w:ins>
          </w:p>
        </w:tc>
      </w:tr>
      <w:tr w:rsidR="006A2BD1" w:rsidRPr="00773532" w14:paraId="3852CE1E" w14:textId="77777777" w:rsidTr="00102D0C">
        <w:tblPrEx>
          <w:tblW w:w="8642" w:type="dxa"/>
          <w:tblPrExChange w:id="606" w:author="Euderlan Freire" w:date="2025-05-27T10:17:00Z">
            <w:tblPrEx>
              <w:tblW w:w="8642" w:type="dxa"/>
            </w:tblPrEx>
          </w:tblPrExChange>
        </w:tblPrEx>
        <w:trPr>
          <w:ins w:id="607" w:author="Euderlan Freire" w:date="2025-05-27T10:03:00Z"/>
        </w:trPr>
        <w:tc>
          <w:tcPr>
            <w:tcW w:w="988" w:type="dxa"/>
            <w:vAlign w:val="center"/>
            <w:tcPrChange w:id="608" w:author="Euderlan Freire" w:date="2025-05-27T10:17:00Z">
              <w:tcPr>
                <w:tcW w:w="988" w:type="dxa"/>
              </w:tcPr>
            </w:tcPrChange>
          </w:tcPr>
          <w:p w14:paraId="63664032" w14:textId="2066139E" w:rsidR="006A2BD1" w:rsidRPr="007E7A18" w:rsidRDefault="006A2BD1">
            <w:pPr>
              <w:spacing w:line="360" w:lineRule="auto"/>
              <w:rPr>
                <w:ins w:id="609" w:author="Euderlan Freire" w:date="2025-05-27T10:03:00Z"/>
                <w:rFonts w:ascii="Arial" w:hAnsi="Arial" w:cs="Arial"/>
              </w:rPr>
              <w:pPrChange w:id="610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611" w:author="Euderlan Freire" w:date="2025-05-27T10:03:00Z">
              <w:r w:rsidRPr="007E7A18">
                <w:rPr>
                  <w:rFonts w:ascii="Arial" w:hAnsi="Arial" w:cs="Arial"/>
                </w:rPr>
                <w:t>R</w:t>
              </w:r>
            </w:ins>
            <w:ins w:id="612" w:author="Euderlan Freire" w:date="2025-05-27T10:04:00Z">
              <w:r w:rsidRPr="007E7A18">
                <w:rPr>
                  <w:rFonts w:ascii="Arial" w:hAnsi="Arial" w:cs="Arial"/>
                </w:rPr>
                <w:t>N</w:t>
              </w:r>
            </w:ins>
            <w:ins w:id="613" w:author="Euderlan Freire" w:date="2025-05-27T10:03:00Z">
              <w:r w:rsidRPr="007E7A18">
                <w:rPr>
                  <w:rFonts w:ascii="Arial" w:hAnsi="Arial" w:cs="Arial"/>
                </w:rPr>
                <w:t>F05</w:t>
              </w:r>
            </w:ins>
          </w:p>
        </w:tc>
        <w:tc>
          <w:tcPr>
            <w:tcW w:w="2551" w:type="dxa"/>
            <w:vAlign w:val="center"/>
            <w:tcPrChange w:id="614" w:author="Euderlan Freire" w:date="2025-05-27T10:17:00Z">
              <w:tcPr>
                <w:tcW w:w="2551" w:type="dxa"/>
              </w:tcPr>
            </w:tcPrChange>
          </w:tcPr>
          <w:p w14:paraId="64B9A38B" w14:textId="7FB938DE" w:rsidR="006A2BD1" w:rsidRPr="007E7A18" w:rsidRDefault="0091436E">
            <w:pPr>
              <w:spacing w:line="360" w:lineRule="auto"/>
              <w:rPr>
                <w:ins w:id="615" w:author="Euderlan Freire" w:date="2025-05-27T10:03:00Z"/>
                <w:rFonts w:ascii="Arial" w:hAnsi="Arial" w:cs="Arial"/>
                <w:lang w:val="en-US"/>
                <w:rPrChange w:id="616" w:author="Euderlan Freire" w:date="2025-05-27T10:10:00Z">
                  <w:rPr>
                    <w:ins w:id="617" w:author="Euderlan Freire" w:date="2025-05-27T10:03:00Z"/>
                    <w:rFonts w:ascii="Arial" w:hAnsi="Arial" w:cs="Arial"/>
                    <w:sz w:val="24"/>
                    <w:szCs w:val="24"/>
                    <w:lang w:val="en-US"/>
                  </w:rPr>
                </w:rPrChange>
              </w:rPr>
              <w:pPrChange w:id="618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619" w:author="Euderlan Freire" w:date="2025-05-27T10:06:00Z">
              <w:r w:rsidRPr="007E7A18">
                <w:rPr>
                  <w:rFonts w:ascii="Arial" w:hAnsi="Arial" w:cs="Arial"/>
                  <w:rPrChange w:id="620" w:author="Euderlan Freire" w:date="2025-05-27T10:10:00Z">
                    <w:rPr/>
                  </w:rPrChange>
                </w:rPr>
                <w:t xml:space="preserve">Suporte </w:t>
              </w:r>
              <w:r w:rsidR="002A148B" w:rsidRPr="007E7A18">
                <w:rPr>
                  <w:rFonts w:ascii="Arial" w:hAnsi="Arial" w:cs="Arial"/>
                  <w:rPrChange w:id="621" w:author="Euderlan Freire" w:date="2025-05-27T10:10:00Z">
                    <w:rPr/>
                  </w:rPrChange>
                </w:rPr>
                <w:t>vários</w:t>
              </w:r>
              <w:r w:rsidRPr="007E7A18">
                <w:rPr>
                  <w:rFonts w:ascii="Arial" w:hAnsi="Arial" w:cs="Arial"/>
                  <w:rPrChange w:id="622" w:author="Euderlan Freire" w:date="2025-05-27T10:10:00Z">
                    <w:rPr/>
                  </w:rPrChange>
                </w:rPr>
                <w:t xml:space="preserve"> Usuários</w:t>
              </w:r>
            </w:ins>
          </w:p>
        </w:tc>
        <w:tc>
          <w:tcPr>
            <w:tcW w:w="5103" w:type="dxa"/>
            <w:tcPrChange w:id="623" w:author="Euderlan Freire" w:date="2025-05-27T10:17:00Z">
              <w:tcPr>
                <w:tcW w:w="5103" w:type="dxa"/>
              </w:tcPr>
            </w:tcPrChange>
          </w:tcPr>
          <w:p w14:paraId="40C3F31F" w14:textId="6AA0B451" w:rsidR="006A2BD1" w:rsidRPr="007E7A18" w:rsidRDefault="002A148B" w:rsidP="00773532">
            <w:pPr>
              <w:spacing w:line="360" w:lineRule="auto"/>
              <w:rPr>
                <w:ins w:id="624" w:author="Euderlan Freire" w:date="2025-05-27T10:03:00Z"/>
                <w:rFonts w:ascii="Arial" w:hAnsi="Arial" w:cs="Arial"/>
                <w:rPrChange w:id="625" w:author="Euderlan Freire" w:date="2025-05-27T10:10:00Z">
                  <w:rPr>
                    <w:ins w:id="626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627" w:author="Euderlan Freire" w:date="2025-05-27T10:06:00Z">
              <w:r w:rsidRPr="007E7A18">
                <w:rPr>
                  <w:rFonts w:ascii="Arial" w:hAnsi="Arial" w:cs="Arial"/>
                  <w:rPrChange w:id="628" w:author="Euderlan Freire" w:date="2025-05-27T10:10:00Z">
                    <w:rPr/>
                  </w:rPrChange>
                </w:rPr>
                <w:t>Deve suportar vários estudantes e servidores</w:t>
              </w:r>
            </w:ins>
          </w:p>
        </w:tc>
      </w:tr>
      <w:tr w:rsidR="006A2BD1" w:rsidRPr="00773532" w14:paraId="6F168468" w14:textId="77777777" w:rsidTr="00102D0C">
        <w:tblPrEx>
          <w:tblW w:w="8642" w:type="dxa"/>
          <w:tblPrExChange w:id="629" w:author="Euderlan Freire" w:date="2025-05-27T10:17:00Z">
            <w:tblPrEx>
              <w:tblW w:w="8642" w:type="dxa"/>
            </w:tblPrEx>
          </w:tblPrExChange>
        </w:tblPrEx>
        <w:trPr>
          <w:ins w:id="630" w:author="Euderlan Freire" w:date="2025-05-27T10:03:00Z"/>
        </w:trPr>
        <w:tc>
          <w:tcPr>
            <w:tcW w:w="988" w:type="dxa"/>
            <w:vAlign w:val="center"/>
            <w:tcPrChange w:id="631" w:author="Euderlan Freire" w:date="2025-05-27T10:17:00Z">
              <w:tcPr>
                <w:tcW w:w="988" w:type="dxa"/>
              </w:tcPr>
            </w:tcPrChange>
          </w:tcPr>
          <w:p w14:paraId="5BBA3747" w14:textId="070B4D59" w:rsidR="006A2BD1" w:rsidRPr="007E7A18" w:rsidRDefault="006A2BD1">
            <w:pPr>
              <w:spacing w:line="360" w:lineRule="auto"/>
              <w:rPr>
                <w:ins w:id="632" w:author="Euderlan Freire" w:date="2025-05-27T10:03:00Z"/>
                <w:rFonts w:ascii="Arial" w:hAnsi="Arial" w:cs="Arial"/>
              </w:rPr>
              <w:pPrChange w:id="633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634" w:author="Euderlan Freire" w:date="2025-05-27T10:03:00Z">
              <w:r w:rsidRPr="007E7A18">
                <w:rPr>
                  <w:rFonts w:ascii="Arial" w:hAnsi="Arial" w:cs="Arial"/>
                </w:rPr>
                <w:t>R</w:t>
              </w:r>
            </w:ins>
            <w:ins w:id="635" w:author="Euderlan Freire" w:date="2025-05-27T10:04:00Z">
              <w:r w:rsidRPr="007E7A18">
                <w:rPr>
                  <w:rFonts w:ascii="Arial" w:hAnsi="Arial" w:cs="Arial"/>
                </w:rPr>
                <w:t>N</w:t>
              </w:r>
            </w:ins>
            <w:ins w:id="636" w:author="Euderlan Freire" w:date="2025-05-27T10:03:00Z">
              <w:r w:rsidRPr="007E7A18">
                <w:rPr>
                  <w:rFonts w:ascii="Arial" w:hAnsi="Arial" w:cs="Arial"/>
                </w:rPr>
                <w:t>F06</w:t>
              </w:r>
            </w:ins>
          </w:p>
        </w:tc>
        <w:tc>
          <w:tcPr>
            <w:tcW w:w="2551" w:type="dxa"/>
            <w:vAlign w:val="center"/>
            <w:tcPrChange w:id="637" w:author="Euderlan Freire" w:date="2025-05-27T10:17:00Z">
              <w:tcPr>
                <w:tcW w:w="2551" w:type="dxa"/>
              </w:tcPr>
            </w:tcPrChange>
          </w:tcPr>
          <w:p w14:paraId="11E78B98" w14:textId="67E26789" w:rsidR="006A2BD1" w:rsidRPr="007E7A18" w:rsidRDefault="00876227">
            <w:pPr>
              <w:spacing w:line="360" w:lineRule="auto"/>
              <w:rPr>
                <w:ins w:id="638" w:author="Euderlan Freire" w:date="2025-05-27T10:03:00Z"/>
                <w:rFonts w:ascii="Arial" w:hAnsi="Arial" w:cs="Arial"/>
                <w:rPrChange w:id="639" w:author="Euderlan Freire" w:date="2025-05-27T10:10:00Z">
                  <w:rPr>
                    <w:ins w:id="640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  <w:pPrChange w:id="641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642" w:author="Euderlan Freire" w:date="2025-05-27T10:06:00Z">
              <w:r w:rsidRPr="007E7A18">
                <w:rPr>
                  <w:rFonts w:ascii="Arial" w:hAnsi="Arial" w:cs="Arial"/>
                  <w:rPrChange w:id="643" w:author="Euderlan Freire" w:date="2025-05-27T10:10:00Z">
                    <w:rPr/>
                  </w:rPrChange>
                </w:rPr>
                <w:t>Linguagem Diversificada</w:t>
              </w:r>
            </w:ins>
          </w:p>
        </w:tc>
        <w:tc>
          <w:tcPr>
            <w:tcW w:w="5103" w:type="dxa"/>
            <w:tcPrChange w:id="644" w:author="Euderlan Freire" w:date="2025-05-27T10:17:00Z">
              <w:tcPr>
                <w:tcW w:w="5103" w:type="dxa"/>
              </w:tcPr>
            </w:tcPrChange>
          </w:tcPr>
          <w:p w14:paraId="7AE2EFCD" w14:textId="5EA17DB7" w:rsidR="006A2BD1" w:rsidRPr="007E7A18" w:rsidRDefault="00876227" w:rsidP="00773532">
            <w:pPr>
              <w:spacing w:line="360" w:lineRule="auto"/>
              <w:rPr>
                <w:ins w:id="645" w:author="Euderlan Freire" w:date="2025-05-27T10:03:00Z"/>
                <w:rFonts w:ascii="Arial" w:hAnsi="Arial" w:cs="Arial"/>
                <w:rPrChange w:id="646" w:author="Euderlan Freire" w:date="2025-05-27T10:10:00Z">
                  <w:rPr>
                    <w:ins w:id="647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648" w:author="Euderlan Freire" w:date="2025-05-27T10:07:00Z">
              <w:r w:rsidRPr="007E7A18">
                <w:rPr>
                  <w:rFonts w:ascii="Arial" w:hAnsi="Arial" w:cs="Arial"/>
                  <w:rPrChange w:id="649" w:author="Euderlan Freire" w:date="2025-05-27T10:10:00Z">
                    <w:rPr/>
                  </w:rPrChange>
                </w:rPr>
                <w:t>Deve atender desde perguntas coloquiais até técnicas específicas</w:t>
              </w:r>
            </w:ins>
          </w:p>
        </w:tc>
      </w:tr>
      <w:tr w:rsidR="006A2BD1" w:rsidRPr="00773532" w14:paraId="59FC6171" w14:textId="77777777" w:rsidTr="00102D0C">
        <w:tblPrEx>
          <w:tblW w:w="8642" w:type="dxa"/>
          <w:tblPrExChange w:id="650" w:author="Euderlan Freire" w:date="2025-05-27T10:17:00Z">
            <w:tblPrEx>
              <w:tblW w:w="8642" w:type="dxa"/>
            </w:tblPrEx>
          </w:tblPrExChange>
        </w:tblPrEx>
        <w:trPr>
          <w:ins w:id="651" w:author="Euderlan Freire" w:date="2025-05-27T10:03:00Z"/>
        </w:trPr>
        <w:tc>
          <w:tcPr>
            <w:tcW w:w="988" w:type="dxa"/>
            <w:vAlign w:val="center"/>
            <w:tcPrChange w:id="652" w:author="Euderlan Freire" w:date="2025-05-27T10:17:00Z">
              <w:tcPr>
                <w:tcW w:w="988" w:type="dxa"/>
              </w:tcPr>
            </w:tcPrChange>
          </w:tcPr>
          <w:p w14:paraId="4DE26A37" w14:textId="57A3049B" w:rsidR="006A2BD1" w:rsidRPr="007E7A18" w:rsidRDefault="006A2BD1">
            <w:pPr>
              <w:spacing w:line="360" w:lineRule="auto"/>
              <w:rPr>
                <w:ins w:id="653" w:author="Euderlan Freire" w:date="2025-05-27T10:03:00Z"/>
                <w:rFonts w:ascii="Arial" w:hAnsi="Arial" w:cs="Arial"/>
              </w:rPr>
              <w:pPrChange w:id="654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655" w:author="Euderlan Freire" w:date="2025-05-27T10:03:00Z">
              <w:r w:rsidRPr="007E7A18">
                <w:rPr>
                  <w:rFonts w:ascii="Arial" w:hAnsi="Arial" w:cs="Arial"/>
                </w:rPr>
                <w:t>R</w:t>
              </w:r>
            </w:ins>
            <w:ins w:id="656" w:author="Euderlan Freire" w:date="2025-05-27T10:04:00Z">
              <w:r w:rsidRPr="007E7A18">
                <w:rPr>
                  <w:rFonts w:ascii="Arial" w:hAnsi="Arial" w:cs="Arial"/>
                </w:rPr>
                <w:t>N</w:t>
              </w:r>
            </w:ins>
            <w:ins w:id="657" w:author="Euderlan Freire" w:date="2025-05-27T10:03:00Z">
              <w:r w:rsidRPr="007E7A18">
                <w:rPr>
                  <w:rFonts w:ascii="Arial" w:hAnsi="Arial" w:cs="Arial"/>
                </w:rPr>
                <w:t>F07</w:t>
              </w:r>
            </w:ins>
          </w:p>
        </w:tc>
        <w:tc>
          <w:tcPr>
            <w:tcW w:w="2551" w:type="dxa"/>
            <w:vAlign w:val="center"/>
            <w:tcPrChange w:id="658" w:author="Euderlan Freire" w:date="2025-05-27T10:17:00Z">
              <w:tcPr>
                <w:tcW w:w="2551" w:type="dxa"/>
              </w:tcPr>
            </w:tcPrChange>
          </w:tcPr>
          <w:p w14:paraId="02119122" w14:textId="085CE5C3" w:rsidR="006A2BD1" w:rsidRPr="007E7A18" w:rsidRDefault="00876227">
            <w:pPr>
              <w:spacing w:line="360" w:lineRule="auto"/>
              <w:rPr>
                <w:ins w:id="659" w:author="Euderlan Freire" w:date="2025-05-27T10:03:00Z"/>
                <w:rFonts w:ascii="Arial" w:hAnsi="Arial" w:cs="Arial"/>
                <w:rPrChange w:id="660" w:author="Euderlan Freire" w:date="2025-05-27T10:10:00Z">
                  <w:rPr>
                    <w:ins w:id="661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  <w:pPrChange w:id="662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663" w:author="Euderlan Freire" w:date="2025-05-27T10:07:00Z">
              <w:r w:rsidRPr="007E7A18">
                <w:rPr>
                  <w:rFonts w:ascii="Arial" w:hAnsi="Arial" w:cs="Arial"/>
                  <w:rPrChange w:id="664" w:author="Euderlan Freire" w:date="2025-05-27T10:10:00Z">
                    <w:rPr/>
                  </w:rPrChange>
                </w:rPr>
                <w:t xml:space="preserve">Acessibilidade </w:t>
              </w:r>
              <w:proofErr w:type="spellStart"/>
              <w:r w:rsidRPr="007E7A18">
                <w:rPr>
                  <w:rFonts w:ascii="Arial" w:hAnsi="Arial" w:cs="Arial"/>
                  <w:rPrChange w:id="665" w:author="Euderlan Freire" w:date="2025-05-27T10:10:00Z">
                    <w:rPr/>
                  </w:rPrChange>
                </w:rPr>
                <w:t>eMAG</w:t>
              </w:r>
            </w:ins>
            <w:proofErr w:type="spellEnd"/>
          </w:p>
        </w:tc>
        <w:tc>
          <w:tcPr>
            <w:tcW w:w="5103" w:type="dxa"/>
            <w:tcPrChange w:id="666" w:author="Euderlan Freire" w:date="2025-05-27T10:17:00Z">
              <w:tcPr>
                <w:tcW w:w="5103" w:type="dxa"/>
              </w:tcPr>
            </w:tcPrChange>
          </w:tcPr>
          <w:p w14:paraId="76F96DF6" w14:textId="1BAA9289" w:rsidR="006A2BD1" w:rsidRPr="007E7A18" w:rsidRDefault="00041924" w:rsidP="00773532">
            <w:pPr>
              <w:spacing w:line="360" w:lineRule="auto"/>
              <w:rPr>
                <w:ins w:id="667" w:author="Euderlan Freire" w:date="2025-05-27T10:03:00Z"/>
                <w:rFonts w:ascii="Arial" w:hAnsi="Arial" w:cs="Arial"/>
                <w:rPrChange w:id="668" w:author="Euderlan Freire" w:date="2025-05-27T10:10:00Z">
                  <w:rPr>
                    <w:ins w:id="669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670" w:author="Euderlan Freire" w:date="2025-05-27T10:07:00Z">
              <w:r w:rsidRPr="007E7A18">
                <w:rPr>
                  <w:rFonts w:ascii="Arial" w:hAnsi="Arial" w:cs="Arial"/>
                  <w:rPrChange w:id="671" w:author="Euderlan Freire" w:date="2025-05-27T10:10:00Z">
                    <w:rPr/>
                  </w:rPrChange>
                </w:rPr>
                <w:t xml:space="preserve">Deve seguir diretrizes do </w:t>
              </w:r>
              <w:proofErr w:type="spellStart"/>
              <w:r w:rsidRPr="007E7A18">
                <w:rPr>
                  <w:rFonts w:ascii="Arial" w:hAnsi="Arial" w:cs="Arial"/>
                  <w:rPrChange w:id="672" w:author="Euderlan Freire" w:date="2025-05-27T10:10:00Z">
                    <w:rPr/>
                  </w:rPrChange>
                </w:rPr>
                <w:t>eMAG</w:t>
              </w:r>
              <w:proofErr w:type="spellEnd"/>
              <w:r w:rsidRPr="007E7A18">
                <w:rPr>
                  <w:rFonts w:ascii="Arial" w:hAnsi="Arial" w:cs="Arial"/>
                  <w:rPrChange w:id="673" w:author="Euderlan Freire" w:date="2025-05-27T10:10:00Z">
                    <w:rPr/>
                  </w:rPrChange>
                </w:rPr>
                <w:t>: compatibilidade com leitores de tela, navegação por teclado e contraste adequado</w:t>
              </w:r>
            </w:ins>
          </w:p>
        </w:tc>
      </w:tr>
      <w:tr w:rsidR="006A2BD1" w:rsidRPr="00773532" w14:paraId="1DBCCA17" w14:textId="77777777" w:rsidTr="00102D0C">
        <w:tblPrEx>
          <w:tblW w:w="8642" w:type="dxa"/>
          <w:tblPrExChange w:id="674" w:author="Euderlan Freire" w:date="2025-05-27T10:17:00Z">
            <w:tblPrEx>
              <w:tblW w:w="8642" w:type="dxa"/>
            </w:tblPrEx>
          </w:tblPrExChange>
        </w:tblPrEx>
        <w:trPr>
          <w:trHeight w:val="1127"/>
          <w:ins w:id="675" w:author="Euderlan Freire" w:date="2025-05-27T10:03:00Z"/>
        </w:trPr>
        <w:tc>
          <w:tcPr>
            <w:tcW w:w="988" w:type="dxa"/>
            <w:vAlign w:val="center"/>
            <w:tcPrChange w:id="676" w:author="Euderlan Freire" w:date="2025-05-27T10:17:00Z">
              <w:tcPr>
                <w:tcW w:w="988" w:type="dxa"/>
              </w:tcPr>
            </w:tcPrChange>
          </w:tcPr>
          <w:p w14:paraId="42330C2F" w14:textId="23F48DC5" w:rsidR="006A2BD1" w:rsidRPr="007E7A18" w:rsidRDefault="006A2BD1">
            <w:pPr>
              <w:spacing w:line="360" w:lineRule="auto"/>
              <w:rPr>
                <w:ins w:id="677" w:author="Euderlan Freire" w:date="2025-05-27T10:03:00Z"/>
                <w:rFonts w:ascii="Arial" w:hAnsi="Arial" w:cs="Arial"/>
              </w:rPr>
              <w:pPrChange w:id="678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679" w:author="Euderlan Freire" w:date="2025-05-27T10:03:00Z">
              <w:r w:rsidRPr="007E7A18">
                <w:rPr>
                  <w:rFonts w:ascii="Arial" w:hAnsi="Arial" w:cs="Arial"/>
                </w:rPr>
                <w:t>R</w:t>
              </w:r>
            </w:ins>
            <w:ins w:id="680" w:author="Euderlan Freire" w:date="2025-05-27T10:04:00Z">
              <w:r w:rsidRPr="007E7A18">
                <w:rPr>
                  <w:rFonts w:ascii="Arial" w:hAnsi="Arial" w:cs="Arial"/>
                </w:rPr>
                <w:t>N</w:t>
              </w:r>
            </w:ins>
            <w:ins w:id="681" w:author="Euderlan Freire" w:date="2025-05-27T10:03:00Z">
              <w:r w:rsidRPr="007E7A18">
                <w:rPr>
                  <w:rFonts w:ascii="Arial" w:hAnsi="Arial" w:cs="Arial"/>
                </w:rPr>
                <w:t>F08</w:t>
              </w:r>
            </w:ins>
          </w:p>
        </w:tc>
        <w:tc>
          <w:tcPr>
            <w:tcW w:w="2551" w:type="dxa"/>
            <w:vAlign w:val="center"/>
            <w:tcPrChange w:id="682" w:author="Euderlan Freire" w:date="2025-05-27T10:17:00Z">
              <w:tcPr>
                <w:tcW w:w="2551" w:type="dxa"/>
              </w:tcPr>
            </w:tcPrChange>
          </w:tcPr>
          <w:p w14:paraId="3B6742A3" w14:textId="6675ABBD" w:rsidR="006A2BD1" w:rsidRPr="007E7A18" w:rsidRDefault="00041924">
            <w:pPr>
              <w:spacing w:line="360" w:lineRule="auto"/>
              <w:rPr>
                <w:ins w:id="683" w:author="Euderlan Freire" w:date="2025-05-27T10:03:00Z"/>
                <w:rFonts w:ascii="Arial" w:hAnsi="Arial" w:cs="Arial"/>
                <w:rPrChange w:id="684" w:author="Euderlan Freire" w:date="2025-05-27T10:10:00Z">
                  <w:rPr>
                    <w:ins w:id="685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  <w:pPrChange w:id="686" w:author="Euderlan Freire" w:date="2025-05-27T10:17:00Z">
                <w:pPr>
                  <w:spacing w:line="360" w:lineRule="auto"/>
                  <w:jc w:val="center"/>
                </w:pPr>
              </w:pPrChange>
            </w:pPr>
            <w:ins w:id="687" w:author="Euderlan Freire" w:date="2025-05-27T10:07:00Z">
              <w:r w:rsidRPr="007E7A18">
                <w:rPr>
                  <w:rFonts w:ascii="Arial" w:hAnsi="Arial" w:cs="Arial"/>
                  <w:rPrChange w:id="688" w:author="Euderlan Freire" w:date="2025-05-27T10:10:00Z">
                    <w:rPr/>
                  </w:rPrChange>
                </w:rPr>
                <w:t>Usabilidade Intuitiva</w:t>
              </w:r>
            </w:ins>
          </w:p>
        </w:tc>
        <w:tc>
          <w:tcPr>
            <w:tcW w:w="5103" w:type="dxa"/>
            <w:tcPrChange w:id="689" w:author="Euderlan Freire" w:date="2025-05-27T10:17:00Z">
              <w:tcPr>
                <w:tcW w:w="5103" w:type="dxa"/>
              </w:tcPr>
            </w:tcPrChange>
          </w:tcPr>
          <w:p w14:paraId="03743FB6" w14:textId="13C23033" w:rsidR="006A2BD1" w:rsidRPr="007E7A18" w:rsidRDefault="00BC760E" w:rsidP="00773532">
            <w:pPr>
              <w:spacing w:line="360" w:lineRule="auto"/>
              <w:rPr>
                <w:ins w:id="690" w:author="Euderlan Freire" w:date="2025-05-27T10:03:00Z"/>
                <w:rFonts w:ascii="Arial" w:hAnsi="Arial" w:cs="Arial"/>
                <w:rPrChange w:id="691" w:author="Euderlan Freire" w:date="2025-05-27T10:10:00Z">
                  <w:rPr>
                    <w:ins w:id="692" w:author="Euderlan Freire" w:date="2025-05-27T10:03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693" w:author="Euderlan Freire" w:date="2025-05-27T10:07:00Z">
              <w:r w:rsidRPr="007E7A18">
                <w:rPr>
                  <w:rFonts w:ascii="Arial" w:hAnsi="Arial" w:cs="Arial"/>
                  <w:rPrChange w:id="694" w:author="Euderlan Freire" w:date="2025-05-27T10:10:00Z">
                    <w:rPr/>
                  </w:rPrChange>
                </w:rPr>
                <w:t>A IA não pode "inventar" informações - melhor dizer "não encontrei" que dar resposta errada</w:t>
              </w:r>
            </w:ins>
          </w:p>
        </w:tc>
      </w:tr>
    </w:tbl>
    <w:p w14:paraId="41AB380E" w14:textId="3C929F11" w:rsidR="3270824C" w:rsidRDefault="3270824C" w:rsidP="3270824C">
      <w:pPr>
        <w:spacing w:line="360" w:lineRule="auto"/>
        <w:rPr>
          <w:ins w:id="695" w:author="Yasmin Lima" w:date="2025-05-25T23:30:00Z"/>
          <w:del w:id="696" w:author="Hissa Bárbara Oliveira" w:date="2025-05-25T23:44:00Z"/>
          <w:rFonts w:ascii="Arial" w:hAnsi="Arial" w:cs="Arial"/>
          <w:sz w:val="24"/>
          <w:szCs w:val="24"/>
        </w:rPr>
      </w:pPr>
      <w:ins w:id="697" w:author="Yasmin Lima" w:date="2025-05-25T23:30:00Z">
        <w:del w:id="698" w:author="Hissa Bárbara Oliveira" w:date="2025-05-25T23:44:00Z">
          <w:r w:rsidRPr="3270824C" w:rsidDel="3270824C">
            <w:rPr>
              <w:rFonts w:ascii="Arial" w:hAnsi="Arial" w:cs="Arial"/>
              <w:sz w:val="24"/>
              <w:szCs w:val="24"/>
            </w:rPr>
            <w:lastRenderedPageBreak/>
            <w:delText>RESTRIÇÕES E CONDIÇÕES</w:delText>
          </w:r>
        </w:del>
      </w:ins>
    </w:p>
    <w:p w14:paraId="5DFC9634" w14:textId="7058F971" w:rsidR="3270824C" w:rsidRDefault="3270824C" w:rsidP="3270824C">
      <w:pPr>
        <w:spacing w:line="360" w:lineRule="auto"/>
        <w:rPr>
          <w:ins w:id="699" w:author="Yasmin Lima" w:date="2025-05-25T23:30:00Z"/>
          <w:del w:id="700" w:author="Hissa Bárbara Oliveira" w:date="2025-05-25T23:44:00Z"/>
          <w:rFonts w:ascii="Arial" w:hAnsi="Arial" w:cs="Arial"/>
          <w:sz w:val="24"/>
          <w:szCs w:val="24"/>
        </w:rPr>
      </w:pPr>
      <w:ins w:id="701" w:author="Yasmin Lima" w:date="2025-05-25T23:30:00Z">
        <w:del w:id="702" w:author="Hissa Bárbara Oliveira" w:date="2025-05-25T23:44:00Z">
          <w:r w:rsidRPr="3270824C" w:rsidDel="3270824C">
            <w:rPr>
              <w:rFonts w:ascii="Arial" w:hAnsi="Arial" w:cs="Arial"/>
              <w:sz w:val="24"/>
              <w:szCs w:val="24"/>
            </w:rPr>
            <w:delText>Prazo</w:delText>
          </w:r>
        </w:del>
      </w:ins>
    </w:p>
    <w:p w14:paraId="3520656F" w14:textId="53301696" w:rsidR="3270824C" w:rsidRDefault="3270824C" w:rsidP="3270824C">
      <w:pPr>
        <w:spacing w:line="360" w:lineRule="auto"/>
        <w:rPr>
          <w:ins w:id="703" w:author="Yasmin Lima" w:date="2025-05-25T23:30:00Z"/>
          <w:del w:id="704" w:author="Hissa Bárbara Oliveira" w:date="2025-05-25T23:44:00Z"/>
          <w:rFonts w:ascii="Arial" w:hAnsi="Arial" w:cs="Arial"/>
          <w:sz w:val="24"/>
          <w:szCs w:val="24"/>
        </w:rPr>
      </w:pPr>
      <w:ins w:id="705" w:author="Yasmin Lima" w:date="2025-05-25T23:30:00Z">
        <w:del w:id="706" w:author="Hissa Bárbara Oliveira" w:date="2025-05-25T23:44:00Z">
          <w:r w:rsidRPr="3270824C" w:rsidDel="3270824C">
            <w:rPr>
              <w:rFonts w:ascii="Arial" w:hAnsi="Arial" w:cs="Arial"/>
              <w:sz w:val="24"/>
              <w:szCs w:val="24"/>
            </w:rPr>
            <w:delText>Entrega: até fevereiro de 2026</w:delText>
          </w:r>
        </w:del>
      </w:ins>
    </w:p>
    <w:p w14:paraId="555E7D3B" w14:textId="6030EB03" w:rsidR="3270824C" w:rsidRDefault="3270824C" w:rsidP="3270824C">
      <w:pPr>
        <w:spacing w:line="360" w:lineRule="auto"/>
        <w:rPr>
          <w:rFonts w:ascii="Arial" w:hAnsi="Arial" w:cs="Arial"/>
          <w:sz w:val="24"/>
          <w:szCs w:val="24"/>
        </w:rPr>
      </w:pPr>
      <w:ins w:id="707" w:author="Yasmin Lima" w:date="2025-05-25T23:30:00Z">
        <w:del w:id="708" w:author="Hissa Bárbara Oliveira" w:date="2025-05-25T23:44:00Z">
          <w:r w:rsidRPr="3270824C" w:rsidDel="3270824C">
            <w:rPr>
              <w:rFonts w:ascii="Arial" w:hAnsi="Arial" w:cs="Arial"/>
              <w:sz w:val="24"/>
              <w:szCs w:val="24"/>
            </w:rPr>
            <w:delText>Período crítico: início do ano letivo</w:delText>
          </w:r>
        </w:del>
      </w:ins>
    </w:p>
    <w:sectPr w:rsidR="32708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16B"/>
    <w:multiLevelType w:val="hybridMultilevel"/>
    <w:tmpl w:val="7CB8F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A25"/>
    <w:multiLevelType w:val="hybridMultilevel"/>
    <w:tmpl w:val="132A95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BC3473"/>
    <w:multiLevelType w:val="hybridMultilevel"/>
    <w:tmpl w:val="DF648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7438A"/>
    <w:multiLevelType w:val="hybridMultilevel"/>
    <w:tmpl w:val="6B6457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1729D8"/>
    <w:multiLevelType w:val="hybridMultilevel"/>
    <w:tmpl w:val="137CB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A595F"/>
    <w:multiLevelType w:val="hybridMultilevel"/>
    <w:tmpl w:val="93C8F7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D57EB1"/>
    <w:multiLevelType w:val="hybridMultilevel"/>
    <w:tmpl w:val="2D687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16CE9"/>
    <w:multiLevelType w:val="hybridMultilevel"/>
    <w:tmpl w:val="D25CA2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472EEC"/>
    <w:multiLevelType w:val="hybridMultilevel"/>
    <w:tmpl w:val="B25055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A3BAD"/>
    <w:multiLevelType w:val="hybridMultilevel"/>
    <w:tmpl w:val="49D24F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6B6F42"/>
    <w:multiLevelType w:val="hybridMultilevel"/>
    <w:tmpl w:val="F6A0F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87414"/>
    <w:multiLevelType w:val="hybridMultilevel"/>
    <w:tmpl w:val="04AA44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UDERLAN FREIRE DA SILVA ABREU">
    <w15:presenceInfo w15:providerId="None" w15:userId="EUDERLAN FREIRE DA SILVA ABREU"/>
  </w15:person>
  <w15:person w15:author="Euderlan Freire">
    <w15:presenceInfo w15:providerId="Windows Live" w15:userId="35daea64b44f1f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EE"/>
    <w:rsid w:val="000114A2"/>
    <w:rsid w:val="0001431E"/>
    <w:rsid w:val="00041924"/>
    <w:rsid w:val="0006090E"/>
    <w:rsid w:val="000A1F61"/>
    <w:rsid w:val="000A23C1"/>
    <w:rsid w:val="000C6A06"/>
    <w:rsid w:val="00102D0C"/>
    <w:rsid w:val="001C4B4F"/>
    <w:rsid w:val="001D676D"/>
    <w:rsid w:val="001E3E9E"/>
    <w:rsid w:val="001F6133"/>
    <w:rsid w:val="00250473"/>
    <w:rsid w:val="002A148B"/>
    <w:rsid w:val="002A576F"/>
    <w:rsid w:val="002C647C"/>
    <w:rsid w:val="002D7148"/>
    <w:rsid w:val="003631D6"/>
    <w:rsid w:val="003F21BF"/>
    <w:rsid w:val="003F6C2E"/>
    <w:rsid w:val="00406179"/>
    <w:rsid w:val="0047213D"/>
    <w:rsid w:val="005125EE"/>
    <w:rsid w:val="00522791"/>
    <w:rsid w:val="00533D11"/>
    <w:rsid w:val="0054283A"/>
    <w:rsid w:val="00550DC1"/>
    <w:rsid w:val="0055663A"/>
    <w:rsid w:val="005568F0"/>
    <w:rsid w:val="005C0D31"/>
    <w:rsid w:val="005D4A9C"/>
    <w:rsid w:val="005E14D2"/>
    <w:rsid w:val="00626ACC"/>
    <w:rsid w:val="00651C26"/>
    <w:rsid w:val="006A2BD1"/>
    <w:rsid w:val="006A7C6E"/>
    <w:rsid w:val="006C0BCB"/>
    <w:rsid w:val="006D6BE7"/>
    <w:rsid w:val="007240F9"/>
    <w:rsid w:val="00780FF8"/>
    <w:rsid w:val="007A5EF1"/>
    <w:rsid w:val="007C382D"/>
    <w:rsid w:val="007E7A18"/>
    <w:rsid w:val="007F7254"/>
    <w:rsid w:val="00813514"/>
    <w:rsid w:val="0083779B"/>
    <w:rsid w:val="00876227"/>
    <w:rsid w:val="00880D10"/>
    <w:rsid w:val="008A4BF7"/>
    <w:rsid w:val="008A77EB"/>
    <w:rsid w:val="008D0951"/>
    <w:rsid w:val="0091436E"/>
    <w:rsid w:val="009365ED"/>
    <w:rsid w:val="00936C1A"/>
    <w:rsid w:val="00967C97"/>
    <w:rsid w:val="00980B27"/>
    <w:rsid w:val="009A47DA"/>
    <w:rsid w:val="00A46FDA"/>
    <w:rsid w:val="00A92B05"/>
    <w:rsid w:val="00AA31F3"/>
    <w:rsid w:val="00AB6D27"/>
    <w:rsid w:val="00B634D7"/>
    <w:rsid w:val="00B73B12"/>
    <w:rsid w:val="00BC1AD9"/>
    <w:rsid w:val="00BC760E"/>
    <w:rsid w:val="00BD48DF"/>
    <w:rsid w:val="00BD608D"/>
    <w:rsid w:val="00C45DBF"/>
    <w:rsid w:val="00C661A7"/>
    <w:rsid w:val="00C70DB9"/>
    <w:rsid w:val="00C96196"/>
    <w:rsid w:val="00CD33B4"/>
    <w:rsid w:val="00CF44F2"/>
    <w:rsid w:val="00CF6A89"/>
    <w:rsid w:val="00D750B3"/>
    <w:rsid w:val="00D77790"/>
    <w:rsid w:val="00D92CB0"/>
    <w:rsid w:val="00D95462"/>
    <w:rsid w:val="00D978E5"/>
    <w:rsid w:val="00DA3662"/>
    <w:rsid w:val="00DA5064"/>
    <w:rsid w:val="00DA5542"/>
    <w:rsid w:val="00DB23B4"/>
    <w:rsid w:val="00DB6F71"/>
    <w:rsid w:val="00DD207D"/>
    <w:rsid w:val="00E142A5"/>
    <w:rsid w:val="00E3288E"/>
    <w:rsid w:val="00E47980"/>
    <w:rsid w:val="00EA3A3A"/>
    <w:rsid w:val="00EB35DD"/>
    <w:rsid w:val="00EB46A3"/>
    <w:rsid w:val="00EB62C9"/>
    <w:rsid w:val="00EB756E"/>
    <w:rsid w:val="00EC799D"/>
    <w:rsid w:val="00F46BD2"/>
    <w:rsid w:val="00F85D38"/>
    <w:rsid w:val="00F972DD"/>
    <w:rsid w:val="00FB03F9"/>
    <w:rsid w:val="00FC1E0F"/>
    <w:rsid w:val="00FE769C"/>
    <w:rsid w:val="10E782B8"/>
    <w:rsid w:val="12515909"/>
    <w:rsid w:val="1D58B811"/>
    <w:rsid w:val="284FCD14"/>
    <w:rsid w:val="2B67F0E7"/>
    <w:rsid w:val="325E0A63"/>
    <w:rsid w:val="3270824C"/>
    <w:rsid w:val="4985B347"/>
    <w:rsid w:val="4BF30629"/>
    <w:rsid w:val="534DA657"/>
    <w:rsid w:val="54454D74"/>
    <w:rsid w:val="5F8821C0"/>
    <w:rsid w:val="6F26764C"/>
    <w:rsid w:val="74B4FB8E"/>
    <w:rsid w:val="7635BF09"/>
    <w:rsid w:val="7F3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A66D3B"/>
  <w15:chartTrackingRefBased/>
  <w15:docId w15:val="{C4B08B19-7652-4103-9A37-A97CE3C5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12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25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Reviso">
    <w:name w:val="Revision"/>
    <w:hidden/>
    <w:uiPriority w:val="99"/>
    <w:semiHidden/>
    <w:rsid w:val="00DB6F7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B6F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1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C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64F4-341A-4253-AA4C-90E0C93B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1033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EUDERLAN FREIRE DA SILVA ABREU</dc:creator>
  <cp:keywords/>
  <dc:description/>
  <cp:lastModifiedBy>EUDERLAN FREIRE DA SILVA ABREU</cp:lastModifiedBy>
  <cp:revision>2</cp:revision>
  <dcterms:created xsi:type="dcterms:W3CDTF">2025-05-27T17:50:00Z</dcterms:created>
  <dcterms:modified xsi:type="dcterms:W3CDTF">2025-05-27T17:50:00Z</dcterms:modified>
</cp:coreProperties>
</file>