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D12F" w14:textId="77777777" w:rsidR="00777B29" w:rsidRPr="001E6501" w:rsidRDefault="001E6501" w:rsidP="001E6501">
      <w:pPr>
        <w:pBdr>
          <w:top w:val="nil"/>
          <w:left w:val="nil"/>
          <w:bottom w:val="nil"/>
          <w:right w:val="nil"/>
          <w:between w:val="nil"/>
        </w:pBdr>
        <w:spacing w:before="72" w:line="491" w:lineRule="auto"/>
        <w:ind w:right="-1"/>
        <w:jc w:val="center"/>
        <w:rPr>
          <w:rFonts w:ascii="Arial" w:hAnsi="Arial" w:cs="Arial"/>
          <w:b/>
          <w:color w:val="000000"/>
          <w:u w:val="single"/>
        </w:rPr>
      </w:pPr>
      <w:r w:rsidRPr="001E6501">
        <w:rPr>
          <w:rFonts w:ascii="Arial" w:hAnsi="Arial" w:cs="Arial"/>
          <w:b/>
          <w:color w:val="000000"/>
        </w:rPr>
        <w:t>FORMULÁRIO PARA REGISTRO DE PROGRAMA DE COMPUTADOR</w:t>
      </w:r>
    </w:p>
    <w:p w14:paraId="7A0FCC11" w14:textId="77777777" w:rsidR="00777B29" w:rsidRPr="001E6501" w:rsidRDefault="00777B29" w:rsidP="001E6501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>DADOS DO(S) TITULAR(ES)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w14:paraId="4B1499C4" w14:textId="77777777" w:rsidR="00A67E63" w:rsidRDefault="00A67E63" w:rsidP="001E6501">
      <w:pPr>
        <w:spacing w:before="8"/>
        <w:rPr>
          <w:rFonts w:ascii="Arial" w:hAnsi="Arial" w:cs="Arial"/>
          <w:b/>
        </w:rPr>
      </w:pPr>
    </w:p>
    <w:p w14:paraId="705BDC20" w14:textId="77777777" w:rsidR="00777B29" w:rsidRPr="001E6501" w:rsidRDefault="00777B29" w:rsidP="00A67E63">
      <w:pPr>
        <w:spacing w:before="8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Nome ou Razão Social: </w:t>
      </w:r>
      <w:r w:rsidRPr="001E6501">
        <w:rPr>
          <w:rFonts w:ascii="Arial" w:hAnsi="Arial" w:cs="Arial"/>
        </w:rPr>
        <w:t>UNIVERSIDADE FEDERAL DO MARANHÃO</w:t>
      </w:r>
    </w:p>
    <w:p w14:paraId="0F18B55C" w14:textId="77777777" w:rsidR="00777B29" w:rsidRPr="001E6501" w:rsidRDefault="00777B29" w:rsidP="00A67E63">
      <w:pPr>
        <w:spacing w:before="117" w:line="360" w:lineRule="auto"/>
        <w:ind w:right="4579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Tipo de Pessoa: </w:t>
      </w:r>
      <w:r w:rsidRPr="001E6501">
        <w:rPr>
          <w:rFonts w:ascii="Arial" w:hAnsi="Arial" w:cs="Arial"/>
        </w:rPr>
        <w:t xml:space="preserve">Pessoa Jurídica </w:t>
      </w:r>
      <w:r w:rsidRPr="001E6501">
        <w:rPr>
          <w:rFonts w:ascii="Arial" w:hAnsi="Arial" w:cs="Arial"/>
          <w:b/>
        </w:rPr>
        <w:t xml:space="preserve">CPF/CNPJ: </w:t>
      </w:r>
      <w:r w:rsidRPr="001E6501">
        <w:rPr>
          <w:rFonts w:ascii="Arial" w:hAnsi="Arial" w:cs="Arial"/>
        </w:rPr>
        <w:t>06279103000119</w:t>
      </w:r>
    </w:p>
    <w:p w14:paraId="41F2361B" w14:textId="77777777" w:rsidR="00777B29" w:rsidRPr="001E6501" w:rsidRDefault="00777B29" w:rsidP="00A67E63">
      <w:pPr>
        <w:spacing w:before="2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Nacionalidade: </w:t>
      </w:r>
      <w:r w:rsidRPr="001E6501">
        <w:rPr>
          <w:rFonts w:ascii="Arial" w:hAnsi="Arial" w:cs="Arial"/>
        </w:rPr>
        <w:t>Brasileira</w:t>
      </w:r>
    </w:p>
    <w:p w14:paraId="04127FAE" w14:textId="77777777" w:rsidR="00777B29" w:rsidRPr="001E6501" w:rsidRDefault="00777B29" w:rsidP="00A67E63">
      <w:pPr>
        <w:spacing w:before="117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Qualificação Jurídica: </w:t>
      </w:r>
      <w:r w:rsidRPr="001E6501">
        <w:rPr>
          <w:rFonts w:ascii="Arial" w:hAnsi="Arial" w:cs="Arial"/>
        </w:rPr>
        <w:t>Instituição de Ensino e Pesquisa</w:t>
      </w:r>
    </w:p>
    <w:p w14:paraId="54B8EFD4" w14:textId="623FAC2E" w:rsidR="00777B29" w:rsidRPr="001E6501" w:rsidRDefault="4E87B32F" w:rsidP="00A67E63">
      <w:pPr>
        <w:spacing w:before="120" w:line="360" w:lineRule="auto"/>
        <w:ind w:right="1325"/>
        <w:rPr>
          <w:rFonts w:ascii="Arial" w:hAnsi="Arial" w:cs="Arial"/>
        </w:rPr>
      </w:pPr>
      <w:r w:rsidRPr="4E87B32F">
        <w:rPr>
          <w:rFonts w:ascii="Arial" w:hAnsi="Arial" w:cs="Arial"/>
          <w:b/>
          <w:bCs/>
        </w:rPr>
        <w:t xml:space="preserve">Endereço: </w:t>
      </w:r>
      <w:r w:rsidRPr="4E87B32F">
        <w:rPr>
          <w:rFonts w:ascii="Arial" w:hAnsi="Arial" w:cs="Arial"/>
        </w:rPr>
        <w:t xml:space="preserve">Cidade Universitária Dom </w:t>
      </w:r>
      <w:del w:id="0" w:author="Usuário Convidado" w:date="2025-06-12T16:30:00Z">
        <w:r w:rsidR="00777B29" w:rsidRPr="4E87B32F" w:rsidDel="4E87B32F">
          <w:rPr>
            <w:rFonts w:ascii="Arial" w:hAnsi="Arial" w:cs="Arial"/>
          </w:rPr>
          <w:delText>Delgado,  Av.</w:delText>
        </w:r>
      </w:del>
      <w:ins w:id="1" w:author="Usuário Convidado" w:date="2025-06-12T16:30:00Z">
        <w:r w:rsidRPr="4E87B32F">
          <w:rPr>
            <w:rFonts w:ascii="Arial" w:hAnsi="Arial" w:cs="Arial"/>
          </w:rPr>
          <w:t>Delgado, Av.</w:t>
        </w:r>
      </w:ins>
      <w:r w:rsidRPr="4E87B32F">
        <w:rPr>
          <w:rFonts w:ascii="Arial" w:hAnsi="Arial" w:cs="Arial"/>
        </w:rPr>
        <w:t xml:space="preserve"> dos Portugueses, 1966, Vila Bacanga.</w:t>
      </w:r>
    </w:p>
    <w:p w14:paraId="55D58C01" w14:textId="77777777" w:rsidR="001E6501" w:rsidRDefault="00777B29" w:rsidP="00A67E63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>Cidade</w:t>
      </w:r>
      <w:r w:rsidRPr="001E6501">
        <w:rPr>
          <w:rFonts w:ascii="Arial" w:hAnsi="Arial" w:cs="Arial"/>
        </w:rPr>
        <w:t>:</w:t>
      </w:r>
      <w:r w:rsidR="00FA7006">
        <w:rPr>
          <w:rFonts w:ascii="Arial" w:hAnsi="Arial" w:cs="Arial"/>
        </w:rPr>
        <w:t xml:space="preserve"> São Luí</w:t>
      </w:r>
      <w:r w:rsidRPr="001E6501">
        <w:rPr>
          <w:rFonts w:ascii="Arial" w:hAnsi="Arial" w:cs="Arial"/>
        </w:rPr>
        <w:t>s</w:t>
      </w:r>
    </w:p>
    <w:p w14:paraId="7C68E318" w14:textId="77777777" w:rsidR="00777B29" w:rsidRPr="001E6501" w:rsidRDefault="00777B29" w:rsidP="00A67E63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Estado: </w:t>
      </w:r>
      <w:r w:rsidRPr="001E6501">
        <w:rPr>
          <w:rFonts w:ascii="Arial" w:hAnsi="Arial" w:cs="Arial"/>
        </w:rPr>
        <w:t xml:space="preserve">MA </w:t>
      </w:r>
    </w:p>
    <w:p w14:paraId="5EDCFCAA" w14:textId="77777777" w:rsidR="00777B29" w:rsidRPr="001E6501" w:rsidRDefault="00777B29" w:rsidP="00A67E63">
      <w:pPr>
        <w:spacing w:line="360" w:lineRule="auto"/>
        <w:ind w:right="-1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CEP: </w:t>
      </w:r>
      <w:r w:rsidRPr="001E6501">
        <w:rPr>
          <w:rFonts w:ascii="Arial" w:hAnsi="Arial" w:cs="Arial"/>
        </w:rPr>
        <w:t>65080-805</w:t>
      </w:r>
    </w:p>
    <w:p w14:paraId="5ED5E3CB" w14:textId="77777777" w:rsidR="00777B29" w:rsidRPr="001E6501" w:rsidRDefault="00777B29" w:rsidP="00A67E63">
      <w:pPr>
        <w:spacing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País: </w:t>
      </w:r>
      <w:r w:rsidRPr="001E6501">
        <w:rPr>
          <w:rFonts w:ascii="Arial" w:hAnsi="Arial" w:cs="Arial"/>
        </w:rPr>
        <w:t>Brasil</w:t>
      </w:r>
    </w:p>
    <w:p w14:paraId="4E90BB03" w14:textId="77777777" w:rsidR="00777B29" w:rsidRPr="001E6501" w:rsidRDefault="00777B29" w:rsidP="00A67E63">
      <w:pPr>
        <w:spacing w:before="117" w:line="360" w:lineRule="auto"/>
        <w:ind w:right="-1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Telefone: </w:t>
      </w:r>
      <w:r w:rsidRPr="001E6501">
        <w:rPr>
          <w:rFonts w:ascii="Arial" w:hAnsi="Arial" w:cs="Arial"/>
        </w:rPr>
        <w:t xml:space="preserve">(98) 32728710 </w:t>
      </w:r>
    </w:p>
    <w:p w14:paraId="21633AE2" w14:textId="77777777" w:rsidR="00777B29" w:rsidRPr="001E6501" w:rsidRDefault="00777B29" w:rsidP="00A67E63">
      <w:pPr>
        <w:spacing w:before="4" w:line="360" w:lineRule="auto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E-mail: </w:t>
      </w:r>
      <w:hyperlink r:id="rId8" w:history="1">
        <w:r w:rsidRPr="001E6501">
          <w:rPr>
            <w:rStyle w:val="Hyperlink"/>
            <w:rFonts w:ascii="Arial" w:hAnsi="Arial" w:cs="Arial"/>
          </w:rPr>
          <w:t>ageufma.cprp@ufma.br</w:t>
        </w:r>
      </w:hyperlink>
    </w:p>
    <w:p w14:paraId="76D6ACF1" w14:textId="77777777" w:rsidR="00777B29" w:rsidRPr="001E6501" w:rsidDel="006C5847" w:rsidRDefault="00777B29" w:rsidP="00777B29">
      <w:pPr>
        <w:pBdr>
          <w:top w:val="nil"/>
          <w:left w:val="nil"/>
          <w:bottom w:val="nil"/>
          <w:right w:val="nil"/>
          <w:between w:val="nil"/>
        </w:pBdr>
        <w:rPr>
          <w:del w:id="2" w:author="Euderlan Freire" w:date="2025-06-13T17:06:00Z"/>
          <w:rFonts w:ascii="Arial" w:hAnsi="Arial" w:cs="Arial"/>
          <w:color w:val="000000"/>
        </w:rPr>
      </w:pPr>
    </w:p>
    <w:p w14:paraId="24B58646" w14:textId="77777777" w:rsidR="00777B29" w:rsidRPr="001E6501" w:rsidRDefault="00777B29" w:rsidP="00777B2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</w:pPr>
    </w:p>
    <w:p w14:paraId="62ECF47C" w14:textId="77777777" w:rsidR="00777B29" w:rsidRPr="001E6501" w:rsidRDefault="00777B29" w:rsidP="001E6501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spacing w:before="98"/>
        <w:rPr>
          <w:rFonts w:ascii="Arial" w:hAnsi="Arial" w:cs="Arial"/>
          <w:b/>
          <w:color w:val="000000"/>
        </w:rPr>
      </w:pPr>
      <w:r w:rsidRPr="001E6501">
        <w:rPr>
          <w:rFonts w:ascii="Arial" w:hAnsi="Arial" w:cs="Arial"/>
          <w:b/>
          <w:color w:val="000000"/>
          <w:highlight w:val="darkGray"/>
        </w:rPr>
        <w:t>DADOS DO PROGRAMA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w14:paraId="376C16B5" w14:textId="77777777" w:rsidR="00777B29" w:rsidRPr="001E6501" w:rsidRDefault="00777B29" w:rsidP="001E650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hAnsi="Arial" w:cs="Arial"/>
          <w:b/>
          <w:color w:val="000000"/>
        </w:rPr>
      </w:pPr>
    </w:p>
    <w:p w14:paraId="48AFF98A" w14:textId="1799029B" w:rsidR="00777B29" w:rsidRPr="001E6501" w:rsidRDefault="00777B29" w:rsidP="001E6501">
      <w:pPr>
        <w:spacing w:before="7" w:line="360" w:lineRule="auto"/>
        <w:ind w:right="295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Título: </w:t>
      </w:r>
      <w:ins w:id="3" w:author="Euderlan Freire" w:date="2025-06-13T16:19:00Z">
        <w:r w:rsidR="00B94161" w:rsidRPr="00765A06">
          <w:rPr>
            <w:rFonts w:ascii="Arial" w:hAnsi="Arial" w:cs="Arial"/>
            <w:rPrChange w:id="4" w:author="Euderlan Freire" w:date="2025-06-13T16:44:00Z">
              <w:rPr/>
            </w:rPrChange>
          </w:rPr>
          <w:t>Sistema Inteligente de Consulta</w:t>
        </w:r>
        <w:r w:rsidR="000E538B" w:rsidRPr="00765A06">
          <w:rPr>
            <w:rFonts w:ascii="Arial" w:hAnsi="Arial" w:cs="Arial"/>
            <w:rPrChange w:id="5" w:author="Euderlan Freire" w:date="2025-06-13T16:44:00Z">
              <w:rPr/>
            </w:rPrChange>
          </w:rPr>
          <w:t xml:space="preserve"> a Documentos</w:t>
        </w:r>
        <w:r w:rsidR="00B94161" w:rsidRPr="00765A06">
          <w:rPr>
            <w:rFonts w:ascii="Arial" w:hAnsi="Arial" w:cs="Arial"/>
            <w:rPrChange w:id="6" w:author="Euderlan Freire" w:date="2025-06-13T16:44:00Z">
              <w:rPr/>
            </w:rPrChange>
          </w:rPr>
          <w:t xml:space="preserve"> via LLM</w:t>
        </w:r>
      </w:ins>
    </w:p>
    <w:p w14:paraId="22051088" w14:textId="77777777" w:rsidR="00777B29" w:rsidRPr="001E6501" w:rsidRDefault="00777B29" w:rsidP="001E6501">
      <w:pPr>
        <w:spacing w:line="360" w:lineRule="auto"/>
        <w:ind w:right="295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Data Criação: </w:t>
      </w:r>
    </w:p>
    <w:p w14:paraId="3757EC60" w14:textId="77777777" w:rsidR="00777B29" w:rsidRPr="001E6501" w:rsidRDefault="00777B29" w:rsidP="001E6501">
      <w:pPr>
        <w:spacing w:line="360" w:lineRule="auto"/>
        <w:ind w:right="295"/>
        <w:rPr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Data de Publicação: </w:t>
      </w:r>
    </w:p>
    <w:p w14:paraId="4313F6D7" w14:textId="77777777" w:rsidR="00777B29" w:rsidRPr="001E6501" w:rsidRDefault="00777B29" w:rsidP="001E6501">
      <w:pPr>
        <w:spacing w:before="117" w:line="360" w:lineRule="auto"/>
        <w:ind w:right="295"/>
        <w:rPr>
          <w:rFonts w:ascii="Arial" w:hAnsi="Arial" w:cs="Arial"/>
          <w:b/>
        </w:rPr>
      </w:pPr>
      <w:proofErr w:type="spellStart"/>
      <w:r w:rsidRPr="001E6501">
        <w:rPr>
          <w:rFonts w:ascii="Arial" w:hAnsi="Arial" w:cs="Arial"/>
          <w:b/>
        </w:rPr>
        <w:t>Algorítimo</w:t>
      </w:r>
      <w:proofErr w:type="spellEnd"/>
      <w:r w:rsidRPr="001E6501">
        <w:rPr>
          <w:rFonts w:ascii="Arial" w:hAnsi="Arial" w:cs="Arial"/>
          <w:b/>
        </w:rPr>
        <w:t xml:space="preserve"> </w:t>
      </w:r>
      <w:proofErr w:type="spellStart"/>
      <w:r w:rsidRPr="001E6501">
        <w:rPr>
          <w:rFonts w:ascii="Arial" w:hAnsi="Arial" w:cs="Arial"/>
          <w:b/>
        </w:rPr>
        <w:t>Hash</w:t>
      </w:r>
      <w:proofErr w:type="spellEnd"/>
      <w:r w:rsidRPr="001E6501">
        <w:rPr>
          <w:rFonts w:ascii="Arial" w:hAnsi="Arial" w:cs="Arial"/>
          <w:b/>
        </w:rPr>
        <w:t>:</w:t>
      </w:r>
    </w:p>
    <w:p w14:paraId="6FF17962" w14:textId="77777777" w:rsidR="00777B29" w:rsidRPr="001E6501" w:rsidRDefault="00777B29" w:rsidP="001E6501">
      <w:pPr>
        <w:spacing w:before="119" w:line="360" w:lineRule="auto"/>
        <w:ind w:right="295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Resumo digital </w:t>
      </w:r>
      <w:proofErr w:type="spellStart"/>
      <w:r w:rsidRPr="001E6501">
        <w:rPr>
          <w:rFonts w:ascii="Arial" w:hAnsi="Arial" w:cs="Arial"/>
          <w:b/>
        </w:rPr>
        <w:t>Hash</w:t>
      </w:r>
      <w:proofErr w:type="spellEnd"/>
      <w:r w:rsidRPr="001E6501">
        <w:rPr>
          <w:rFonts w:ascii="Arial" w:hAnsi="Arial" w:cs="Arial"/>
          <w:b/>
        </w:rPr>
        <w:t>:</w:t>
      </w:r>
    </w:p>
    <w:p w14:paraId="1DCA984B" w14:textId="77777777" w:rsidR="00777B29" w:rsidRPr="001E6501" w:rsidRDefault="00777B29" w:rsidP="001E6501">
      <w:pPr>
        <w:spacing w:before="115" w:line="360" w:lineRule="auto"/>
        <w:ind w:right="295"/>
        <w:rPr>
          <w:rFonts w:ascii="Arial" w:hAnsi="Arial" w:cs="Arial"/>
          <w:b/>
        </w:rPr>
      </w:pPr>
      <w:r w:rsidRPr="001E6501">
        <w:rPr>
          <w:rFonts w:ascii="Arial" w:hAnsi="Arial" w:cs="Arial"/>
          <w:b/>
        </w:rPr>
        <w:t xml:space="preserve">Linguagem: </w:t>
      </w:r>
    </w:p>
    <w:p w14:paraId="00413A1C" w14:textId="5F4A4107" w:rsidR="00777B29" w:rsidRPr="00FB68F5" w:rsidRDefault="00777B29" w:rsidP="001E6501">
      <w:pPr>
        <w:spacing w:before="119" w:line="360" w:lineRule="auto"/>
        <w:ind w:right="295"/>
        <w:rPr>
          <w:rFonts w:ascii="Arial" w:hAnsi="Arial" w:cs="Arial"/>
          <w:b/>
          <w:color w:val="5B9BD5" w:themeColor="accent1"/>
        </w:rPr>
      </w:pPr>
      <w:r w:rsidRPr="001E6501">
        <w:rPr>
          <w:rFonts w:ascii="Arial" w:hAnsi="Arial" w:cs="Arial"/>
          <w:b/>
        </w:rPr>
        <w:t>Campo de Aplicaçã</w:t>
      </w:r>
      <w:r w:rsidR="00161F9A">
        <w:rPr>
          <w:rFonts w:ascii="Arial" w:hAnsi="Arial" w:cs="Arial"/>
          <w:b/>
        </w:rPr>
        <w:t>o:</w:t>
      </w:r>
      <w:ins w:id="7" w:author="Euderlan Freire" w:date="2025-06-13T16:21:00Z">
        <w:r w:rsidR="00556EC7" w:rsidRPr="00556EC7">
          <w:t xml:space="preserve"> </w:t>
        </w:r>
        <w:r w:rsidR="00556EC7" w:rsidRPr="00765A06">
          <w:rPr>
            <w:rFonts w:ascii="Arial" w:hAnsi="Arial" w:cs="Arial"/>
            <w:rPrChange w:id="8" w:author="Euderlan Freire" w:date="2025-06-13T16:44:00Z">
              <w:rPr/>
            </w:rPrChange>
          </w:rPr>
          <w:t>Educação Superior, Gestão Acadêmica, Consulta Documental Automatizada</w:t>
        </w:r>
      </w:ins>
      <w:del w:id="9" w:author="Euderlan Freire" w:date="2025-06-13T16:21:00Z">
        <w:r w:rsidR="009F799A" w:rsidDel="00556EC7">
          <w:fldChar w:fldCharType="begin"/>
        </w:r>
        <w:r w:rsidR="009F799A" w:rsidDel="00556EC7">
          <w:delInstrText xml:space="preserve"> HYPERLINK "http://www.ufma.br/portalUFMA/arquivo/C3PAkEszFJLtX6F.pdf" </w:delInstrText>
        </w:r>
        <w:r w:rsidR="009F799A" w:rsidDel="00556EC7">
          <w:fldChar w:fldCharType="separate"/>
        </w:r>
        <w:r w:rsidR="00161F9A" w:rsidDel="00556EC7">
          <w:rPr>
            <w:rStyle w:val="Hyperlink"/>
            <w:rFonts w:ascii="Arial" w:hAnsi="Arial" w:cs="Arial"/>
            <w:b/>
          </w:rPr>
          <w:delText xml:space="preserve"> </w:delText>
        </w:r>
        <w:r w:rsidR="001E6501" w:rsidRPr="00161F9A" w:rsidDel="00556EC7">
          <w:rPr>
            <w:rStyle w:val="Hyperlink"/>
            <w:rFonts w:ascii="Arial" w:hAnsi="Arial" w:cs="Arial"/>
            <w:bCs/>
            <w:i/>
            <w:iCs/>
          </w:rPr>
          <w:delText>Consultar tabela</w:delText>
        </w:r>
        <w:r w:rsidR="009F799A" w:rsidDel="00556EC7">
          <w:rPr>
            <w:rStyle w:val="Hyperlink"/>
            <w:rFonts w:ascii="Arial" w:hAnsi="Arial" w:cs="Arial"/>
            <w:bCs/>
            <w:i/>
            <w:iCs/>
          </w:rPr>
          <w:fldChar w:fldCharType="end"/>
        </w:r>
      </w:del>
    </w:p>
    <w:p w14:paraId="615EF4E0" w14:textId="3E510ACC" w:rsidR="00777B29" w:rsidRDefault="00777B29" w:rsidP="001E6501">
      <w:pPr>
        <w:spacing w:before="119" w:line="360" w:lineRule="auto"/>
        <w:ind w:right="295"/>
        <w:rPr>
          <w:ins w:id="10" w:author="Euderlan Freire" w:date="2025-06-13T17:06:00Z"/>
          <w:rFonts w:ascii="Arial" w:hAnsi="Arial" w:cs="Arial"/>
        </w:rPr>
      </w:pPr>
      <w:r w:rsidRPr="001E6501">
        <w:rPr>
          <w:rFonts w:ascii="Arial" w:hAnsi="Arial" w:cs="Arial"/>
          <w:b/>
        </w:rPr>
        <w:t xml:space="preserve">Tipo de Programa: </w:t>
      </w:r>
      <w:ins w:id="11" w:author="Euderlan Freire" w:date="2025-06-13T16:20:00Z">
        <w:r w:rsidR="00794F4D" w:rsidRPr="00765A06">
          <w:rPr>
            <w:rFonts w:ascii="Arial" w:hAnsi="Arial" w:cs="Arial"/>
            <w:rPrChange w:id="12" w:author="Euderlan Freire" w:date="2025-06-13T16:43:00Z">
              <w:rPr/>
            </w:rPrChange>
          </w:rPr>
          <w:t xml:space="preserve">Sistema Web de Consulta Inteligente baseado em </w:t>
        </w:r>
        <w:proofErr w:type="spellStart"/>
        <w:r w:rsidR="00794F4D" w:rsidRPr="00765A06">
          <w:rPr>
            <w:rFonts w:ascii="Arial" w:hAnsi="Arial" w:cs="Arial"/>
            <w:rPrChange w:id="13" w:author="Euderlan Freire" w:date="2025-06-13T16:43:00Z">
              <w:rPr/>
            </w:rPrChange>
          </w:rPr>
          <w:t>Large</w:t>
        </w:r>
        <w:proofErr w:type="spellEnd"/>
        <w:r w:rsidR="00794F4D" w:rsidRPr="00765A06">
          <w:rPr>
            <w:rFonts w:ascii="Arial" w:hAnsi="Arial" w:cs="Arial"/>
            <w:rPrChange w:id="14" w:author="Euderlan Freire" w:date="2025-06-13T16:43:00Z">
              <w:rPr/>
            </w:rPrChange>
          </w:rPr>
          <w:t xml:space="preserve"> </w:t>
        </w:r>
        <w:proofErr w:type="spellStart"/>
        <w:r w:rsidR="00794F4D" w:rsidRPr="00765A06">
          <w:rPr>
            <w:rFonts w:ascii="Arial" w:hAnsi="Arial" w:cs="Arial"/>
            <w:rPrChange w:id="15" w:author="Euderlan Freire" w:date="2025-06-13T16:43:00Z">
              <w:rPr/>
            </w:rPrChange>
          </w:rPr>
          <w:t>Language</w:t>
        </w:r>
        <w:proofErr w:type="spellEnd"/>
        <w:r w:rsidR="00794F4D" w:rsidRPr="00765A06">
          <w:rPr>
            <w:rFonts w:ascii="Arial" w:hAnsi="Arial" w:cs="Arial"/>
            <w:rPrChange w:id="16" w:author="Euderlan Freire" w:date="2025-06-13T16:43:00Z">
              <w:rPr/>
            </w:rPrChange>
          </w:rPr>
          <w:t xml:space="preserve"> Model (LLM)</w:t>
        </w:r>
      </w:ins>
      <w:del w:id="17" w:author="Euderlan Freire" w:date="2025-06-13T16:20:00Z">
        <w:r w:rsidR="009F799A" w:rsidDel="00794F4D">
          <w:fldChar w:fldCharType="begin"/>
        </w:r>
        <w:r w:rsidR="009F799A" w:rsidDel="00794F4D">
          <w:delInstrText xml:space="preserve"> HYPERLINK "http://www.ufma.br/portalUFMA/arquivo/rHaQef8qfjp5M7L.pdf" </w:delInstrText>
        </w:r>
        <w:r w:rsidR="009F799A" w:rsidDel="00794F4D">
          <w:fldChar w:fldCharType="separate"/>
        </w:r>
        <w:r w:rsidR="001E6501" w:rsidRPr="00161F9A" w:rsidDel="00794F4D">
          <w:rPr>
            <w:rStyle w:val="Hyperlink"/>
            <w:rFonts w:ascii="Arial" w:hAnsi="Arial" w:cs="Arial"/>
            <w:bCs/>
            <w:i/>
            <w:iCs/>
          </w:rPr>
          <w:delText>Consultar tabela</w:delText>
        </w:r>
        <w:r w:rsidR="009F799A" w:rsidDel="00794F4D">
          <w:rPr>
            <w:rStyle w:val="Hyperlink"/>
            <w:rFonts w:ascii="Arial" w:hAnsi="Arial" w:cs="Arial"/>
            <w:bCs/>
            <w:i/>
            <w:iCs/>
          </w:rPr>
          <w:fldChar w:fldCharType="end"/>
        </w:r>
      </w:del>
    </w:p>
    <w:p w14:paraId="5DB71373" w14:textId="77777777" w:rsidR="006C5847" w:rsidRPr="00FB68F5" w:rsidRDefault="006C5847" w:rsidP="001E6501">
      <w:pPr>
        <w:spacing w:before="119" w:line="360" w:lineRule="auto"/>
        <w:ind w:right="295"/>
        <w:rPr>
          <w:rFonts w:ascii="Arial" w:hAnsi="Arial" w:cs="Arial"/>
          <w:b/>
          <w:color w:val="5B9BD5" w:themeColor="accent1"/>
        </w:rPr>
      </w:pPr>
    </w:p>
    <w:p w14:paraId="12E511C4" w14:textId="77777777" w:rsidR="00777B29" w:rsidRPr="001E6501" w:rsidRDefault="00777B29" w:rsidP="001E6501">
      <w:pPr>
        <w:spacing w:before="119" w:line="360" w:lineRule="auto"/>
        <w:ind w:right="295"/>
        <w:rPr>
          <w:rFonts w:ascii="Arial" w:hAnsi="Arial" w:cs="Arial"/>
          <w:b/>
          <w:bCs/>
          <w:shd w:val="clear" w:color="auto" w:fill="FFFFFF"/>
        </w:rPr>
      </w:pPr>
      <w:r w:rsidRPr="001E6501">
        <w:rPr>
          <w:rFonts w:ascii="Arial" w:hAnsi="Arial" w:cs="Arial"/>
          <w:b/>
          <w:bCs/>
          <w:shd w:val="clear" w:color="auto" w:fill="FFFFFF"/>
        </w:rPr>
        <w:t>Breve apresentação do programa de computação:</w:t>
      </w:r>
    </w:p>
    <w:p w14:paraId="78E74CA3" w14:textId="4CC4958C" w:rsidR="00777B29" w:rsidRPr="00765A06" w:rsidDel="00CE4676" w:rsidRDefault="00CE4676" w:rsidP="000B4A3C">
      <w:pPr>
        <w:spacing w:line="276" w:lineRule="auto"/>
        <w:jc w:val="both"/>
        <w:rPr>
          <w:del w:id="18" w:author="Euderlan Freire" w:date="2025-06-13T16:21:00Z"/>
          <w:rFonts w:ascii="Arial" w:hAnsi="Arial" w:cs="Arial"/>
          <w:i/>
          <w:iCs/>
          <w:color w:val="808080" w:themeColor="background1" w:themeShade="80"/>
          <w:rPrChange w:id="19" w:author="Euderlan Freire" w:date="2025-06-13T16:43:00Z">
            <w:rPr>
              <w:del w:id="20" w:author="Euderlan Freire" w:date="2025-06-13T16:21:00Z"/>
              <w:rFonts w:ascii="Arial" w:hAnsi="Arial" w:cs="Arial"/>
              <w:i/>
              <w:iCs/>
              <w:color w:val="808080" w:themeColor="background1" w:themeShade="80"/>
            </w:rPr>
          </w:rPrChange>
        </w:rPr>
        <w:pPrChange w:id="21" w:author="Euderlan Freire" w:date="2025-06-13T17:04:00Z">
          <w:pPr/>
        </w:pPrChange>
      </w:pPr>
      <w:ins w:id="22" w:author="Euderlan Freire" w:date="2025-06-13T16:21:00Z">
        <w:r w:rsidRPr="00765A06">
          <w:rPr>
            <w:rFonts w:ascii="Arial" w:hAnsi="Arial" w:cs="Arial"/>
            <w:rPrChange w:id="23" w:author="Euderlan Freire" w:date="2025-06-13T16:43:00Z">
              <w:rPr/>
            </w:rPrChange>
          </w:rPr>
          <w:t>O sistema é uma aplicação web que utiliza inteligência artificial para facilitar consultas sobre a RESOLUÇÃO Nº 1892-CONSEPE da UFMA, que regulamenta os cursos de graduação. O programa permite aos usuários realizarem perguntas em linguagem natural sobre o documento normativo e receber respostas precisas com citação das fontes específicas, incluindo funcionalidades de histórico de consultas, avaliação de respostas e gestão administrativa de documentos.</w:t>
        </w:r>
      </w:ins>
      <w:del w:id="24" w:author="Euderlan Freire" w:date="2025-06-13T16:21:00Z">
        <w:r w:rsidR="00777B29" w:rsidRPr="00765A06" w:rsidDel="00CE4676">
          <w:rPr>
            <w:rFonts w:ascii="Arial" w:hAnsi="Arial" w:cs="Arial"/>
            <w:i/>
            <w:iCs/>
            <w:color w:val="808080" w:themeColor="background1" w:themeShade="80"/>
            <w:rPrChange w:id="25" w:author="Euderlan Freire" w:date="2025-06-13T16:43:00Z">
              <w:rPr>
                <w:rFonts w:ascii="Arial" w:hAnsi="Arial" w:cs="Arial"/>
                <w:i/>
                <w:iCs/>
                <w:color w:val="808080" w:themeColor="background1" w:themeShade="80"/>
              </w:rPr>
            </w:rPrChange>
          </w:rPr>
          <w:delText>Faça uma descrição resumida do programa de computador.</w:delText>
        </w:r>
      </w:del>
    </w:p>
    <w:p w14:paraId="5C741182" w14:textId="77777777" w:rsidR="001E6501" w:rsidRPr="00765A06" w:rsidRDefault="001E6501" w:rsidP="000B4A3C">
      <w:pPr>
        <w:spacing w:line="276" w:lineRule="auto"/>
        <w:jc w:val="both"/>
        <w:rPr>
          <w:rFonts w:ascii="Arial" w:hAnsi="Arial" w:cs="Arial"/>
          <w:b/>
          <w:bCs/>
          <w:rPrChange w:id="26" w:author="Euderlan Freire" w:date="2025-06-13T16:43:00Z">
            <w:rPr>
              <w:rFonts w:ascii="Arial" w:hAnsi="Arial" w:cs="Arial"/>
              <w:b/>
              <w:bCs/>
            </w:rPr>
          </w:rPrChange>
        </w:rPr>
        <w:pPrChange w:id="27" w:author="Euderlan Freire" w:date="2025-06-13T17:04:00Z">
          <w:pPr/>
        </w:pPrChange>
      </w:pPr>
    </w:p>
    <w:p w14:paraId="6BD091A6" w14:textId="77777777" w:rsidR="001E6501" w:rsidRDefault="001E6501" w:rsidP="001E6501">
      <w:pPr>
        <w:rPr>
          <w:rFonts w:ascii="Arial" w:hAnsi="Arial" w:cs="Arial"/>
          <w:b/>
          <w:bCs/>
        </w:rPr>
      </w:pPr>
    </w:p>
    <w:p w14:paraId="3B707CF3" w14:textId="77777777" w:rsidR="00777B29" w:rsidRPr="001E6501" w:rsidRDefault="00777B29" w:rsidP="001E6501">
      <w:pPr>
        <w:spacing w:line="360" w:lineRule="auto"/>
        <w:rPr>
          <w:rFonts w:ascii="Arial" w:hAnsi="Arial" w:cs="Arial"/>
          <w:b/>
          <w:bCs/>
        </w:rPr>
      </w:pPr>
      <w:r w:rsidRPr="001E6501">
        <w:rPr>
          <w:rFonts w:ascii="Arial" w:hAnsi="Arial" w:cs="Arial"/>
          <w:b/>
          <w:bCs/>
        </w:rPr>
        <w:t>Descrição sucinta das características inovadoras e/ou vantagens do programa de computador</w:t>
      </w:r>
    </w:p>
    <w:p w14:paraId="6DF6B33E" w14:textId="559917FF" w:rsidR="00765A06" w:rsidRDefault="0052180A" w:rsidP="000B4A3C">
      <w:pPr>
        <w:pStyle w:val="PargrafodaLista"/>
        <w:numPr>
          <w:ilvl w:val="0"/>
          <w:numId w:val="1"/>
        </w:numPr>
        <w:spacing w:line="276" w:lineRule="auto"/>
        <w:jc w:val="both"/>
        <w:rPr>
          <w:ins w:id="28" w:author="Euderlan Freire" w:date="2025-06-13T16:42:00Z"/>
          <w:rFonts w:ascii="Arial" w:hAnsi="Arial" w:cs="Arial"/>
        </w:rPr>
        <w:pPrChange w:id="29" w:author="Euderlan Freire" w:date="2025-06-13T17:04:00Z">
          <w:pPr>
            <w:pStyle w:val="PargrafodaLista"/>
            <w:numPr>
              <w:numId w:val="1"/>
            </w:numPr>
            <w:ind w:left="785" w:hanging="360"/>
          </w:pPr>
        </w:pPrChange>
      </w:pPr>
      <w:ins w:id="30" w:author="Euderlan Freire" w:date="2025-06-13T16:22:00Z">
        <w:r w:rsidRPr="00765A06">
          <w:rPr>
            <w:rFonts w:ascii="Arial" w:hAnsi="Arial" w:cs="Arial"/>
            <w:rPrChange w:id="31" w:author="Euderlan Freire" w:date="2025-06-13T16:42:00Z">
              <w:rPr/>
            </w:rPrChange>
          </w:rPr>
          <w:t>Interface de consulta em linguagem natural eliminando a necessidade de conhecimento técnico para busca em documentos normativos</w:t>
        </w:r>
      </w:ins>
      <w:ins w:id="32" w:author="Euderlan Freire" w:date="2025-06-13T16:42:00Z">
        <w:r w:rsidR="00765A06">
          <w:rPr>
            <w:rFonts w:ascii="Arial" w:hAnsi="Arial" w:cs="Arial"/>
          </w:rPr>
          <w:t>.</w:t>
        </w:r>
      </w:ins>
    </w:p>
    <w:p w14:paraId="3019D7CD" w14:textId="3F4B1ADD" w:rsidR="00765A06" w:rsidRDefault="0052180A" w:rsidP="000B4A3C">
      <w:pPr>
        <w:pStyle w:val="PargrafodaLista"/>
        <w:numPr>
          <w:ilvl w:val="0"/>
          <w:numId w:val="1"/>
        </w:numPr>
        <w:spacing w:line="276" w:lineRule="auto"/>
        <w:jc w:val="both"/>
        <w:rPr>
          <w:ins w:id="33" w:author="Euderlan Freire" w:date="2025-06-13T16:42:00Z"/>
          <w:rFonts w:ascii="Arial" w:hAnsi="Arial" w:cs="Arial"/>
        </w:rPr>
        <w:pPrChange w:id="34" w:author="Euderlan Freire" w:date="2025-06-13T17:04:00Z">
          <w:pPr>
            <w:pStyle w:val="PargrafodaLista"/>
            <w:numPr>
              <w:numId w:val="1"/>
            </w:numPr>
            <w:ind w:left="785" w:hanging="360"/>
          </w:pPr>
        </w:pPrChange>
      </w:pPr>
      <w:ins w:id="35" w:author="Euderlan Freire" w:date="2025-06-13T16:22:00Z">
        <w:r w:rsidRPr="00765A06">
          <w:rPr>
            <w:rFonts w:ascii="Arial" w:hAnsi="Arial" w:cs="Arial"/>
            <w:rPrChange w:id="36" w:author="Euderlan Freire" w:date="2025-06-13T16:42:00Z">
              <w:rPr/>
            </w:rPrChange>
          </w:rPr>
          <w:t xml:space="preserve"> Processamento automatizado via LLM garantindo respostas contextualizadas e precisas</w:t>
        </w:r>
      </w:ins>
      <w:ins w:id="37" w:author="Euderlan Freire" w:date="2025-06-13T16:42:00Z">
        <w:r w:rsidR="00765A06">
          <w:rPr>
            <w:rFonts w:ascii="Arial" w:hAnsi="Arial" w:cs="Arial"/>
          </w:rPr>
          <w:t>.</w:t>
        </w:r>
      </w:ins>
    </w:p>
    <w:p w14:paraId="5D66B1F4" w14:textId="47C5D274" w:rsidR="00765A06" w:rsidRDefault="0052180A" w:rsidP="000B4A3C">
      <w:pPr>
        <w:pStyle w:val="PargrafodaLista"/>
        <w:numPr>
          <w:ilvl w:val="0"/>
          <w:numId w:val="1"/>
        </w:numPr>
        <w:spacing w:line="276" w:lineRule="auto"/>
        <w:jc w:val="both"/>
        <w:rPr>
          <w:ins w:id="38" w:author="Euderlan Freire" w:date="2025-06-13T16:42:00Z"/>
          <w:rFonts w:ascii="Arial" w:hAnsi="Arial" w:cs="Arial"/>
        </w:rPr>
        <w:pPrChange w:id="39" w:author="Euderlan Freire" w:date="2025-06-13T17:04:00Z">
          <w:pPr>
            <w:pStyle w:val="PargrafodaLista"/>
            <w:numPr>
              <w:numId w:val="1"/>
            </w:numPr>
            <w:ind w:left="785" w:hanging="360"/>
          </w:pPr>
        </w:pPrChange>
      </w:pPr>
      <w:ins w:id="40" w:author="Euderlan Freire" w:date="2025-06-13T16:22:00Z">
        <w:r w:rsidRPr="00765A06">
          <w:rPr>
            <w:rFonts w:ascii="Arial" w:hAnsi="Arial" w:cs="Arial"/>
            <w:rPrChange w:id="41" w:author="Euderlan Freire" w:date="2025-06-13T16:42:00Z">
              <w:rPr/>
            </w:rPrChange>
          </w:rPr>
          <w:t xml:space="preserve"> Sistema de citação automática das fontes para garantir rastreabilidade das informações</w:t>
        </w:r>
      </w:ins>
      <w:ins w:id="42" w:author="Euderlan Freire" w:date="2025-06-13T16:42:00Z">
        <w:r w:rsidR="00765A06">
          <w:rPr>
            <w:rFonts w:ascii="Arial" w:hAnsi="Arial" w:cs="Arial"/>
          </w:rPr>
          <w:t>.</w:t>
        </w:r>
      </w:ins>
      <w:ins w:id="43" w:author="Euderlan Freire" w:date="2025-06-13T16:22:00Z">
        <w:r w:rsidRPr="00765A06">
          <w:rPr>
            <w:rFonts w:ascii="Arial" w:hAnsi="Arial" w:cs="Arial"/>
            <w:rPrChange w:id="44" w:author="Euderlan Freire" w:date="2025-06-13T16:42:00Z">
              <w:rPr/>
            </w:rPrChange>
          </w:rPr>
          <w:t xml:space="preserve"> </w:t>
        </w:r>
      </w:ins>
    </w:p>
    <w:p w14:paraId="02B1D1A3" w14:textId="77777777" w:rsidR="00765A06" w:rsidRDefault="0052180A" w:rsidP="000B4A3C">
      <w:pPr>
        <w:pStyle w:val="PargrafodaLista"/>
        <w:numPr>
          <w:ilvl w:val="0"/>
          <w:numId w:val="1"/>
        </w:numPr>
        <w:spacing w:line="276" w:lineRule="auto"/>
        <w:jc w:val="both"/>
        <w:rPr>
          <w:ins w:id="45" w:author="Euderlan Freire" w:date="2025-06-13T16:43:00Z"/>
          <w:rFonts w:ascii="Arial" w:hAnsi="Arial" w:cs="Arial"/>
        </w:rPr>
        <w:pPrChange w:id="46" w:author="Euderlan Freire" w:date="2025-06-13T17:04:00Z">
          <w:pPr>
            <w:pStyle w:val="PargrafodaLista"/>
            <w:numPr>
              <w:numId w:val="1"/>
            </w:numPr>
            <w:ind w:left="785" w:hanging="360"/>
          </w:pPr>
        </w:pPrChange>
      </w:pPr>
      <w:ins w:id="47" w:author="Euderlan Freire" w:date="2025-06-13T16:22:00Z">
        <w:r w:rsidRPr="00765A06">
          <w:rPr>
            <w:rFonts w:ascii="Arial" w:hAnsi="Arial" w:cs="Arial"/>
            <w:rPrChange w:id="48" w:author="Euderlan Freire" w:date="2025-06-13T16:42:00Z">
              <w:rPr/>
            </w:rPrChange>
          </w:rPr>
          <w:t xml:space="preserve">Histórico personalizado permitindo continuidade nas pesquisas acadêmicas </w:t>
        </w:r>
      </w:ins>
    </w:p>
    <w:p w14:paraId="3239D13D" w14:textId="77777777" w:rsidR="00765A06" w:rsidRDefault="0052180A" w:rsidP="000B4A3C">
      <w:pPr>
        <w:pStyle w:val="PargrafodaLista"/>
        <w:numPr>
          <w:ilvl w:val="0"/>
          <w:numId w:val="1"/>
        </w:numPr>
        <w:spacing w:line="276" w:lineRule="auto"/>
        <w:jc w:val="both"/>
        <w:rPr>
          <w:ins w:id="49" w:author="Euderlan Freire" w:date="2025-06-13T16:43:00Z"/>
          <w:rFonts w:ascii="Arial" w:hAnsi="Arial" w:cs="Arial"/>
        </w:rPr>
        <w:pPrChange w:id="50" w:author="Euderlan Freire" w:date="2025-06-13T17:04:00Z">
          <w:pPr>
            <w:pStyle w:val="PargrafodaLista"/>
            <w:numPr>
              <w:numId w:val="1"/>
            </w:numPr>
            <w:ind w:left="785" w:hanging="360"/>
          </w:pPr>
        </w:pPrChange>
      </w:pPr>
      <w:ins w:id="51" w:author="Euderlan Freire" w:date="2025-06-13T16:22:00Z">
        <w:r w:rsidRPr="00765A06">
          <w:rPr>
            <w:rFonts w:ascii="Arial" w:hAnsi="Arial" w:cs="Arial"/>
            <w:rPrChange w:id="52" w:author="Euderlan Freire" w:date="2025-06-13T16:43:00Z">
              <w:rPr/>
            </w:rPrChange>
          </w:rPr>
          <w:t xml:space="preserve"> Sistema de feedback integrado para melhoria contínua da qualidade das respostas</w:t>
        </w:r>
      </w:ins>
      <w:ins w:id="53" w:author="Euderlan Freire" w:date="2025-06-13T16:43:00Z">
        <w:r w:rsidR="00765A06">
          <w:rPr>
            <w:rFonts w:ascii="Arial" w:hAnsi="Arial" w:cs="Arial"/>
          </w:rPr>
          <w:t>.</w:t>
        </w:r>
      </w:ins>
    </w:p>
    <w:p w14:paraId="23A46468" w14:textId="3966A7A2" w:rsidR="00765A06" w:rsidRPr="00765A06" w:rsidRDefault="0052180A" w:rsidP="000B4A3C">
      <w:pPr>
        <w:pStyle w:val="PargrafodaLista"/>
        <w:numPr>
          <w:ilvl w:val="0"/>
          <w:numId w:val="1"/>
        </w:numPr>
        <w:spacing w:line="276" w:lineRule="auto"/>
        <w:jc w:val="both"/>
        <w:rPr>
          <w:ins w:id="54" w:author="Euderlan Freire" w:date="2025-06-13T16:43:00Z"/>
          <w:rFonts w:ascii="Arial" w:hAnsi="Arial" w:cs="Arial"/>
          <w:rPrChange w:id="55" w:author="Euderlan Freire" w:date="2025-06-13T16:43:00Z">
            <w:rPr>
              <w:ins w:id="56" w:author="Euderlan Freire" w:date="2025-06-13T16:43:00Z"/>
            </w:rPr>
          </w:rPrChange>
        </w:rPr>
        <w:pPrChange w:id="57" w:author="Euderlan Freire" w:date="2025-06-13T17:04:00Z">
          <w:pPr>
            <w:pStyle w:val="PargrafodaLista"/>
          </w:pPr>
        </w:pPrChange>
      </w:pPr>
      <w:ins w:id="58" w:author="Euderlan Freire" w:date="2025-06-13T16:22:00Z">
        <w:r w:rsidRPr="00765A06">
          <w:rPr>
            <w:rFonts w:ascii="Arial" w:hAnsi="Arial" w:cs="Arial"/>
            <w:rPrChange w:id="59" w:author="Euderlan Freire" w:date="2025-06-13T16:43:00Z">
              <w:rPr/>
            </w:rPrChange>
          </w:rPr>
          <w:t>Gestão administrativa facilitada com upload e processamento automático de documentos</w:t>
        </w:r>
      </w:ins>
      <w:ins w:id="60" w:author="Euderlan Freire" w:date="2025-06-13T16:24:00Z">
        <w:r w:rsidR="00C8413D" w:rsidRPr="00765A06">
          <w:rPr>
            <w:rFonts w:ascii="Arial" w:hAnsi="Arial" w:cs="Arial"/>
            <w:rPrChange w:id="61" w:author="Euderlan Freire" w:date="2025-06-13T16:43:00Z">
              <w:rPr/>
            </w:rPrChange>
          </w:rPr>
          <w:t xml:space="preserve"> </w:t>
        </w:r>
      </w:ins>
      <w:ins w:id="62" w:author="Euderlan Freire" w:date="2025-06-13T16:22:00Z">
        <w:r w:rsidRPr="00765A06">
          <w:rPr>
            <w:rFonts w:ascii="Arial" w:hAnsi="Arial" w:cs="Arial"/>
            <w:rPrChange w:id="63" w:author="Euderlan Freire" w:date="2025-06-13T16:43:00Z">
              <w:rPr/>
            </w:rPrChange>
          </w:rPr>
          <w:t>PDF</w:t>
        </w:r>
      </w:ins>
      <w:ins w:id="64" w:author="Euderlan Freire" w:date="2025-06-13T16:43:00Z">
        <w:r w:rsidR="00765A06" w:rsidRPr="00765A06">
          <w:rPr>
            <w:rFonts w:ascii="Arial" w:hAnsi="Arial" w:cs="Arial"/>
            <w:rPrChange w:id="65" w:author="Euderlan Freire" w:date="2025-06-13T16:43:00Z">
              <w:rPr/>
            </w:rPrChange>
          </w:rPr>
          <w:t>.</w:t>
        </w:r>
      </w:ins>
    </w:p>
    <w:p w14:paraId="657642A1" w14:textId="74ACA1AD" w:rsidR="00777B29" w:rsidDel="00765A06" w:rsidRDefault="0052180A" w:rsidP="000B4A3C">
      <w:pPr>
        <w:pStyle w:val="PargrafodaLista"/>
        <w:spacing w:line="276" w:lineRule="auto"/>
        <w:jc w:val="both"/>
        <w:rPr>
          <w:del w:id="66" w:author="Euderlan Freire" w:date="2025-06-13T16:22:00Z"/>
          <w:rFonts w:ascii="Arial" w:hAnsi="Arial" w:cs="Arial"/>
        </w:rPr>
        <w:pPrChange w:id="67" w:author="Euderlan Freire" w:date="2025-06-13T17:04:00Z">
          <w:pPr>
            <w:pStyle w:val="PargrafodaLista"/>
          </w:pPr>
        </w:pPrChange>
      </w:pPr>
      <w:ins w:id="68" w:author="Euderlan Freire" w:date="2025-06-13T16:22:00Z">
        <w:r w:rsidRPr="00765A06">
          <w:rPr>
            <w:rFonts w:ascii="Arial" w:hAnsi="Arial" w:cs="Arial"/>
            <w:rPrChange w:id="69" w:author="Euderlan Freire" w:date="2025-06-13T16:43:00Z">
              <w:rPr/>
            </w:rPrChange>
          </w:rPr>
          <w:t>Interface amigável que democratiza o acesso às informações normativas universitárias</w:t>
        </w:r>
      </w:ins>
      <w:ins w:id="70" w:author="Euderlan Freire" w:date="2025-06-13T16:43:00Z">
        <w:r w:rsidR="00765A06">
          <w:rPr>
            <w:rFonts w:ascii="Arial" w:hAnsi="Arial" w:cs="Arial"/>
          </w:rPr>
          <w:t>.</w:t>
        </w:r>
      </w:ins>
      <w:del w:id="71" w:author="Euderlan Freire" w:date="2025-06-13T16:22:00Z">
        <w:r w:rsidR="00777B29" w:rsidRPr="00765A06" w:rsidDel="0052180A">
          <w:rPr>
            <w:rFonts w:ascii="Arial" w:hAnsi="Arial" w:cs="Arial"/>
            <w:i/>
            <w:iCs/>
            <w:color w:val="808080" w:themeColor="background1" w:themeShade="80"/>
            <w:rPrChange w:id="72" w:author="Euderlan Freire" w:date="2025-06-13T16:43:00Z">
              <w:rPr>
                <w:rFonts w:ascii="Arial" w:hAnsi="Arial" w:cs="Arial"/>
                <w:i/>
                <w:iCs/>
                <w:color w:val="808080" w:themeColor="background1" w:themeShade="80"/>
              </w:rPr>
            </w:rPrChange>
          </w:rPr>
          <w:delText>Saliente as eventuais novidades e melhorias em termo de desempenho, confiabilidade, operacionalidade, entre outros aspectos positivos.</w:delText>
        </w:r>
      </w:del>
    </w:p>
    <w:p w14:paraId="69EE2751" w14:textId="77777777" w:rsidR="00765A06" w:rsidRPr="00765A06" w:rsidRDefault="00765A06" w:rsidP="000B4A3C">
      <w:pPr>
        <w:pStyle w:val="PargrafodaLista"/>
        <w:numPr>
          <w:ilvl w:val="0"/>
          <w:numId w:val="1"/>
        </w:numPr>
        <w:spacing w:line="276" w:lineRule="auto"/>
        <w:jc w:val="both"/>
        <w:rPr>
          <w:ins w:id="73" w:author="Euderlan Freire" w:date="2025-06-13T16:43:00Z"/>
          <w:rFonts w:ascii="Arial" w:hAnsi="Arial" w:cs="Arial"/>
          <w:rPrChange w:id="74" w:author="Euderlan Freire" w:date="2025-06-13T16:43:00Z">
            <w:rPr>
              <w:ins w:id="75" w:author="Euderlan Freire" w:date="2025-06-13T16:43:00Z"/>
              <w:rFonts w:ascii="Arial" w:hAnsi="Arial" w:cs="Arial"/>
              <w:i/>
              <w:iCs/>
              <w:color w:val="808080" w:themeColor="background1" w:themeShade="80"/>
            </w:rPr>
          </w:rPrChange>
        </w:rPr>
        <w:pPrChange w:id="76" w:author="Euderlan Freire" w:date="2025-06-13T17:04:00Z">
          <w:pPr>
            <w:spacing w:line="360" w:lineRule="auto"/>
          </w:pPr>
        </w:pPrChange>
      </w:pPr>
    </w:p>
    <w:p w14:paraId="04E6F7DA" w14:textId="77777777" w:rsidR="00777B29" w:rsidRPr="001E6501" w:rsidRDefault="00777B29" w:rsidP="00765A06">
      <w:pPr>
        <w:pStyle w:val="PargrafodaLista"/>
        <w:rPr>
          <w:b/>
          <w:bCs/>
          <w:color w:val="555555"/>
          <w:shd w:val="clear" w:color="auto" w:fill="FFF4F4"/>
        </w:rPr>
        <w:pPrChange w:id="77" w:author="Euderlan Freire" w:date="2025-06-13T16:43:00Z">
          <w:pPr>
            <w:spacing w:before="119" w:line="360" w:lineRule="auto"/>
            <w:ind w:left="396" w:right="295"/>
          </w:pPr>
        </w:pPrChange>
      </w:pPr>
    </w:p>
    <w:p w14:paraId="2BBF261C" w14:textId="77777777" w:rsidR="00777B29" w:rsidRPr="001E6501" w:rsidRDefault="00777B29" w:rsidP="001E6501">
      <w:pPr>
        <w:spacing w:line="360" w:lineRule="auto"/>
        <w:rPr>
          <w:rFonts w:ascii="Arial" w:hAnsi="Arial" w:cs="Arial"/>
          <w:b/>
          <w:bCs/>
        </w:rPr>
      </w:pPr>
      <w:r w:rsidRPr="001E6501">
        <w:rPr>
          <w:rFonts w:ascii="Arial" w:hAnsi="Arial" w:cs="Arial"/>
          <w:b/>
          <w:bCs/>
        </w:rPr>
        <w:t>Aplicação do programa de computador:</w:t>
      </w:r>
    </w:p>
    <w:p w14:paraId="219F168F" w14:textId="77777777" w:rsidR="00B55A30" w:rsidRDefault="00B55A30" w:rsidP="000B4A3C">
      <w:pPr>
        <w:pStyle w:val="PargrafodaLista"/>
        <w:numPr>
          <w:ilvl w:val="0"/>
          <w:numId w:val="2"/>
        </w:numPr>
        <w:spacing w:line="276" w:lineRule="auto"/>
        <w:jc w:val="both"/>
        <w:rPr>
          <w:ins w:id="78" w:author="Euderlan Freire" w:date="2025-06-13T16:44:00Z"/>
          <w:rFonts w:ascii="Arial" w:hAnsi="Arial" w:cs="Arial"/>
        </w:rPr>
        <w:pPrChange w:id="79" w:author="Euderlan Freire" w:date="2025-06-13T17:04:00Z">
          <w:pPr>
            <w:pStyle w:val="PargrafodaLista"/>
            <w:numPr>
              <w:numId w:val="2"/>
            </w:numPr>
            <w:ind w:hanging="360"/>
          </w:pPr>
        </w:pPrChange>
      </w:pPr>
      <w:ins w:id="80" w:author="Euderlan Freire" w:date="2025-06-13T16:44:00Z">
        <w:r w:rsidRPr="00B55A30">
          <w:rPr>
            <w:rFonts w:ascii="Arial" w:hAnsi="Arial" w:cs="Arial"/>
            <w:rPrChange w:id="81" w:author="Euderlan Freire" w:date="2025-06-13T16:44:00Z">
              <w:rPr/>
            </w:rPrChange>
          </w:rPr>
          <w:t>Consulta rápida e eficiente de normas acadêmicas por estudantes, professores e servidores da UFMA</w:t>
        </w:r>
        <w:r>
          <w:rPr>
            <w:rFonts w:ascii="Arial" w:hAnsi="Arial" w:cs="Arial"/>
          </w:rPr>
          <w:t>.</w:t>
        </w:r>
      </w:ins>
    </w:p>
    <w:p w14:paraId="6DCE7251" w14:textId="77777777" w:rsidR="00B55A30" w:rsidRDefault="00B55A30" w:rsidP="000B4A3C">
      <w:pPr>
        <w:pStyle w:val="PargrafodaLista"/>
        <w:numPr>
          <w:ilvl w:val="0"/>
          <w:numId w:val="2"/>
        </w:numPr>
        <w:spacing w:line="276" w:lineRule="auto"/>
        <w:jc w:val="both"/>
        <w:rPr>
          <w:ins w:id="82" w:author="Euderlan Freire" w:date="2025-06-13T16:45:00Z"/>
          <w:rFonts w:ascii="Arial" w:hAnsi="Arial" w:cs="Arial"/>
        </w:rPr>
        <w:pPrChange w:id="83" w:author="Euderlan Freire" w:date="2025-06-13T17:04:00Z">
          <w:pPr>
            <w:pStyle w:val="PargrafodaLista"/>
            <w:numPr>
              <w:numId w:val="2"/>
            </w:numPr>
            <w:ind w:hanging="360"/>
          </w:pPr>
        </w:pPrChange>
      </w:pPr>
      <w:ins w:id="84" w:author="Euderlan Freire" w:date="2025-06-13T16:44:00Z">
        <w:r w:rsidRPr="00B55A30">
          <w:rPr>
            <w:rFonts w:ascii="Arial" w:hAnsi="Arial" w:cs="Arial"/>
            <w:rPrChange w:id="85" w:author="Euderlan Freire" w:date="2025-06-13T16:44:00Z">
              <w:rPr/>
            </w:rPrChange>
          </w:rPr>
          <w:t>Suporte à tomada de decisões administrativas baseadas nas regulamentações vigentes</w:t>
        </w:r>
      </w:ins>
      <w:ins w:id="86" w:author="Euderlan Freire" w:date="2025-06-13T16:45:00Z">
        <w:r>
          <w:rPr>
            <w:rFonts w:ascii="Arial" w:hAnsi="Arial" w:cs="Arial"/>
          </w:rPr>
          <w:t>.</w:t>
        </w:r>
      </w:ins>
    </w:p>
    <w:p w14:paraId="46DE352D" w14:textId="77777777" w:rsidR="00B55A30" w:rsidRDefault="00B55A30" w:rsidP="000B4A3C">
      <w:pPr>
        <w:pStyle w:val="PargrafodaLista"/>
        <w:numPr>
          <w:ilvl w:val="0"/>
          <w:numId w:val="2"/>
        </w:numPr>
        <w:spacing w:line="276" w:lineRule="auto"/>
        <w:jc w:val="both"/>
        <w:rPr>
          <w:ins w:id="87" w:author="Euderlan Freire" w:date="2025-06-13T16:45:00Z"/>
          <w:rFonts w:ascii="Arial" w:hAnsi="Arial" w:cs="Arial"/>
        </w:rPr>
        <w:pPrChange w:id="88" w:author="Euderlan Freire" w:date="2025-06-13T17:04:00Z">
          <w:pPr>
            <w:pStyle w:val="PargrafodaLista"/>
            <w:numPr>
              <w:numId w:val="2"/>
            </w:numPr>
            <w:ind w:hanging="360"/>
          </w:pPr>
        </w:pPrChange>
      </w:pPr>
      <w:ins w:id="89" w:author="Euderlan Freire" w:date="2025-06-13T16:44:00Z">
        <w:r w:rsidRPr="00B55A30">
          <w:rPr>
            <w:rFonts w:ascii="Arial" w:hAnsi="Arial" w:cs="Arial"/>
            <w:rPrChange w:id="90" w:author="Euderlan Freire" w:date="2025-06-13T16:44:00Z">
              <w:rPr/>
            </w:rPrChange>
          </w:rPr>
          <w:t>Ferramenta de apoio para secretarias acadêmicas e coordenações de curso</w:t>
        </w:r>
      </w:ins>
      <w:ins w:id="91" w:author="Euderlan Freire" w:date="2025-06-13T16:45:00Z">
        <w:r>
          <w:rPr>
            <w:rFonts w:ascii="Arial" w:hAnsi="Arial" w:cs="Arial"/>
          </w:rPr>
          <w:t>.</w:t>
        </w:r>
      </w:ins>
    </w:p>
    <w:p w14:paraId="5F25D7B0" w14:textId="2D9107AA" w:rsidR="00777B29" w:rsidDel="00B55A30" w:rsidRDefault="00B55A30" w:rsidP="000B4A3C">
      <w:pPr>
        <w:pStyle w:val="PargrafodaLista"/>
        <w:spacing w:line="276" w:lineRule="auto"/>
        <w:jc w:val="both"/>
        <w:rPr>
          <w:del w:id="92" w:author="Euderlan Freire" w:date="2025-06-13T16:44:00Z"/>
          <w:rFonts w:ascii="Arial" w:hAnsi="Arial" w:cs="Arial"/>
        </w:rPr>
        <w:pPrChange w:id="93" w:author="Euderlan Freire" w:date="2025-06-13T17:04:00Z">
          <w:pPr>
            <w:pStyle w:val="PargrafodaLista"/>
          </w:pPr>
        </w:pPrChange>
      </w:pPr>
      <w:ins w:id="94" w:author="Euderlan Freire" w:date="2025-06-13T16:44:00Z">
        <w:r w:rsidRPr="00B55A30">
          <w:rPr>
            <w:rFonts w:ascii="Arial" w:hAnsi="Arial" w:cs="Arial"/>
            <w:rPrChange w:id="95" w:author="Euderlan Freire" w:date="2025-06-13T16:45:00Z">
              <w:rPr/>
            </w:rPrChange>
          </w:rPr>
          <w:t>Sistema de consulta para processos de matrícula, transferência e outras questões acadêmicas</w:t>
        </w:r>
      </w:ins>
      <w:ins w:id="96" w:author="Euderlan Freire" w:date="2025-06-13T16:45:00Z">
        <w:r>
          <w:rPr>
            <w:rFonts w:ascii="Arial" w:hAnsi="Arial" w:cs="Arial"/>
          </w:rPr>
          <w:t>.</w:t>
        </w:r>
      </w:ins>
      <w:del w:id="97" w:author="Euderlan Freire" w:date="2025-06-13T16:44:00Z">
        <w:r w:rsidR="00777B29" w:rsidRPr="00B55A30" w:rsidDel="00B55A30">
          <w:rPr>
            <w:rFonts w:ascii="Arial" w:hAnsi="Arial" w:cs="Arial"/>
            <w:color w:val="808080" w:themeColor="background1" w:themeShade="80"/>
            <w:rPrChange w:id="98" w:author="Euderlan Freire" w:date="2025-06-13T16:45:00Z">
              <w:rPr>
                <w:color w:val="808080" w:themeColor="background1" w:themeShade="80"/>
              </w:rPr>
            </w:rPrChange>
          </w:rPr>
          <w:delText>Ressalte as principais aplicações do programa de computador</w:delText>
        </w:r>
      </w:del>
    </w:p>
    <w:p w14:paraId="3A31E7D7" w14:textId="77777777" w:rsidR="00B55A30" w:rsidRPr="00B55A30" w:rsidRDefault="00B55A30" w:rsidP="000B4A3C">
      <w:pPr>
        <w:pStyle w:val="PargrafodaLista"/>
        <w:spacing w:line="276" w:lineRule="auto"/>
        <w:jc w:val="both"/>
        <w:rPr>
          <w:ins w:id="99" w:author="Euderlan Freire" w:date="2025-06-13T16:45:00Z"/>
          <w:rFonts w:ascii="Arial" w:hAnsi="Arial" w:cs="Arial"/>
          <w:rPrChange w:id="100" w:author="Euderlan Freire" w:date="2025-06-13T16:45:00Z">
            <w:rPr>
              <w:ins w:id="101" w:author="Euderlan Freire" w:date="2025-06-13T16:45:00Z"/>
              <w:i/>
              <w:iCs/>
              <w:color w:val="7F7F7F" w:themeColor="text1" w:themeTint="80"/>
              <w:shd w:val="clear" w:color="auto" w:fill="FFF4F4"/>
            </w:rPr>
          </w:rPrChange>
        </w:rPr>
        <w:pPrChange w:id="102" w:author="Euderlan Freire" w:date="2025-06-13T17:04:00Z">
          <w:pPr>
            <w:spacing w:line="360" w:lineRule="auto"/>
          </w:pPr>
        </w:pPrChange>
      </w:pPr>
    </w:p>
    <w:p w14:paraId="49D05AC5" w14:textId="77777777" w:rsidR="00777B29" w:rsidRPr="001E6501" w:rsidRDefault="00777B29" w:rsidP="00B55A30">
      <w:pPr>
        <w:pStyle w:val="PargrafodaLista"/>
        <w:rPr>
          <w:i/>
          <w:iCs/>
          <w:color w:val="7F7F7F" w:themeColor="text1" w:themeTint="80"/>
        </w:rPr>
        <w:pPrChange w:id="103" w:author="Euderlan Freire" w:date="2025-06-13T16:45:00Z">
          <w:pPr>
            <w:spacing w:before="119" w:line="360" w:lineRule="auto"/>
            <w:ind w:left="396" w:right="295"/>
          </w:pPr>
        </w:pPrChange>
      </w:pPr>
    </w:p>
    <w:p w14:paraId="59371D9E" w14:textId="77777777" w:rsidR="00777B29" w:rsidRPr="00A67E63" w:rsidRDefault="00777B29" w:rsidP="00A67E63">
      <w:pPr>
        <w:spacing w:line="360" w:lineRule="auto"/>
        <w:rPr>
          <w:rFonts w:ascii="Arial" w:hAnsi="Arial" w:cs="Arial"/>
          <w:b/>
          <w:bCs/>
        </w:rPr>
      </w:pPr>
      <w:r w:rsidRPr="00A67E63">
        <w:rPr>
          <w:rFonts w:ascii="Arial" w:hAnsi="Arial" w:cs="Arial"/>
          <w:b/>
          <w:bCs/>
        </w:rPr>
        <w:t>Desenvolvimentos Futuros:</w:t>
      </w:r>
    </w:p>
    <w:p w14:paraId="2A2B377E" w14:textId="7B2E836B" w:rsidR="007B48F0" w:rsidRDefault="0024799A" w:rsidP="000B4A3C">
      <w:pPr>
        <w:pStyle w:val="PargrafodaLista"/>
        <w:numPr>
          <w:ilvl w:val="0"/>
          <w:numId w:val="3"/>
        </w:numPr>
        <w:spacing w:line="276" w:lineRule="auto"/>
        <w:jc w:val="both"/>
        <w:rPr>
          <w:ins w:id="104" w:author="Euderlan Freire" w:date="2025-06-13T16:55:00Z"/>
          <w:rFonts w:ascii="Arial" w:hAnsi="Arial" w:cs="Arial"/>
        </w:rPr>
        <w:pPrChange w:id="105" w:author="Euderlan Freire" w:date="2025-06-13T17:04:00Z">
          <w:pPr>
            <w:pStyle w:val="PargrafodaLista"/>
            <w:numPr>
              <w:numId w:val="3"/>
            </w:numPr>
            <w:ind w:hanging="360"/>
          </w:pPr>
        </w:pPrChange>
      </w:pPr>
      <w:ins w:id="106" w:author="Euderlan Freire" w:date="2025-06-13T16:55:00Z">
        <w:r w:rsidRPr="007B03E6">
          <w:rPr>
            <w:rFonts w:ascii="Arial" w:hAnsi="Arial" w:cs="Arial"/>
            <w:rPrChange w:id="107" w:author="Euderlan Freire" w:date="2025-06-13T16:55:00Z">
              <w:rPr/>
            </w:rPrChange>
          </w:rPr>
          <w:t>Implementação de funcionalidades de busca semântica avançada</w:t>
        </w:r>
      </w:ins>
      <w:ins w:id="108" w:author="Euderlan Freire" w:date="2025-06-13T16:56:00Z">
        <w:r w:rsidR="002F2D62">
          <w:rPr>
            <w:rFonts w:ascii="Arial" w:hAnsi="Arial" w:cs="Arial"/>
          </w:rPr>
          <w:t>.</w:t>
        </w:r>
      </w:ins>
      <w:ins w:id="109" w:author="Euderlan Freire" w:date="2025-06-13T16:55:00Z">
        <w:r w:rsidRPr="007B03E6">
          <w:rPr>
            <w:rFonts w:ascii="Arial" w:hAnsi="Arial" w:cs="Arial"/>
            <w:rPrChange w:id="110" w:author="Euderlan Freire" w:date="2025-06-13T16:55:00Z">
              <w:rPr/>
            </w:rPrChange>
          </w:rPr>
          <w:t xml:space="preserve"> </w:t>
        </w:r>
      </w:ins>
    </w:p>
    <w:p w14:paraId="2BF3AC0C" w14:textId="122A4890" w:rsidR="007B48F0" w:rsidRDefault="0024799A" w:rsidP="000B4A3C">
      <w:pPr>
        <w:pStyle w:val="PargrafodaLista"/>
        <w:numPr>
          <w:ilvl w:val="0"/>
          <w:numId w:val="3"/>
        </w:numPr>
        <w:spacing w:line="276" w:lineRule="auto"/>
        <w:jc w:val="both"/>
        <w:rPr>
          <w:ins w:id="111" w:author="Euderlan Freire" w:date="2025-06-13T16:55:00Z"/>
          <w:rFonts w:ascii="Arial" w:hAnsi="Arial" w:cs="Arial"/>
        </w:rPr>
        <w:pPrChange w:id="112" w:author="Euderlan Freire" w:date="2025-06-13T17:04:00Z">
          <w:pPr>
            <w:pStyle w:val="PargrafodaLista"/>
            <w:numPr>
              <w:numId w:val="3"/>
            </w:numPr>
            <w:ind w:hanging="360"/>
          </w:pPr>
        </w:pPrChange>
      </w:pPr>
      <w:ins w:id="113" w:author="Euderlan Freire" w:date="2025-06-13T16:55:00Z">
        <w:r w:rsidRPr="007B48F0">
          <w:rPr>
            <w:rFonts w:ascii="Arial" w:hAnsi="Arial" w:cs="Arial"/>
            <w:rPrChange w:id="114" w:author="Euderlan Freire" w:date="2025-06-13T16:55:00Z">
              <w:rPr/>
            </w:rPrChange>
          </w:rPr>
          <w:t>Integração com sistemas acadêmicos existentes da universidade (SIGAA, SIE)</w:t>
        </w:r>
      </w:ins>
      <w:ins w:id="115" w:author="Euderlan Freire" w:date="2025-06-13T16:56:00Z">
        <w:r w:rsidR="002F2D62">
          <w:rPr>
            <w:rFonts w:ascii="Arial" w:hAnsi="Arial" w:cs="Arial"/>
          </w:rPr>
          <w:t>.</w:t>
        </w:r>
      </w:ins>
      <w:ins w:id="116" w:author="Euderlan Freire" w:date="2025-06-13T16:55:00Z">
        <w:r w:rsidRPr="007B48F0">
          <w:rPr>
            <w:rFonts w:ascii="Arial" w:hAnsi="Arial" w:cs="Arial"/>
            <w:rPrChange w:id="117" w:author="Euderlan Freire" w:date="2025-06-13T16:55:00Z">
              <w:rPr/>
            </w:rPrChange>
          </w:rPr>
          <w:t xml:space="preserve"> </w:t>
        </w:r>
      </w:ins>
    </w:p>
    <w:p w14:paraId="54D5B18A" w14:textId="77777777" w:rsidR="006C5847" w:rsidRDefault="0024799A" w:rsidP="006C5847">
      <w:pPr>
        <w:pStyle w:val="PargrafodaLista"/>
        <w:numPr>
          <w:ilvl w:val="0"/>
          <w:numId w:val="3"/>
        </w:numPr>
        <w:spacing w:line="276" w:lineRule="auto"/>
        <w:jc w:val="both"/>
        <w:rPr>
          <w:ins w:id="118" w:author="Euderlan Freire" w:date="2025-06-13T17:06:00Z"/>
          <w:rFonts w:ascii="Arial" w:hAnsi="Arial" w:cs="Arial"/>
        </w:rPr>
      </w:pPr>
      <w:ins w:id="119" w:author="Euderlan Freire" w:date="2025-06-13T16:55:00Z">
        <w:r w:rsidRPr="007B48F0">
          <w:rPr>
            <w:rFonts w:ascii="Arial" w:hAnsi="Arial" w:cs="Arial"/>
            <w:rPrChange w:id="120" w:author="Euderlan Freire" w:date="2025-06-13T16:55:00Z">
              <w:rPr/>
            </w:rPrChange>
          </w:rPr>
          <w:t>Desenvolvimento de versão mobile para maior acessibilidade</w:t>
        </w:r>
      </w:ins>
      <w:ins w:id="121" w:author="Euderlan Freire" w:date="2025-06-13T16:56:00Z">
        <w:r w:rsidR="002F2D62">
          <w:rPr>
            <w:rFonts w:ascii="Arial" w:hAnsi="Arial" w:cs="Arial"/>
          </w:rPr>
          <w:t>.</w:t>
        </w:r>
      </w:ins>
      <w:ins w:id="122" w:author="Euderlan Freire" w:date="2025-06-13T16:55:00Z">
        <w:r w:rsidRPr="007B48F0">
          <w:rPr>
            <w:rFonts w:ascii="Arial" w:hAnsi="Arial" w:cs="Arial"/>
            <w:rPrChange w:id="123" w:author="Euderlan Freire" w:date="2025-06-13T16:55:00Z">
              <w:rPr/>
            </w:rPrChange>
          </w:rPr>
          <w:t xml:space="preserve"> </w:t>
        </w:r>
      </w:ins>
    </w:p>
    <w:p w14:paraId="5B56BCE4" w14:textId="1FBA9AE9" w:rsidR="00562D69" w:rsidRPr="006C5847" w:rsidRDefault="0024799A" w:rsidP="006C5847">
      <w:pPr>
        <w:pStyle w:val="PargrafodaLista"/>
        <w:numPr>
          <w:ilvl w:val="0"/>
          <w:numId w:val="3"/>
        </w:numPr>
        <w:spacing w:line="276" w:lineRule="auto"/>
        <w:jc w:val="both"/>
        <w:rPr>
          <w:ins w:id="124" w:author="Euderlan Freire" w:date="2025-06-13T17:05:00Z"/>
          <w:rFonts w:ascii="Arial" w:hAnsi="Arial" w:cs="Arial"/>
          <w:rPrChange w:id="125" w:author="Euderlan Freire" w:date="2025-06-13T17:06:00Z">
            <w:rPr>
              <w:ins w:id="126" w:author="Euderlan Freire" w:date="2025-06-13T17:05:00Z"/>
            </w:rPr>
          </w:rPrChange>
        </w:rPr>
        <w:pPrChange w:id="127" w:author="Euderlan Freire" w:date="2025-06-13T17:06:00Z">
          <w:pPr>
            <w:pStyle w:val="PargrafodaLista"/>
          </w:pPr>
        </w:pPrChange>
      </w:pPr>
      <w:ins w:id="128" w:author="Euderlan Freire" w:date="2025-06-13T16:55:00Z">
        <w:r w:rsidRPr="006C5847">
          <w:rPr>
            <w:rFonts w:ascii="Arial" w:hAnsi="Arial" w:cs="Arial"/>
            <w:rPrChange w:id="129" w:author="Euderlan Freire" w:date="2025-06-13T17:06:00Z">
              <w:rPr/>
            </w:rPrChange>
          </w:rPr>
          <w:t>Implementação de análise preditiva para identificar dúvidas mais frequentes</w:t>
        </w:r>
      </w:ins>
      <w:ins w:id="130" w:author="Euderlan Freire" w:date="2025-06-13T16:56:00Z">
        <w:r w:rsidR="002F2D62" w:rsidRPr="006C5847">
          <w:rPr>
            <w:rFonts w:ascii="Arial" w:hAnsi="Arial" w:cs="Arial"/>
            <w:rPrChange w:id="131" w:author="Euderlan Freire" w:date="2025-06-13T17:06:00Z">
              <w:rPr/>
            </w:rPrChange>
          </w:rPr>
          <w:t>.</w:t>
        </w:r>
      </w:ins>
    </w:p>
    <w:p w14:paraId="32781F60" w14:textId="6D75CD6D" w:rsidR="00777B29" w:rsidRPr="00562D69" w:rsidDel="007B48F0" w:rsidRDefault="0024799A" w:rsidP="00562D69">
      <w:pPr>
        <w:pStyle w:val="PargrafodaLista"/>
        <w:numPr>
          <w:ilvl w:val="0"/>
          <w:numId w:val="3"/>
        </w:numPr>
        <w:spacing w:line="276" w:lineRule="auto"/>
        <w:jc w:val="both"/>
        <w:rPr>
          <w:del w:id="132" w:author="Euderlan Freire" w:date="2025-06-13T16:55:00Z"/>
          <w:rFonts w:ascii="Arial" w:hAnsi="Arial" w:cs="Arial"/>
          <w:rPrChange w:id="133" w:author="Euderlan Freire" w:date="2025-06-13T17:05:00Z">
            <w:rPr>
              <w:del w:id="134" w:author="Euderlan Freire" w:date="2025-06-13T16:55:00Z"/>
            </w:rPr>
          </w:rPrChange>
        </w:rPr>
        <w:pPrChange w:id="135" w:author="Euderlan Freire" w:date="2025-06-13T17:05:00Z">
          <w:pPr>
            <w:pStyle w:val="PargrafodaLista"/>
          </w:pPr>
        </w:pPrChange>
      </w:pPr>
      <w:ins w:id="136" w:author="Euderlan Freire" w:date="2025-06-13T16:55:00Z">
        <w:r w:rsidRPr="00562D69">
          <w:rPr>
            <w:rFonts w:ascii="Arial" w:hAnsi="Arial" w:cs="Arial"/>
            <w:rPrChange w:id="137" w:author="Euderlan Freire" w:date="2025-06-13T17:05:00Z">
              <w:rPr/>
            </w:rPrChange>
          </w:rPr>
          <w:t>Criação de módulos especializados para diferentes áreas (graduação, pós-graduação, pesquisa)</w:t>
        </w:r>
      </w:ins>
      <w:ins w:id="138" w:author="Euderlan Freire" w:date="2025-06-13T16:56:00Z">
        <w:r w:rsidR="002F2D62" w:rsidRPr="00562D69">
          <w:rPr>
            <w:rFonts w:ascii="Arial" w:hAnsi="Arial" w:cs="Arial"/>
            <w:rPrChange w:id="139" w:author="Euderlan Freire" w:date="2025-06-13T17:05:00Z">
              <w:rPr/>
            </w:rPrChange>
          </w:rPr>
          <w:t>.</w:t>
        </w:r>
      </w:ins>
      <w:del w:id="140" w:author="Euderlan Freire" w:date="2025-06-13T16:55:00Z">
        <w:r w:rsidR="00777B29" w:rsidRPr="00562D69" w:rsidDel="0024799A">
          <w:rPr>
            <w:rFonts w:ascii="Arial" w:hAnsi="Arial" w:cs="Arial"/>
            <w:color w:val="808080" w:themeColor="background1" w:themeShade="80"/>
            <w:rPrChange w:id="141" w:author="Euderlan Freire" w:date="2025-06-13T17:05:00Z">
              <w:rPr>
                <w:rFonts w:ascii="Arial" w:hAnsi="Arial" w:cs="Arial"/>
                <w:color w:val="808080" w:themeColor="background1" w:themeShade="80"/>
              </w:rPr>
            </w:rPrChange>
          </w:rPr>
          <w:delText>Descreva como pretende desenvolver o programa de computador ainda mais.  Discorra sobre as necessidades de aperfeiçoamento se houver.</w:delText>
        </w:r>
      </w:del>
    </w:p>
    <w:p w14:paraId="298A326D" w14:textId="77777777" w:rsidR="007B48F0" w:rsidRDefault="007B48F0" w:rsidP="00562D69">
      <w:pPr>
        <w:pStyle w:val="PargrafodaLista"/>
        <w:rPr>
          <w:ins w:id="142" w:author="Euderlan Freire" w:date="2025-06-13T16:56:00Z"/>
        </w:rPr>
        <w:pPrChange w:id="143" w:author="Euderlan Freire" w:date="2025-06-13T17:05:00Z">
          <w:pPr>
            <w:pStyle w:val="PargrafodaLista"/>
          </w:pPr>
        </w:pPrChange>
      </w:pPr>
    </w:p>
    <w:p w14:paraId="3A1786A4" w14:textId="3BF9D47E" w:rsidR="007B48F0" w:rsidRPr="007B48F0" w:rsidRDefault="007B48F0" w:rsidP="000B4A3C">
      <w:pPr>
        <w:pStyle w:val="PargrafodaLista"/>
        <w:numPr>
          <w:ilvl w:val="0"/>
          <w:numId w:val="3"/>
        </w:numPr>
        <w:spacing w:line="276" w:lineRule="auto"/>
        <w:jc w:val="both"/>
        <w:rPr>
          <w:ins w:id="144" w:author="Euderlan Freire" w:date="2025-06-13T16:56:00Z"/>
          <w:rFonts w:ascii="Arial" w:hAnsi="Arial" w:cs="Arial"/>
          <w:rPrChange w:id="145" w:author="Euderlan Freire" w:date="2025-06-13T16:56:00Z">
            <w:rPr>
              <w:ins w:id="146" w:author="Euderlan Freire" w:date="2025-06-13T16:56:00Z"/>
              <w:rFonts w:ascii="Arial" w:hAnsi="Arial" w:cs="Arial"/>
              <w:color w:val="808080" w:themeColor="background1" w:themeShade="80"/>
            </w:rPr>
          </w:rPrChange>
        </w:rPr>
        <w:pPrChange w:id="147" w:author="Euderlan Freire" w:date="2025-06-13T17:04:00Z">
          <w:pPr>
            <w:spacing w:line="360" w:lineRule="auto"/>
          </w:pPr>
        </w:pPrChange>
      </w:pPr>
      <w:ins w:id="148" w:author="Euderlan Freire" w:date="2025-06-13T16:56:00Z">
        <w:r w:rsidRPr="002C37D7">
          <w:rPr>
            <w:rFonts w:ascii="Arial" w:hAnsi="Arial" w:cs="Arial"/>
          </w:rPr>
          <w:t>Aperfeiçoamento do modelo LLM com treinamento específico em documentação acadêmica</w:t>
        </w:r>
        <w:r w:rsidR="002F2D62">
          <w:rPr>
            <w:rFonts w:ascii="Arial" w:hAnsi="Arial" w:cs="Arial"/>
          </w:rPr>
          <w:t>.</w:t>
        </w:r>
      </w:ins>
    </w:p>
    <w:p w14:paraId="45586BB5" w14:textId="77777777" w:rsidR="00A67E63" w:rsidRPr="00A67E63" w:rsidRDefault="00A67E63" w:rsidP="007B48F0">
      <w:pPr>
        <w:pStyle w:val="PargrafodaLista"/>
        <w:pPrChange w:id="149" w:author="Euderlan Freire" w:date="2025-06-13T16:56:00Z">
          <w:pPr>
            <w:spacing w:line="360" w:lineRule="auto"/>
          </w:pPr>
        </w:pPrChange>
      </w:pPr>
    </w:p>
    <w:p w14:paraId="6C28E3AE" w14:textId="77777777" w:rsidR="00777B29" w:rsidRPr="00A67E63" w:rsidRDefault="00777B29" w:rsidP="00A67E63">
      <w:pPr>
        <w:spacing w:line="360" w:lineRule="auto"/>
        <w:rPr>
          <w:rFonts w:ascii="Arial" w:hAnsi="Arial" w:cs="Arial"/>
          <w:b/>
          <w:bCs/>
        </w:rPr>
      </w:pPr>
      <w:r w:rsidRPr="00A67E63">
        <w:rPr>
          <w:rFonts w:ascii="Arial" w:hAnsi="Arial" w:cs="Arial"/>
          <w:b/>
          <w:bCs/>
        </w:rPr>
        <w:t>Viabilidade Econômica:</w:t>
      </w:r>
    </w:p>
    <w:p w14:paraId="77B37DBF" w14:textId="34345E18" w:rsidR="00777B29" w:rsidRPr="00172D98" w:rsidDel="002F2D62" w:rsidRDefault="002F2D62" w:rsidP="000B4A3C">
      <w:pPr>
        <w:spacing w:line="276" w:lineRule="auto"/>
        <w:jc w:val="both"/>
        <w:rPr>
          <w:del w:id="150" w:author="Euderlan Freire" w:date="2025-06-13T16:57:00Z"/>
          <w:rFonts w:ascii="Arial" w:hAnsi="Arial" w:cs="Arial"/>
          <w:rPrChange w:id="151" w:author="Euderlan Freire" w:date="2025-06-13T16:59:00Z">
            <w:rPr>
              <w:del w:id="152" w:author="Euderlan Freire" w:date="2025-06-13T16:57:00Z"/>
            </w:rPr>
          </w:rPrChange>
        </w:rPr>
        <w:pPrChange w:id="153" w:author="Euderlan Freire" w:date="2025-06-13T17:05:00Z">
          <w:pPr>
            <w:spacing w:line="360" w:lineRule="auto"/>
            <w:jc w:val="both"/>
          </w:pPr>
        </w:pPrChange>
      </w:pPr>
      <w:ins w:id="154" w:author="Euderlan Freire" w:date="2025-06-13T16:57:00Z">
        <w:r w:rsidRPr="00172D98">
          <w:rPr>
            <w:rStyle w:val="Forte"/>
            <w:rFonts w:ascii="Arial" w:hAnsi="Arial" w:cs="Arial"/>
            <w:rPrChange w:id="155" w:author="Euderlan Freire" w:date="2025-06-13T16:59:00Z">
              <w:rPr>
                <w:rStyle w:val="Forte"/>
              </w:rPr>
            </w:rPrChange>
          </w:rPr>
          <w:t>Setor Educacional:</w:t>
        </w:r>
        <w:r w:rsidRPr="00172D98">
          <w:rPr>
            <w:rFonts w:ascii="Arial" w:hAnsi="Arial" w:cs="Arial"/>
            <w:rPrChange w:id="156" w:author="Euderlan Freire" w:date="2025-06-13T16:59:00Z">
              <w:rPr/>
            </w:rPrChange>
          </w:rPr>
          <w:t xml:space="preserve"> Universidades e instituições de ensino superior podem adotar a tecnologia para consulta de suas próprias regulamentações</w:t>
        </w:r>
      </w:ins>
      <w:del w:id="157" w:author="Euderlan Freire" w:date="2025-06-13T16:57:00Z">
        <w:r w:rsidR="00777B29" w:rsidRPr="00172D98" w:rsidDel="002F2D62">
          <w:rPr>
            <w:rFonts w:ascii="Arial" w:hAnsi="Arial" w:cs="Arial"/>
            <w:color w:val="808080" w:themeColor="background1" w:themeShade="80"/>
            <w:rPrChange w:id="158" w:author="Euderlan Freire" w:date="2025-06-13T16:59:00Z">
              <w:rPr>
                <w:rFonts w:ascii="Arial" w:hAnsi="Arial" w:cs="Arial"/>
                <w:color w:val="808080" w:themeColor="background1" w:themeShade="80"/>
              </w:rPr>
            </w:rPrChange>
          </w:rPr>
          <w:delText>Apresente alguns argumentos a despeito da possibilidade da transferência de tecnologia, ou seja, apresentar alguns setores econômicos que podem utilizar essa tecnologia.</w:delText>
        </w:r>
      </w:del>
    </w:p>
    <w:p w14:paraId="653AC3F9" w14:textId="1A7D20C5" w:rsidR="002F2D62" w:rsidRPr="00172D98" w:rsidRDefault="002F2D62" w:rsidP="000B4A3C">
      <w:pPr>
        <w:spacing w:line="276" w:lineRule="auto"/>
        <w:jc w:val="both"/>
        <w:rPr>
          <w:ins w:id="159" w:author="Euderlan Freire" w:date="2025-06-13T16:57:00Z"/>
          <w:rFonts w:ascii="Arial" w:hAnsi="Arial" w:cs="Arial"/>
          <w:rPrChange w:id="160" w:author="Euderlan Freire" w:date="2025-06-13T16:59:00Z">
            <w:rPr>
              <w:ins w:id="161" w:author="Euderlan Freire" w:date="2025-06-13T16:57:00Z"/>
            </w:rPr>
          </w:rPrChange>
        </w:rPr>
        <w:pPrChange w:id="162" w:author="Euderlan Freire" w:date="2025-06-13T17:05:00Z">
          <w:pPr>
            <w:spacing w:line="360" w:lineRule="auto"/>
            <w:jc w:val="both"/>
          </w:pPr>
        </w:pPrChange>
      </w:pPr>
      <w:ins w:id="163" w:author="Euderlan Freire" w:date="2025-06-13T16:57:00Z">
        <w:r w:rsidRPr="00172D98">
          <w:rPr>
            <w:rFonts w:ascii="Arial" w:hAnsi="Arial" w:cs="Arial"/>
            <w:rPrChange w:id="164" w:author="Euderlan Freire" w:date="2025-06-13T16:59:00Z">
              <w:rPr/>
            </w:rPrChange>
          </w:rPr>
          <w:t>.</w:t>
        </w:r>
      </w:ins>
    </w:p>
    <w:p w14:paraId="4B2967A0" w14:textId="24D228E3" w:rsidR="002F2D62" w:rsidRPr="00172D98" w:rsidRDefault="00436E85" w:rsidP="000B4A3C">
      <w:pPr>
        <w:spacing w:line="276" w:lineRule="auto"/>
        <w:jc w:val="both"/>
        <w:rPr>
          <w:ins w:id="165" w:author="Euderlan Freire" w:date="2025-06-13T16:57:00Z"/>
          <w:rFonts w:ascii="Arial" w:hAnsi="Arial" w:cs="Arial"/>
          <w:rPrChange w:id="166" w:author="Euderlan Freire" w:date="2025-06-13T16:59:00Z">
            <w:rPr>
              <w:ins w:id="167" w:author="Euderlan Freire" w:date="2025-06-13T16:57:00Z"/>
            </w:rPr>
          </w:rPrChange>
        </w:rPr>
        <w:pPrChange w:id="168" w:author="Euderlan Freire" w:date="2025-06-13T17:05:00Z">
          <w:pPr>
            <w:spacing w:line="360" w:lineRule="auto"/>
            <w:jc w:val="both"/>
          </w:pPr>
        </w:pPrChange>
      </w:pPr>
      <w:ins w:id="169" w:author="Euderlan Freire" w:date="2025-06-13T16:57:00Z">
        <w:r w:rsidRPr="00172D98">
          <w:rPr>
            <w:rStyle w:val="Forte"/>
            <w:rFonts w:ascii="Arial" w:hAnsi="Arial" w:cs="Arial"/>
            <w:rPrChange w:id="170" w:author="Euderlan Freire" w:date="2025-06-13T16:59:00Z">
              <w:rPr>
                <w:rStyle w:val="Forte"/>
              </w:rPr>
            </w:rPrChange>
          </w:rPr>
          <w:t>Setor Jurídico:</w:t>
        </w:r>
        <w:r w:rsidRPr="00172D98">
          <w:rPr>
            <w:rFonts w:ascii="Arial" w:hAnsi="Arial" w:cs="Arial"/>
            <w:rPrChange w:id="171" w:author="Euderlan Freire" w:date="2025-06-13T16:59:00Z">
              <w:rPr/>
            </w:rPrChange>
          </w:rPr>
          <w:t xml:space="preserve"> Escritórios de advocacia especializados em direito educacional podem utilizar para consulta rápida de normas</w:t>
        </w:r>
        <w:r w:rsidRPr="00172D98">
          <w:rPr>
            <w:rFonts w:ascii="Arial" w:hAnsi="Arial" w:cs="Arial"/>
            <w:rPrChange w:id="172" w:author="Euderlan Freire" w:date="2025-06-13T16:59:00Z">
              <w:rPr/>
            </w:rPrChange>
          </w:rPr>
          <w:t>.</w:t>
        </w:r>
      </w:ins>
    </w:p>
    <w:p w14:paraId="55AE51C3" w14:textId="5BC997E3" w:rsidR="00436E85" w:rsidRPr="00172D98" w:rsidRDefault="00436E85" w:rsidP="000B4A3C">
      <w:pPr>
        <w:spacing w:line="276" w:lineRule="auto"/>
        <w:jc w:val="both"/>
        <w:rPr>
          <w:ins w:id="173" w:author="Euderlan Freire" w:date="2025-06-13T16:57:00Z"/>
          <w:rFonts w:ascii="Arial" w:hAnsi="Arial" w:cs="Arial"/>
          <w:color w:val="808080" w:themeColor="background1" w:themeShade="80"/>
          <w:rPrChange w:id="174" w:author="Euderlan Freire" w:date="2025-06-13T16:59:00Z">
            <w:rPr>
              <w:ins w:id="175" w:author="Euderlan Freire" w:date="2025-06-13T16:57:00Z"/>
              <w:rFonts w:ascii="Arial" w:hAnsi="Arial" w:cs="Arial"/>
              <w:color w:val="808080" w:themeColor="background1" w:themeShade="80"/>
            </w:rPr>
          </w:rPrChange>
        </w:rPr>
        <w:pPrChange w:id="176" w:author="Euderlan Freire" w:date="2025-06-13T17:05:00Z">
          <w:pPr>
            <w:spacing w:line="360" w:lineRule="auto"/>
            <w:jc w:val="both"/>
          </w:pPr>
        </w:pPrChange>
      </w:pPr>
      <w:ins w:id="177" w:author="Euderlan Freire" w:date="2025-06-13T16:57:00Z">
        <w:r w:rsidRPr="00172D98">
          <w:rPr>
            <w:rStyle w:val="Forte"/>
            <w:rFonts w:ascii="Arial" w:hAnsi="Arial" w:cs="Arial"/>
            <w:rPrChange w:id="178" w:author="Euderlan Freire" w:date="2025-06-13T16:59:00Z">
              <w:rPr>
                <w:rStyle w:val="Forte"/>
              </w:rPr>
            </w:rPrChange>
          </w:rPr>
          <w:t>Consultorias Educacionais:</w:t>
        </w:r>
        <w:r w:rsidRPr="00172D98">
          <w:rPr>
            <w:rFonts w:ascii="Arial" w:hAnsi="Arial" w:cs="Arial"/>
            <w:rPrChange w:id="179" w:author="Euderlan Freire" w:date="2025-06-13T16:59:00Z">
              <w:rPr/>
            </w:rPrChange>
          </w:rPr>
          <w:t xml:space="preserve"> Empresas que prestam serviços de consultoria para instituições de ensino</w:t>
        </w:r>
        <w:r w:rsidRPr="00172D98">
          <w:rPr>
            <w:rFonts w:ascii="Arial" w:hAnsi="Arial" w:cs="Arial"/>
            <w:rPrChange w:id="180" w:author="Euderlan Freire" w:date="2025-06-13T16:59:00Z">
              <w:rPr/>
            </w:rPrChange>
          </w:rPr>
          <w:t>.</w:t>
        </w:r>
      </w:ins>
    </w:p>
    <w:p w14:paraId="3BEC0C30" w14:textId="46188270" w:rsidR="00A67E63" w:rsidRPr="00172D98" w:rsidRDefault="00436E85" w:rsidP="000B4A3C">
      <w:pPr>
        <w:spacing w:line="276" w:lineRule="auto"/>
        <w:jc w:val="both"/>
        <w:rPr>
          <w:rFonts w:ascii="Arial" w:hAnsi="Arial" w:cs="Arial"/>
          <w:color w:val="808080" w:themeColor="background1" w:themeShade="80"/>
          <w:rPrChange w:id="181" w:author="Euderlan Freire" w:date="2025-06-13T16:59:00Z">
            <w:rPr>
              <w:rFonts w:ascii="Arial" w:hAnsi="Arial" w:cs="Arial"/>
              <w:color w:val="808080" w:themeColor="background1" w:themeShade="80"/>
            </w:rPr>
          </w:rPrChange>
        </w:rPr>
        <w:pPrChange w:id="182" w:author="Euderlan Freire" w:date="2025-06-13T17:05:00Z">
          <w:pPr>
            <w:spacing w:line="360" w:lineRule="auto"/>
            <w:jc w:val="both"/>
          </w:pPr>
        </w:pPrChange>
      </w:pPr>
      <w:ins w:id="183" w:author="Euderlan Freire" w:date="2025-06-13T16:57:00Z">
        <w:r w:rsidRPr="00172D98">
          <w:rPr>
            <w:rStyle w:val="Forte"/>
            <w:rFonts w:ascii="Arial" w:hAnsi="Arial" w:cs="Arial"/>
            <w:rPrChange w:id="184" w:author="Euderlan Freire" w:date="2025-06-13T16:59:00Z">
              <w:rPr>
                <w:rStyle w:val="Forte"/>
              </w:rPr>
            </w:rPrChange>
          </w:rPr>
          <w:t>Órgãos Públicos:</w:t>
        </w:r>
        <w:r w:rsidRPr="00172D98">
          <w:rPr>
            <w:rFonts w:ascii="Arial" w:hAnsi="Arial" w:cs="Arial"/>
            <w:rPrChange w:id="185" w:author="Euderlan Freire" w:date="2025-06-13T16:59:00Z">
              <w:rPr/>
            </w:rPrChange>
          </w:rPr>
          <w:t xml:space="preserve"> Secretarias de educação e conselhos educacionais para gestão normativa</w:t>
        </w:r>
        <w:r w:rsidRPr="00172D98">
          <w:rPr>
            <w:rFonts w:ascii="Arial" w:hAnsi="Arial" w:cs="Arial"/>
            <w:rPrChange w:id="186" w:author="Euderlan Freire" w:date="2025-06-13T16:59:00Z">
              <w:rPr/>
            </w:rPrChange>
          </w:rPr>
          <w:t>.</w:t>
        </w:r>
      </w:ins>
    </w:p>
    <w:p w14:paraId="699C5464" w14:textId="5E9529A0" w:rsidR="00777B29" w:rsidRDefault="00777B29" w:rsidP="009B25D1">
      <w:pPr>
        <w:spacing w:before="119" w:line="360" w:lineRule="auto"/>
        <w:ind w:right="295"/>
        <w:rPr>
          <w:ins w:id="187" w:author="Euderlan Freire" w:date="2025-06-13T16:59:00Z"/>
          <w:rFonts w:ascii="Arial" w:hAnsi="Arial" w:cs="Arial"/>
          <w:b/>
          <w:bCs/>
          <w:shd w:val="clear" w:color="auto" w:fill="FFFFFF"/>
        </w:rPr>
        <w:pPrChange w:id="188" w:author="Euderlan Freire" w:date="2025-06-13T17:03:00Z">
          <w:pPr>
            <w:spacing w:before="119" w:line="360" w:lineRule="auto"/>
            <w:ind w:right="295"/>
          </w:pPr>
        </w:pPrChange>
      </w:pPr>
      <w:r w:rsidRPr="001E6501">
        <w:rPr>
          <w:rFonts w:ascii="Arial" w:hAnsi="Arial" w:cs="Arial"/>
          <w:b/>
          <w:bCs/>
          <w:shd w:val="clear" w:color="auto" w:fill="FFFFFF"/>
        </w:rPr>
        <w:t>Programas Similares:</w:t>
      </w:r>
      <w:ins w:id="189" w:author="Euderlan Freire" w:date="2025-06-13T16:59:00Z">
        <w:r w:rsidR="00172D98">
          <w:rPr>
            <w:rFonts w:ascii="Arial" w:hAnsi="Arial" w:cs="Arial"/>
            <w:b/>
            <w:bCs/>
            <w:shd w:val="clear" w:color="auto" w:fill="FFFFFF"/>
          </w:rPr>
          <w:t xml:space="preserve"> </w:t>
        </w:r>
      </w:ins>
    </w:p>
    <w:p w14:paraId="6C939BDE" w14:textId="33B36AA0" w:rsidR="00172D98" w:rsidRPr="00172D98" w:rsidRDefault="00172D98" w:rsidP="000B4A3C">
      <w:pPr>
        <w:spacing w:before="119" w:line="276" w:lineRule="auto"/>
        <w:ind w:right="295"/>
        <w:jc w:val="both"/>
        <w:rPr>
          <w:rFonts w:ascii="Arial" w:hAnsi="Arial" w:cs="Arial"/>
          <w:b/>
          <w:bCs/>
          <w:shd w:val="clear" w:color="auto" w:fill="FFFFFF"/>
          <w:rPrChange w:id="190" w:author="Euderlan Freire" w:date="2025-06-13T16:59:00Z">
            <w:rPr>
              <w:rFonts w:ascii="Arial" w:hAnsi="Arial" w:cs="Arial"/>
              <w:b/>
              <w:bCs/>
              <w:shd w:val="clear" w:color="auto" w:fill="FFFFFF"/>
            </w:rPr>
          </w:rPrChange>
        </w:rPr>
        <w:pPrChange w:id="191" w:author="Euderlan Freire" w:date="2025-06-13T17:05:00Z">
          <w:pPr>
            <w:spacing w:before="119" w:line="360" w:lineRule="auto"/>
            <w:ind w:right="295"/>
          </w:pPr>
        </w:pPrChange>
      </w:pPr>
      <w:ins w:id="192" w:author="Euderlan Freire" w:date="2025-06-13T16:59:00Z">
        <w:r w:rsidRPr="00172D98">
          <w:rPr>
            <w:rFonts w:ascii="Arial" w:hAnsi="Arial" w:cs="Arial"/>
            <w:rPrChange w:id="193" w:author="Euderlan Freire" w:date="2025-06-13T16:59:00Z">
              <w:rPr/>
            </w:rPrChange>
          </w:rPr>
          <w:t xml:space="preserve">Existem sistemas como </w:t>
        </w:r>
        <w:proofErr w:type="spellStart"/>
        <w:r w:rsidRPr="00172D98">
          <w:rPr>
            <w:rFonts w:ascii="Arial" w:hAnsi="Arial" w:cs="Arial"/>
            <w:rPrChange w:id="194" w:author="Euderlan Freire" w:date="2025-06-13T16:59:00Z">
              <w:rPr/>
            </w:rPrChange>
          </w:rPr>
          <w:t>ChatPDF</w:t>
        </w:r>
        <w:proofErr w:type="spellEnd"/>
        <w:r w:rsidRPr="00172D98">
          <w:rPr>
            <w:rFonts w:ascii="Arial" w:hAnsi="Arial" w:cs="Arial"/>
            <w:rPrChange w:id="195" w:author="Euderlan Freire" w:date="2025-06-13T16:59:00Z">
              <w:rPr/>
            </w:rPrChange>
          </w:rPr>
          <w:t xml:space="preserve">, </w:t>
        </w:r>
        <w:proofErr w:type="spellStart"/>
        <w:r w:rsidRPr="00172D98">
          <w:rPr>
            <w:rFonts w:ascii="Arial" w:hAnsi="Arial" w:cs="Arial"/>
            <w:rPrChange w:id="196" w:author="Euderlan Freire" w:date="2025-06-13T16:59:00Z">
              <w:rPr/>
            </w:rPrChange>
          </w:rPr>
          <w:t>Documind</w:t>
        </w:r>
        <w:proofErr w:type="spellEnd"/>
        <w:r w:rsidRPr="00172D98">
          <w:rPr>
            <w:rFonts w:ascii="Arial" w:hAnsi="Arial" w:cs="Arial"/>
            <w:rPrChange w:id="197" w:author="Euderlan Freire" w:date="2025-06-13T16:59:00Z">
              <w:rPr/>
            </w:rPrChange>
          </w:rPr>
          <w:t xml:space="preserve"> e outras ferramentas de IA para</w:t>
        </w:r>
      </w:ins>
      <w:ins w:id="198" w:author="Euderlan Freire" w:date="2025-06-13T17:02:00Z">
        <w:r w:rsidR="009B25D1" w:rsidRPr="009B25D1">
          <w:rPr>
            <w:rFonts w:ascii="Arial" w:hAnsi="Arial" w:cs="Arial"/>
          </w:rPr>
          <w:t xml:space="preserve"> </w:t>
        </w:r>
        <w:r w:rsidR="009B25D1" w:rsidRPr="002C37D7">
          <w:rPr>
            <w:rFonts w:ascii="Arial" w:hAnsi="Arial" w:cs="Arial"/>
          </w:rPr>
          <w:t xml:space="preserve">análise documental. Porém, o sistema </w:t>
        </w:r>
        <w:r w:rsidR="009B25D1">
          <w:rPr>
            <w:rFonts w:ascii="Arial" w:hAnsi="Arial" w:cs="Arial"/>
          </w:rPr>
          <w:t>criado</w:t>
        </w:r>
        <w:r w:rsidR="009B25D1" w:rsidRPr="002C37D7">
          <w:rPr>
            <w:rFonts w:ascii="Arial" w:hAnsi="Arial" w:cs="Arial"/>
          </w:rPr>
          <w:t xml:space="preserve"> se diferencia por:</w:t>
        </w:r>
      </w:ins>
    </w:p>
    <w:p w14:paraId="43532FAC" w14:textId="77777777" w:rsidR="009B25D1" w:rsidRDefault="00340100" w:rsidP="000B4A3C">
      <w:pPr>
        <w:pStyle w:val="PargrafodaLista"/>
        <w:numPr>
          <w:ilvl w:val="0"/>
          <w:numId w:val="3"/>
        </w:numPr>
        <w:spacing w:before="119" w:line="276" w:lineRule="auto"/>
        <w:ind w:right="295"/>
        <w:jc w:val="both"/>
        <w:rPr>
          <w:ins w:id="199" w:author="Euderlan Freire" w:date="2025-06-13T17:02:00Z"/>
          <w:rFonts w:ascii="Arial" w:hAnsi="Arial" w:cs="Arial"/>
        </w:rPr>
        <w:pPrChange w:id="200" w:author="Euderlan Freire" w:date="2025-06-13T17:05:00Z">
          <w:pPr>
            <w:pStyle w:val="PargrafodaLista"/>
            <w:numPr>
              <w:numId w:val="3"/>
            </w:numPr>
            <w:spacing w:before="119" w:line="276" w:lineRule="auto"/>
            <w:ind w:right="295" w:hanging="360"/>
          </w:pPr>
        </w:pPrChange>
      </w:pPr>
      <w:ins w:id="201" w:author="Euderlan Freire" w:date="2025-06-13T16:59:00Z">
        <w:r w:rsidRPr="009B25D1">
          <w:rPr>
            <w:rStyle w:val="Forte"/>
            <w:rFonts w:ascii="Arial" w:hAnsi="Arial" w:cs="Arial"/>
            <w:b w:val="0"/>
            <w:bCs w:val="0"/>
            <w:rPrChange w:id="202" w:author="Euderlan Freire" w:date="2025-06-13T17:02:00Z">
              <w:rPr>
                <w:rStyle w:val="Forte"/>
              </w:rPr>
            </w:rPrChange>
          </w:rPr>
          <w:t>Especialização acadêmica:</w:t>
        </w:r>
        <w:r w:rsidRPr="009B25D1">
          <w:rPr>
            <w:rFonts w:ascii="Arial" w:hAnsi="Arial" w:cs="Arial"/>
            <w:rPrChange w:id="203" w:author="Euderlan Freire" w:date="2025-06-13T17:02:00Z">
              <w:rPr/>
            </w:rPrChange>
          </w:rPr>
          <w:t xml:space="preserve"> Focado especificamente em documentação</w:t>
        </w:r>
      </w:ins>
    </w:p>
    <w:p w14:paraId="454E66C9" w14:textId="77777777" w:rsidR="009B25D1" w:rsidRDefault="00340100" w:rsidP="000B4A3C">
      <w:pPr>
        <w:pStyle w:val="PargrafodaLista"/>
        <w:spacing w:before="119" w:line="276" w:lineRule="auto"/>
        <w:ind w:right="295"/>
        <w:jc w:val="both"/>
        <w:rPr>
          <w:ins w:id="204" w:author="Euderlan Freire" w:date="2025-06-13T17:03:00Z"/>
          <w:rFonts w:ascii="Arial" w:hAnsi="Arial" w:cs="Arial"/>
          <w:color w:val="000000"/>
        </w:rPr>
        <w:pPrChange w:id="205" w:author="Euderlan Freire" w:date="2025-06-13T17:05:00Z">
          <w:pPr>
            <w:pStyle w:val="PargrafodaLista"/>
            <w:spacing w:before="119" w:line="276" w:lineRule="auto"/>
            <w:ind w:right="295"/>
          </w:pPr>
        </w:pPrChange>
      </w:pPr>
      <w:ins w:id="206" w:author="Euderlan Freire" w:date="2025-06-13T16:59:00Z">
        <w:r w:rsidRPr="009B25D1">
          <w:rPr>
            <w:rFonts w:ascii="Arial" w:hAnsi="Arial" w:cs="Arial"/>
            <w:rPrChange w:id="207" w:author="Euderlan Freire" w:date="2025-06-13T17:02:00Z">
              <w:rPr/>
            </w:rPrChange>
          </w:rPr>
          <w:t>universitária brasileira</w:t>
        </w:r>
      </w:ins>
      <w:ins w:id="208" w:author="Euderlan Freire" w:date="2025-06-13T17:00:00Z">
        <w:r w:rsidR="001332CB" w:rsidRPr="009B25D1">
          <w:rPr>
            <w:rFonts w:ascii="Arial" w:hAnsi="Arial" w:cs="Arial"/>
            <w:color w:val="000000"/>
            <w:rPrChange w:id="209" w:author="Euderlan Freire" w:date="2025-06-13T17:02:00Z">
              <w:rPr>
                <w:color w:val="000000"/>
              </w:rPr>
            </w:rPrChange>
          </w:rPr>
          <w:t>.</w:t>
        </w:r>
      </w:ins>
    </w:p>
    <w:p w14:paraId="5DBC25DB" w14:textId="259AF8FA" w:rsidR="009B25D1" w:rsidRPr="009B25D1" w:rsidRDefault="009B25D1" w:rsidP="000B4A3C">
      <w:pPr>
        <w:pStyle w:val="PargrafodaLista"/>
        <w:numPr>
          <w:ilvl w:val="0"/>
          <w:numId w:val="3"/>
        </w:numPr>
        <w:spacing w:before="119" w:line="276" w:lineRule="auto"/>
        <w:ind w:right="295"/>
        <w:jc w:val="both"/>
        <w:rPr>
          <w:ins w:id="210" w:author="Euderlan Freire" w:date="2025-06-13T17:02:00Z"/>
          <w:rFonts w:ascii="Arial" w:hAnsi="Arial" w:cs="Arial"/>
          <w:color w:val="000000"/>
          <w:rPrChange w:id="211" w:author="Euderlan Freire" w:date="2025-06-13T17:03:00Z">
            <w:rPr>
              <w:ins w:id="212" w:author="Euderlan Freire" w:date="2025-06-13T17:02:00Z"/>
            </w:rPr>
          </w:rPrChange>
        </w:rPr>
        <w:pPrChange w:id="213" w:author="Euderlan Freire" w:date="2025-06-13T17:05:00Z">
          <w:pPr>
            <w:pStyle w:val="PargrafodaLista"/>
          </w:pPr>
        </w:pPrChange>
      </w:pPr>
      <w:ins w:id="214" w:author="Euderlan Freire" w:date="2025-06-13T17:01:00Z">
        <w:r w:rsidRPr="009B25D1">
          <w:rPr>
            <w:rStyle w:val="Forte"/>
            <w:rFonts w:ascii="Arial" w:hAnsi="Arial" w:cs="Arial"/>
            <w:b w:val="0"/>
            <w:bCs w:val="0"/>
            <w:rPrChange w:id="215" w:author="Euderlan Freire" w:date="2025-06-13T17:03:00Z">
              <w:rPr>
                <w:rStyle w:val="Forte"/>
              </w:rPr>
            </w:rPrChange>
          </w:rPr>
          <w:t>Sistema de feedback integrado:</w:t>
        </w:r>
        <w:r w:rsidRPr="009B25D1">
          <w:rPr>
            <w:rFonts w:ascii="Arial" w:hAnsi="Arial" w:cs="Arial"/>
            <w:rPrChange w:id="216" w:author="Euderlan Freire" w:date="2025-06-13T17:03:00Z">
              <w:rPr/>
            </w:rPrChange>
          </w:rPr>
          <w:t xml:space="preserve"> Permite melhoria contínua baseada na experiência dos usuários acadêmicos</w:t>
        </w:r>
      </w:ins>
    </w:p>
    <w:p w14:paraId="2D5E810E" w14:textId="3EB7F0F7" w:rsidR="00777B29" w:rsidRPr="009B25D1" w:rsidDel="001332CB" w:rsidRDefault="00777B29" w:rsidP="000B4A3C">
      <w:pPr>
        <w:spacing w:line="276" w:lineRule="auto"/>
        <w:jc w:val="both"/>
        <w:rPr>
          <w:del w:id="217" w:author="Euderlan Freire" w:date="2025-06-13T16:59:00Z"/>
          <w:rFonts w:ascii="Arial" w:hAnsi="Arial" w:cs="Arial"/>
          <w:color w:val="000000"/>
          <w:rPrChange w:id="218" w:author="Euderlan Freire" w:date="2025-06-13T17:02:00Z">
            <w:rPr>
              <w:del w:id="219" w:author="Euderlan Freire" w:date="2025-06-13T16:59:00Z"/>
              <w:rFonts w:ascii="Arial" w:hAnsi="Arial" w:cs="Arial"/>
              <w:color w:val="000000"/>
            </w:rPr>
          </w:rPrChange>
        </w:rPr>
        <w:pPrChange w:id="220" w:author="Euderlan Freire" w:date="2025-06-13T17:05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del w:id="221" w:author="Euderlan Freire" w:date="2025-06-13T16:59:00Z">
        <w:r w:rsidRPr="009B25D1" w:rsidDel="00340100">
          <w:rPr>
            <w:rFonts w:ascii="Arial" w:hAnsi="Arial" w:cs="Arial"/>
            <w:color w:val="000000"/>
            <w:rPrChange w:id="222" w:author="Euderlan Freire" w:date="2025-06-13T17:02:00Z">
              <w:rPr>
                <w:rFonts w:ascii="Arial" w:hAnsi="Arial" w:cs="Arial"/>
                <w:i/>
                <w:iCs/>
                <w:color w:val="7F7F7F" w:themeColor="text1" w:themeTint="80"/>
                <w:shd w:val="clear" w:color="auto" w:fill="FFFFFF"/>
              </w:rPr>
            </w:rPrChange>
          </w:rPr>
          <w:delText>Indique, caso exista, os nomes de outros programas similares/concorrentes. Em seguida ressalte em que o programa se diferencia de forma relevante dos demais.</w:delText>
        </w:r>
      </w:del>
    </w:p>
    <w:p w14:paraId="136814F2" w14:textId="25F8284B" w:rsidR="001332CB" w:rsidRPr="00340100" w:rsidRDefault="009B25D1" w:rsidP="000B4A3C">
      <w:pPr>
        <w:pStyle w:val="PargrafodaLista"/>
        <w:numPr>
          <w:ilvl w:val="0"/>
          <w:numId w:val="3"/>
        </w:numPr>
        <w:spacing w:line="276" w:lineRule="auto"/>
        <w:jc w:val="both"/>
        <w:rPr>
          <w:ins w:id="223" w:author="Euderlan Freire" w:date="2025-06-13T17:00:00Z"/>
          <w:rPrChange w:id="224" w:author="Euderlan Freire" w:date="2025-06-13T17:00:00Z">
            <w:rPr>
              <w:ins w:id="225" w:author="Euderlan Freire" w:date="2025-06-13T17:00:00Z"/>
              <w:rFonts w:ascii="Arial" w:hAnsi="Arial" w:cs="Arial"/>
              <w:i/>
              <w:iCs/>
              <w:color w:val="7F7F7F" w:themeColor="text1" w:themeTint="80"/>
            </w:rPr>
          </w:rPrChange>
        </w:rPr>
        <w:pPrChange w:id="226" w:author="Euderlan Freire" w:date="2025-06-13T17:05:00Z">
          <w:pPr>
            <w:spacing w:before="119" w:line="360" w:lineRule="auto"/>
            <w:ind w:right="295"/>
          </w:pPr>
        </w:pPrChange>
      </w:pPr>
      <w:ins w:id="227" w:author="Euderlan Freire" w:date="2025-06-13T17:03:00Z">
        <w:r w:rsidRPr="002C37D7">
          <w:rPr>
            <w:rStyle w:val="Forte"/>
            <w:rFonts w:ascii="Arial" w:hAnsi="Arial" w:cs="Arial"/>
            <w:b w:val="0"/>
            <w:bCs w:val="0"/>
          </w:rPr>
          <w:t>Gratuidade e acessibilidade:</w:t>
        </w:r>
        <w:r w:rsidRPr="002C37D7">
          <w:rPr>
            <w:rFonts w:ascii="Arial" w:hAnsi="Arial" w:cs="Arial"/>
          </w:rPr>
          <w:t xml:space="preserve"> Desenvolvido como ferramenta pública sem fins lucrativos.</w:t>
        </w:r>
      </w:ins>
    </w:p>
    <w:p w14:paraId="1D89D22D" w14:textId="77777777" w:rsidR="00777B29" w:rsidRPr="001E6501" w:rsidRDefault="00777B29" w:rsidP="000B4A3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  <w:pPrChange w:id="228" w:author="Euderlan Freire" w:date="2025-06-13T17:05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4B50C4E4" w14:textId="77777777" w:rsidR="00777B29" w:rsidRPr="001E6501" w:rsidRDefault="00777B29" w:rsidP="000B4A3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hAnsi="Arial" w:cs="Arial"/>
          <w:color w:val="000000"/>
        </w:rPr>
        <w:pPrChange w:id="229" w:author="Euderlan Freire" w:date="2025-06-13T17:05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5"/>
          </w:pPr>
        </w:pPrChange>
      </w:pPr>
    </w:p>
    <w:p w14:paraId="749E2FAC" w14:textId="77777777" w:rsidR="00777B29" w:rsidRPr="001E6501" w:rsidRDefault="00777B29" w:rsidP="000B4A3C">
      <w:pPr>
        <w:pBdr>
          <w:top w:val="nil"/>
          <w:left w:val="nil"/>
          <w:bottom w:val="nil"/>
          <w:right w:val="nil"/>
          <w:between w:val="nil"/>
        </w:pBdr>
        <w:tabs>
          <w:tab w:val="left" w:pos="8417"/>
        </w:tabs>
        <w:rPr>
          <w:rFonts w:ascii="Arial" w:hAnsi="Arial" w:cs="Arial"/>
          <w:b/>
          <w:color w:val="000000"/>
        </w:rPr>
        <w:pPrChange w:id="230" w:author="Euderlan Freire" w:date="2025-06-13T17:05:00Z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17"/>
            </w:tabs>
          </w:pPr>
        </w:pPrChange>
      </w:pPr>
      <w:r w:rsidRPr="001E6501">
        <w:rPr>
          <w:rFonts w:ascii="Arial" w:hAnsi="Arial" w:cs="Arial"/>
          <w:b/>
          <w:color w:val="000000"/>
          <w:highlight w:val="darkGray"/>
        </w:rPr>
        <w:t>DADOS DO(S) AUTOR(ES)</w:t>
      </w:r>
      <w:r w:rsidRPr="001E6501">
        <w:rPr>
          <w:rFonts w:ascii="Arial" w:hAnsi="Arial" w:cs="Arial"/>
          <w:b/>
          <w:color w:val="000000"/>
          <w:highlight w:val="darkGray"/>
        </w:rPr>
        <w:tab/>
      </w:r>
    </w:p>
    <w:p w14:paraId="7397D94F" w14:textId="77777777" w:rsidR="00777B29" w:rsidRPr="001E6501" w:rsidRDefault="00777B29" w:rsidP="000B4A3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hAnsi="Arial" w:cs="Arial"/>
          <w:b/>
          <w:color w:val="000000"/>
        </w:rPr>
        <w:pPrChange w:id="231" w:author="Euderlan Freire" w:date="2025-06-13T17:05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4"/>
          </w:pPr>
        </w:pPrChange>
      </w:pPr>
    </w:p>
    <w:tbl>
      <w:tblPr>
        <w:tblW w:w="84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4"/>
        <w:gridCol w:w="4063"/>
        <w:tblGridChange w:id="232">
          <w:tblGrid>
            <w:gridCol w:w="10"/>
            <w:gridCol w:w="4354"/>
            <w:gridCol w:w="4063"/>
            <w:gridCol w:w="10"/>
          </w:tblGrid>
        </w:tblGridChange>
      </w:tblGrid>
      <w:tr w:rsidR="00777B29" w:rsidRPr="001E6501" w14:paraId="66BB166C" w14:textId="77777777" w:rsidTr="4DFCCF9B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</w:tcPr>
          <w:p w14:paraId="2378A768" w14:textId="77E69083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1. Nome: </w:t>
            </w:r>
            <w:ins w:id="233" w:author="Euderlan Freire" w:date="2025-06-13T17:13:00Z">
              <w:r w:rsidR="00396471">
                <w:rPr>
                  <w:rFonts w:ascii="Arial" w:hAnsi="Arial" w:cs="Arial"/>
                  <w:b/>
                  <w:bCs/>
                  <w:color w:val="000000"/>
                </w:rPr>
                <w:t>Ande</w:t>
              </w:r>
            </w:ins>
            <w:ins w:id="234" w:author="Euderlan Freire" w:date="2025-06-13T17:14:00Z">
              <w:r w:rsidR="00396471">
                <w:rPr>
                  <w:rFonts w:ascii="Arial" w:hAnsi="Arial" w:cs="Arial"/>
                  <w:b/>
                  <w:bCs/>
                  <w:color w:val="000000"/>
                </w:rPr>
                <w:t>rson Rodri</w:t>
              </w:r>
              <w:r w:rsidR="00EE6E47">
                <w:rPr>
                  <w:rFonts w:ascii="Arial" w:hAnsi="Arial" w:cs="Arial"/>
                  <w:b/>
                  <w:bCs/>
                  <w:color w:val="000000"/>
                </w:rPr>
                <w:t>go Diniz Oliveira</w:t>
              </w:r>
            </w:ins>
          </w:p>
        </w:tc>
      </w:tr>
      <w:tr w:rsidR="00777B29" w:rsidRPr="001E6501" w14:paraId="30FC6D5A" w14:textId="77777777" w:rsidTr="4DFCCF9B">
        <w:trPr>
          <w:trHeight w:val="240"/>
        </w:trPr>
        <w:tc>
          <w:tcPr>
            <w:tcW w:w="4364" w:type="dxa"/>
            <w:shd w:val="clear" w:color="auto" w:fill="auto"/>
          </w:tcPr>
          <w:p w14:paraId="32581EAD" w14:textId="195E0CE1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Instituição:</w:t>
            </w:r>
            <w:ins w:id="235" w:author="Euderlan Freire" w:date="2025-06-12T12:12:00Z">
              <w:r w:rsidR="005137C8">
                <w:rPr>
                  <w:rFonts w:ascii="Arial" w:hAnsi="Arial" w:cs="Arial"/>
                  <w:color w:val="000000"/>
                </w:rPr>
                <w:t xml:space="preserve"> </w:t>
              </w:r>
            </w:ins>
            <w:ins w:id="236" w:author="Euderlan Freire" w:date="2025-06-13T17:14:00Z">
              <w:r w:rsidR="00EE6E47" w:rsidRPr="001E6501">
                <w:rPr>
                  <w:rFonts w:ascii="Arial" w:hAnsi="Arial" w:cs="Arial"/>
                </w:rPr>
                <w:t>UNIVERSIDADE FEDERAL DO MARANHÃO</w:t>
              </w:r>
            </w:ins>
          </w:p>
        </w:tc>
        <w:tc>
          <w:tcPr>
            <w:tcW w:w="4063" w:type="dxa"/>
            <w:shd w:val="clear" w:color="auto" w:fill="auto"/>
          </w:tcPr>
          <w:p w14:paraId="799DACD5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 xml:space="preserve">Vínculo: </w:t>
            </w:r>
            <w:r w:rsidRPr="001E6501">
              <w:rPr>
                <w:rFonts w:ascii="Arial" w:hAnsi="Arial" w:cs="Arial"/>
                <w:b/>
                <w:bCs/>
                <w:color w:val="7F7F7F" w:themeColor="text1" w:themeTint="80"/>
              </w:rPr>
              <w:t>(professor, estudante, técnico)</w:t>
            </w:r>
          </w:p>
        </w:tc>
      </w:tr>
      <w:tr w:rsidR="00777B29" w:rsidRPr="001E6501" w14:paraId="5F9299C1" w14:textId="77777777" w:rsidTr="4DFCCF9B">
        <w:trPr>
          <w:trHeight w:val="240"/>
        </w:trPr>
        <w:tc>
          <w:tcPr>
            <w:tcW w:w="8427" w:type="dxa"/>
            <w:gridSpan w:val="2"/>
            <w:shd w:val="clear" w:color="auto" w:fill="auto"/>
          </w:tcPr>
          <w:p w14:paraId="5EFBE6D7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Participação na Criação do Programa:</w:t>
            </w:r>
          </w:p>
          <w:p w14:paraId="00D3BB73" w14:textId="1E4E7506" w:rsidR="00777B29" w:rsidRPr="001E6501" w:rsidDel="00B2235B" w:rsidRDefault="00B2235B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del w:id="237" w:author="Euderlan Freire" w:date="2025-06-13T17:16:00Z"/>
                <w:rFonts w:ascii="Arial" w:hAnsi="Arial" w:cs="Arial"/>
                <w:b/>
                <w:bCs/>
                <w:color w:val="7F7F7F" w:themeColor="text1" w:themeTint="80"/>
              </w:rPr>
            </w:pPr>
            <w:ins w:id="238" w:author="Euderlan Freire" w:date="2025-06-13T17:16:00Z">
              <w:r w:rsidRPr="4DFCCF9B">
                <w:rPr>
                  <w:rFonts w:ascii="Arial" w:hAnsi="Arial" w:cs="Arial"/>
                  <w:color w:val="000000" w:themeColor="text1"/>
                </w:rPr>
                <w:t>Projeto de Desenvolvimento de Software de um Sistema Inteligente de Consulta a Documentos via LLM</w:t>
              </w:r>
              <w:r w:rsidRPr="001E6501" w:rsidDel="00B2235B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t xml:space="preserve"> </w:t>
              </w:r>
            </w:ins>
            <w:del w:id="239" w:author="Euderlan Freire" w:date="2025-06-13T17:16:00Z">
              <w:r w:rsidR="00777B29" w:rsidRPr="001E6501" w:rsidDel="00B2235B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Especificar atividades desenvolvidas pelo autor na criação do programa</w:delText>
              </w:r>
            </w:del>
          </w:p>
          <w:p w14:paraId="55CAC91F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w:rsidR="00777B29" w:rsidRPr="001E6501" w14:paraId="65E7F3FA" w14:textId="77777777" w:rsidTr="4DFCCF9B">
        <w:trPr>
          <w:trHeight w:val="240"/>
        </w:trPr>
        <w:tc>
          <w:tcPr>
            <w:tcW w:w="43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217135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</w:p>
        </w:tc>
        <w:tc>
          <w:tcPr>
            <w:tcW w:w="406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00CDE8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Nacionalidade: </w:t>
            </w:r>
          </w:p>
        </w:tc>
      </w:tr>
      <w:tr w:rsidR="00777B29" w:rsidRPr="001E6501" w14:paraId="1D83F81C" w14:textId="77777777" w:rsidTr="4DFCCF9B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87AE97" w14:textId="77777777" w:rsidR="00777B29" w:rsidRPr="001E6501" w:rsidRDefault="00777B29" w:rsidP="00427A68">
            <w:pPr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lastRenderedPageBreak/>
              <w:t xml:space="preserve">Qualificação Física: </w:t>
            </w:r>
          </w:p>
          <w:p w14:paraId="0641987F" w14:textId="66CAF110" w:rsidR="00777B29" w:rsidRPr="001E6501" w:rsidRDefault="00E24392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ins w:id="240" w:author="Euderlan Freire" w:date="2025-06-13T17:17:00Z">
              <w:r>
                <w:rPr>
                  <w:rFonts w:ascii="Arial" w:hAnsi="Arial" w:cs="Arial"/>
                </w:rPr>
                <w:t>Estudante de Graduação</w:t>
              </w:r>
            </w:ins>
            <w:del w:id="241" w:author="Euderlan Freire" w:date="2025-06-13T17:17:00Z">
              <w:r w:rsidR="00777B29" w:rsidRPr="001E6501" w:rsidDel="00E24392">
                <w:rPr>
                  <w:rFonts w:ascii="Arial" w:hAnsi="Arial" w:cs="Arial"/>
                  <w:color w:val="7F7F7F" w:themeColor="text1" w:themeTint="80"/>
                </w:rPr>
                <w:delText>(Ex: professor do ensino superior, estudante de graduação, analista de sistemas, engenheiro)</w:delText>
              </w:r>
            </w:del>
          </w:p>
        </w:tc>
      </w:tr>
      <w:tr w:rsidR="00777B29" w:rsidRPr="001E6501" w14:paraId="18ED8D96" w14:textId="77777777" w:rsidTr="4DFCCF9B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D217F2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</w:p>
        </w:tc>
      </w:tr>
      <w:tr w:rsidR="00777B29" w:rsidRPr="001E6501" w14:paraId="6F5FE1A0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5D71E8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Cidade: 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E7B6E2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Estado: </w:t>
            </w:r>
          </w:p>
        </w:tc>
      </w:tr>
      <w:tr w:rsidR="00777B29" w:rsidRPr="001E6501" w14:paraId="065A50AF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5FBC0C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001E6501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DFB31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País: </w:t>
            </w:r>
          </w:p>
        </w:tc>
      </w:tr>
      <w:tr w:rsidR="00777B29" w:rsidRPr="001E6501" w14:paraId="2A1E839E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D600CC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Telefone: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E966EE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w:rsidR="00777B29" w:rsidRPr="001E6501" w14:paraId="346231C3" w14:textId="77777777" w:rsidTr="4DFCCF9B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BFEFD" w14:textId="73AEC530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E-mail: </w:t>
            </w:r>
            <w:ins w:id="242" w:author="Euderlan Freire" w:date="2025-06-13T17:19:00Z">
              <w:r w:rsidR="005A5C1A">
                <w:rPr>
                  <w:rFonts w:ascii="Arial" w:hAnsi="Arial" w:cs="Arial"/>
                </w:rPr>
                <w:t>Anderson.diniz@discente.ufma.br</w:t>
              </w:r>
            </w:ins>
          </w:p>
        </w:tc>
      </w:tr>
      <w:tr w:rsidR="00777B29" w:rsidRPr="001E6501" w14:paraId="6524B61B" w14:textId="77777777" w:rsidTr="00B970B3">
        <w:tblPrEx>
          <w:tblW w:w="8427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 w:firstRow="0" w:lastRow="0" w:firstColumn="0" w:lastColumn="0" w:noHBand="0" w:noVBand="0"/>
          <w:tblPrExChange w:id="243" w:author="Euderlan Freire" w:date="2025-06-13T17:22:00Z">
            <w:tblPrEx>
              <w:tblW w:w="8427" w:type="dxa"/>
              <w:tblInd w:w="-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1542"/>
          <w:trPrChange w:id="244" w:author="Euderlan Freire" w:date="2025-06-13T17:22:00Z">
            <w:trPr>
              <w:gridBefore w:val="1"/>
              <w:trHeight w:val="240"/>
            </w:trPr>
          </w:trPrChange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tcPrChange w:id="245" w:author="Euderlan Freire" w:date="2025-06-13T17:22:00Z">
              <w:tcPr>
                <w:tcW w:w="8427" w:type="dxa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20" w:type="dxa"/>
                  <w:left w:w="20" w:type="dxa"/>
                  <w:bottom w:w="20" w:type="dxa"/>
                  <w:right w:w="20" w:type="dxa"/>
                </w:tcMar>
              </w:tcPr>
            </w:tcPrChange>
          </w:tcPr>
          <w:p w14:paraId="361BD770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Assinatura: </w:t>
            </w:r>
          </w:p>
        </w:tc>
      </w:tr>
      <w:tr w:rsidR="00777B29" w:rsidRPr="001E6501" w14:paraId="451813B2" w14:textId="77777777" w:rsidTr="4DFCCF9B">
        <w:trPr>
          <w:trHeight w:val="240"/>
        </w:trPr>
        <w:tc>
          <w:tcPr>
            <w:tcW w:w="8427" w:type="dxa"/>
            <w:gridSpan w:val="2"/>
            <w:tcBorders>
              <w:top w:val="single" w:sz="4" w:space="0" w:color="000000" w:themeColor="text1"/>
            </w:tcBorders>
            <w:shd w:val="clear" w:color="auto" w:fill="BFBFBF" w:themeFill="background1" w:themeFillShade="BF"/>
          </w:tcPr>
          <w:p w14:paraId="4C6B2285" w14:textId="34C2F419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Arial" w:hAnsi="Arial" w:cs="Arial"/>
                <w:b/>
                <w:bCs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2. Nome: </w:t>
            </w:r>
            <w:ins w:id="246" w:author="Euderlan Freire" w:date="2025-06-12T12:26:00Z">
              <w:r w:rsidR="00FF2D6A">
                <w:rPr>
                  <w:rFonts w:ascii="Arial" w:hAnsi="Arial" w:cs="Arial"/>
                  <w:b/>
                  <w:bCs/>
                  <w:color w:val="000000"/>
                </w:rPr>
                <w:t>Euderlan Freire da Silva Abreu</w:t>
              </w:r>
            </w:ins>
          </w:p>
        </w:tc>
      </w:tr>
      <w:tr w:rsidR="00777B29" w:rsidRPr="001E6501" w14:paraId="14C4AF40" w14:textId="77777777" w:rsidTr="4DFCCF9B">
        <w:trPr>
          <w:trHeight w:val="240"/>
        </w:trPr>
        <w:tc>
          <w:tcPr>
            <w:tcW w:w="4364" w:type="dxa"/>
            <w:tcBorders>
              <w:top w:val="single" w:sz="4" w:space="0" w:color="000000" w:themeColor="text1"/>
            </w:tcBorders>
            <w:shd w:val="clear" w:color="auto" w:fill="auto"/>
          </w:tcPr>
          <w:p w14:paraId="47B8632A" w14:textId="318DE03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Instituição:</w:t>
            </w:r>
            <w:r w:rsidR="000E29A0">
              <w:rPr>
                <w:rFonts w:ascii="Arial" w:hAnsi="Arial" w:cs="Arial"/>
                <w:color w:val="000000"/>
              </w:rPr>
              <w:t xml:space="preserve"> </w:t>
            </w:r>
            <w:ins w:id="247" w:author="Euderlan Freire" w:date="2025-06-12T12:13:00Z">
              <w:r w:rsidR="00EB1E80" w:rsidRPr="001E6501">
                <w:rPr>
                  <w:rFonts w:ascii="Arial" w:hAnsi="Arial" w:cs="Arial"/>
                </w:rPr>
                <w:t>UNIVERSIDADE FEDERAL DO MARANHÃO</w:t>
              </w:r>
            </w:ins>
          </w:p>
        </w:tc>
        <w:tc>
          <w:tcPr>
            <w:tcW w:w="4063" w:type="dxa"/>
            <w:tcBorders>
              <w:top w:val="single" w:sz="4" w:space="0" w:color="000000" w:themeColor="text1"/>
            </w:tcBorders>
            <w:shd w:val="clear" w:color="auto" w:fill="auto"/>
          </w:tcPr>
          <w:p w14:paraId="07C11163" w14:textId="6BEF8CC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 xml:space="preserve">Vínculo: </w:t>
            </w:r>
            <w:del w:id="248" w:author="Euderlan Freire" w:date="2025-06-12T12:27:00Z">
              <w:r w:rsidRPr="001E6501" w:rsidDel="00BB725F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(</w:delText>
              </w:r>
            </w:del>
            <w:r w:rsidRPr="001E6501">
              <w:rPr>
                <w:rFonts w:ascii="Arial" w:hAnsi="Arial" w:cs="Arial"/>
                <w:b/>
                <w:bCs/>
                <w:color w:val="7F7F7F" w:themeColor="text1" w:themeTint="80"/>
              </w:rPr>
              <w:t>professor</w:t>
            </w:r>
            <w:ins w:id="249" w:author="Euderlan Freire" w:date="2025-06-13T17:14:00Z">
              <w:r w:rsidR="00D851C1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t>, Estuda</w:t>
              </w:r>
            </w:ins>
            <w:ins w:id="250" w:author="Euderlan Freire" w:date="2025-06-13T17:15:00Z">
              <w:r w:rsidR="00D851C1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t xml:space="preserve">nte, </w:t>
              </w:r>
              <w:proofErr w:type="spellStart"/>
              <w:r w:rsidR="00D851C1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t>Tecnico</w:t>
              </w:r>
            </w:ins>
            <w:proofErr w:type="spellEnd"/>
            <w:del w:id="251" w:author="Euderlan Freire" w:date="2025-06-12T12:27:00Z">
              <w:r w:rsidRPr="001E6501" w:rsidDel="00BB725F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, estudante, técnico)</w:delText>
              </w:r>
            </w:del>
          </w:p>
        </w:tc>
      </w:tr>
      <w:tr w:rsidR="00777B29" w:rsidRPr="001E6501" w14:paraId="5CA3F487" w14:textId="77777777" w:rsidTr="4DFCCF9B">
        <w:trPr>
          <w:trHeight w:val="240"/>
        </w:trPr>
        <w:tc>
          <w:tcPr>
            <w:tcW w:w="8427" w:type="dxa"/>
            <w:gridSpan w:val="2"/>
            <w:tcBorders>
              <w:top w:val="single" w:sz="4" w:space="0" w:color="000000" w:themeColor="text1"/>
            </w:tcBorders>
            <w:shd w:val="clear" w:color="auto" w:fill="auto"/>
          </w:tcPr>
          <w:p w14:paraId="5883EB23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Participação na Criação do Programa</w:t>
            </w:r>
          </w:p>
          <w:p w14:paraId="5B120057" w14:textId="06F436C2" w:rsidR="00777B29" w:rsidRPr="001E6501" w:rsidRDefault="00F06FCB" w:rsidP="00942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ins w:id="252" w:author="Euderlan Freire" w:date="2025-06-12T12:12:00Z">
              <w:r w:rsidRPr="00F06FCB">
                <w:rPr>
                  <w:rFonts w:ascii="Arial" w:hAnsi="Arial" w:cs="Arial"/>
                  <w:color w:val="000000"/>
                </w:rPr>
                <w:t>Projeto de Desenvolvimento de Software de um Sistema Inteligente de Consulta a Documentos via LLM</w:t>
              </w:r>
            </w:ins>
          </w:p>
        </w:tc>
      </w:tr>
      <w:tr w:rsidR="00777B29" w:rsidRPr="001E6501" w14:paraId="6DFF2B0E" w14:textId="77777777" w:rsidTr="4DFCCF9B">
        <w:trPr>
          <w:trHeight w:val="240"/>
        </w:trPr>
        <w:tc>
          <w:tcPr>
            <w:tcW w:w="43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E8C09A" w14:textId="5F7AD90B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CPF:</w:t>
            </w:r>
            <w:del w:id="253" w:author="Euderlan Freire" w:date="2025-06-12T17:11:00Z">
              <w:r w:rsidRPr="001E6501" w:rsidDel="00BF79FC">
                <w:rPr>
                  <w:rFonts w:ascii="Arial" w:hAnsi="Arial" w:cs="Arial"/>
                </w:rPr>
                <w:delText xml:space="preserve"> </w:delText>
              </w:r>
            </w:del>
          </w:p>
        </w:tc>
        <w:tc>
          <w:tcPr>
            <w:tcW w:w="406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319A74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Nacionalidade: Brasileira</w:t>
            </w:r>
          </w:p>
        </w:tc>
      </w:tr>
      <w:tr w:rsidR="00777B29" w:rsidRPr="001E6501" w14:paraId="0158E18B" w14:textId="77777777" w:rsidTr="4DFCCF9B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23ACE5" w14:textId="18A9D502" w:rsidR="00777B29" w:rsidRPr="001E6501" w:rsidRDefault="00777B29" w:rsidP="00427A68">
            <w:pPr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Qualificação Física: </w:t>
            </w:r>
            <w:ins w:id="254" w:author="Euderlan Freire" w:date="2025-06-12T12:14:00Z">
              <w:r w:rsidR="00873492">
                <w:rPr>
                  <w:rFonts w:ascii="Arial" w:hAnsi="Arial" w:cs="Arial"/>
                </w:rPr>
                <w:t>Estudante de Graduação</w:t>
              </w:r>
            </w:ins>
          </w:p>
          <w:p w14:paraId="00ACD44B" w14:textId="171EB810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</w:p>
        </w:tc>
      </w:tr>
      <w:tr w:rsidR="00777B29" w:rsidRPr="001E6501" w14:paraId="7DF66E9D" w14:textId="77777777" w:rsidTr="4DFCCF9B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D14FFD" w14:textId="238575F5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  <w:del w:id="255" w:author="Euderlan Freire" w:date="2025-06-12T17:11:00Z">
              <w:r w:rsidR="000E29A0" w:rsidDel="00BF79FC">
                <w:rPr>
                  <w:rFonts w:ascii="Arial" w:hAnsi="Arial" w:cs="Arial"/>
                </w:rPr>
                <w:delText xml:space="preserve"> </w:delText>
              </w:r>
            </w:del>
          </w:p>
        </w:tc>
      </w:tr>
      <w:tr w:rsidR="00777B29" w:rsidRPr="001E6501" w14:paraId="0BE0A7D0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FE7C7C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Cidade: São Luís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FAA033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Estado: MA</w:t>
            </w:r>
          </w:p>
        </w:tc>
      </w:tr>
      <w:tr w:rsidR="00777B29" w:rsidRPr="001E6501" w14:paraId="1C533CFD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927D86" w14:textId="66ED76E4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  <w:color w:val="222222"/>
                <w:highlight w:val="white"/>
              </w:rPr>
            </w:pPr>
            <w:r w:rsidRPr="001E6501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E668E7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País: Brasil</w:t>
            </w:r>
          </w:p>
        </w:tc>
      </w:tr>
      <w:tr w:rsidR="00777B29" w:rsidRPr="001E6501" w14:paraId="187B72E4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576BEF" w14:textId="3EF70296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Telefone: 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D4883D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w:rsidR="00777B29" w:rsidRPr="001E6501" w14:paraId="5A57A7F0" w14:textId="77777777" w:rsidTr="4DFCCF9B">
        <w:trPr>
          <w:trHeight w:val="483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34980" w14:textId="7E091E63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E-mail:</w:t>
            </w:r>
            <w:ins w:id="256" w:author="Euderlan Freire" w:date="2025-06-12T12:15:00Z">
              <w:r w:rsidR="000C5086">
                <w:rPr>
                  <w:rFonts w:ascii="Arial" w:hAnsi="Arial" w:cs="Arial"/>
                </w:rPr>
                <w:t xml:space="preserve"> </w:t>
              </w:r>
              <w:r w:rsidR="000C5086" w:rsidRPr="000C5086">
                <w:rPr>
                  <w:rFonts w:ascii="Arial" w:hAnsi="Arial" w:cs="Arial"/>
                </w:rPr>
                <w:t>euderlan.freire@discente.ufma.br</w:t>
              </w:r>
            </w:ins>
          </w:p>
        </w:tc>
      </w:tr>
      <w:tr w:rsidR="00777B29" w:rsidRPr="001E6501" w14:paraId="7A79985D" w14:textId="77777777" w:rsidTr="00B970B3">
        <w:tblPrEx>
          <w:tblW w:w="8427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 w:firstRow="0" w:lastRow="0" w:firstColumn="0" w:lastColumn="0" w:noHBand="0" w:noVBand="0"/>
          <w:tblPrExChange w:id="257" w:author="Euderlan Freire" w:date="2025-06-13T17:22:00Z">
            <w:tblPrEx>
              <w:tblW w:w="8427" w:type="dxa"/>
              <w:tblInd w:w="-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1532"/>
          <w:trPrChange w:id="258" w:author="Euderlan Freire" w:date="2025-06-13T17:22:00Z">
            <w:trPr>
              <w:gridAfter w:val="0"/>
              <w:trHeight w:val="1016"/>
            </w:trPr>
          </w:trPrChange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tcPrChange w:id="259" w:author="Euderlan Freire" w:date="2025-06-13T17:22:00Z">
              <w:tcPr>
                <w:tcW w:w="8427" w:type="dxa"/>
                <w:gridSpan w:val="3"/>
                <w:tcBorders>
                  <w:top w:val="nil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auto"/>
                <w:tcMar>
                  <w:top w:w="20" w:type="dxa"/>
                  <w:left w:w="20" w:type="dxa"/>
                  <w:bottom w:w="20" w:type="dxa"/>
                  <w:right w:w="20" w:type="dxa"/>
                </w:tcMar>
              </w:tcPr>
            </w:tcPrChange>
          </w:tcPr>
          <w:p w14:paraId="6FD2865D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</w:p>
        </w:tc>
      </w:tr>
      <w:tr w:rsidR="00777B29" w:rsidRPr="001E6501" w14:paraId="4B175BCB" w14:textId="77777777" w:rsidTr="4DFCCF9B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</w:tcPr>
          <w:p w14:paraId="25D72E49" w14:textId="20D358D4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3. Nome: </w:t>
            </w:r>
            <w:ins w:id="260" w:author="Euderlan Freire" w:date="2025-06-13T17:18:00Z">
              <w:r w:rsidR="00EC46D9">
                <w:rPr>
                  <w:rFonts w:ascii="Arial" w:hAnsi="Arial" w:cs="Arial"/>
                  <w:b/>
                  <w:bCs/>
                  <w:color w:val="000000"/>
                </w:rPr>
                <w:t>Hissa Bárbara</w:t>
              </w:r>
            </w:ins>
            <w:ins w:id="261" w:author="Euderlan Freire" w:date="2025-06-13T17:19:00Z">
              <w:r w:rsidR="00AB2CC7">
                <w:rPr>
                  <w:rFonts w:ascii="Arial" w:hAnsi="Arial" w:cs="Arial"/>
                  <w:b/>
                  <w:bCs/>
                  <w:color w:val="000000"/>
                </w:rPr>
                <w:t xml:space="preserve"> Oliveira</w:t>
              </w:r>
            </w:ins>
          </w:p>
        </w:tc>
      </w:tr>
      <w:tr w:rsidR="00777B29" w:rsidRPr="001E6501" w14:paraId="7C45BA72" w14:textId="77777777" w:rsidTr="4DFCCF9B">
        <w:trPr>
          <w:trHeight w:val="240"/>
        </w:trPr>
        <w:tc>
          <w:tcPr>
            <w:tcW w:w="4364" w:type="dxa"/>
            <w:shd w:val="clear" w:color="auto" w:fill="auto"/>
          </w:tcPr>
          <w:p w14:paraId="5A295A34" w14:textId="0C690CFC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Instituição:</w:t>
            </w:r>
            <w:ins w:id="262" w:author="Euderlan Freire" w:date="2025-06-13T17:15:00Z">
              <w:r w:rsidR="00B2235B" w:rsidRPr="001E6501">
                <w:rPr>
                  <w:rFonts w:ascii="Arial" w:hAnsi="Arial" w:cs="Arial"/>
                </w:rPr>
                <w:t xml:space="preserve"> </w:t>
              </w:r>
              <w:r w:rsidR="00B2235B" w:rsidRPr="001E6501">
                <w:rPr>
                  <w:rFonts w:ascii="Arial" w:hAnsi="Arial" w:cs="Arial"/>
                </w:rPr>
                <w:t>UNIVERSIDADE FEDERAL DO MARANHÃO</w:t>
              </w:r>
            </w:ins>
          </w:p>
        </w:tc>
        <w:tc>
          <w:tcPr>
            <w:tcW w:w="4063" w:type="dxa"/>
            <w:shd w:val="clear" w:color="auto" w:fill="auto"/>
          </w:tcPr>
          <w:p w14:paraId="7F766676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 xml:space="preserve">Vínculo: </w:t>
            </w:r>
            <w:r w:rsidRPr="001E6501">
              <w:rPr>
                <w:rFonts w:ascii="Arial" w:hAnsi="Arial" w:cs="Arial"/>
                <w:b/>
                <w:bCs/>
                <w:color w:val="7F7F7F" w:themeColor="text1" w:themeTint="80"/>
              </w:rPr>
              <w:t>(professor, estudante, técnico)</w:t>
            </w:r>
          </w:p>
        </w:tc>
      </w:tr>
      <w:tr w:rsidR="00777B29" w:rsidRPr="001E6501" w14:paraId="05DEE05F" w14:textId="77777777" w:rsidTr="4DFCCF9B">
        <w:trPr>
          <w:trHeight w:val="240"/>
        </w:trPr>
        <w:tc>
          <w:tcPr>
            <w:tcW w:w="8427" w:type="dxa"/>
            <w:gridSpan w:val="2"/>
            <w:shd w:val="clear" w:color="auto" w:fill="auto"/>
          </w:tcPr>
          <w:p w14:paraId="1A0E91BD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Participação na Criação do Programa</w:t>
            </w:r>
          </w:p>
          <w:p w14:paraId="3BF9CFE9" w14:textId="79381167" w:rsidR="00777B29" w:rsidRPr="001E6501" w:rsidDel="00B2235B" w:rsidRDefault="00B2235B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del w:id="263" w:author="Euderlan Freire" w:date="2025-06-13T17:15:00Z"/>
                <w:rFonts w:ascii="Arial" w:hAnsi="Arial" w:cs="Arial"/>
                <w:b/>
                <w:bCs/>
                <w:color w:val="7F7F7F" w:themeColor="text1" w:themeTint="80"/>
              </w:rPr>
            </w:pPr>
            <w:ins w:id="264" w:author="Euderlan Freire" w:date="2025-06-13T17:15:00Z">
              <w:r w:rsidRPr="4DFCCF9B">
                <w:rPr>
                  <w:rFonts w:ascii="Arial" w:hAnsi="Arial" w:cs="Arial"/>
                  <w:color w:val="000000" w:themeColor="text1"/>
                </w:rPr>
                <w:lastRenderedPageBreak/>
                <w:t>Projeto de Desenvolvimento de Software de um Sistema Inteligente de Consulta a Documentos via LLM</w:t>
              </w:r>
              <w:r w:rsidRPr="001E6501" w:rsidDel="00B2235B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t xml:space="preserve"> </w:t>
              </w:r>
            </w:ins>
            <w:del w:id="265" w:author="Euderlan Freire" w:date="2025-06-13T17:15:00Z">
              <w:r w:rsidR="00777B29" w:rsidRPr="001E6501" w:rsidDel="00B2235B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Especificar atividades desenvolvidas pelo autor na criação do programa</w:delText>
              </w:r>
            </w:del>
          </w:p>
          <w:p w14:paraId="79A9E5B9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w:rsidR="00777B29" w:rsidRPr="001E6501" w14:paraId="6F89465E" w14:textId="77777777" w:rsidTr="4DFCCF9B">
        <w:trPr>
          <w:trHeight w:val="240"/>
        </w:trPr>
        <w:tc>
          <w:tcPr>
            <w:tcW w:w="43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526138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lastRenderedPageBreak/>
              <w:t xml:space="preserve">CPF: </w:t>
            </w:r>
          </w:p>
        </w:tc>
        <w:tc>
          <w:tcPr>
            <w:tcW w:w="406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6890D6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Nacionalidade: Brasileira</w:t>
            </w:r>
          </w:p>
        </w:tc>
      </w:tr>
      <w:tr w:rsidR="00777B29" w:rsidRPr="001E6501" w14:paraId="2D29AA74" w14:textId="77777777" w:rsidTr="4DFCCF9B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5D822F" w14:textId="77777777" w:rsidR="00777B29" w:rsidRPr="001E6501" w:rsidRDefault="00777B29" w:rsidP="00427A68">
            <w:pPr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Qualificação Física: </w:t>
            </w:r>
          </w:p>
          <w:p w14:paraId="1E57E645" w14:textId="13798E90" w:rsidR="00777B29" w:rsidRPr="001E6501" w:rsidRDefault="00E24392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ins w:id="266" w:author="Euderlan Freire" w:date="2025-06-13T17:17:00Z">
              <w:r>
                <w:rPr>
                  <w:rFonts w:ascii="Arial" w:hAnsi="Arial" w:cs="Arial"/>
                </w:rPr>
                <w:t>Estudante de Graduação</w:t>
              </w:r>
            </w:ins>
            <w:del w:id="267" w:author="Euderlan Freire" w:date="2025-06-13T17:17:00Z">
              <w:r w:rsidR="00777B29" w:rsidRPr="001E6501" w:rsidDel="00E24392">
                <w:rPr>
                  <w:rFonts w:ascii="Arial" w:hAnsi="Arial" w:cs="Arial"/>
                  <w:color w:val="7F7F7F" w:themeColor="text1" w:themeTint="80"/>
                </w:rPr>
                <w:delText>(Ex: professor do ensino superior, estudante de graduação, analista de sistemas, engenheiro)</w:delText>
              </w:r>
            </w:del>
          </w:p>
        </w:tc>
      </w:tr>
      <w:tr w:rsidR="00777B29" w:rsidRPr="001E6501" w14:paraId="7DB5B40C" w14:textId="77777777" w:rsidTr="4DFCCF9B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7CEDA5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Endereço: </w:t>
            </w:r>
          </w:p>
        </w:tc>
      </w:tr>
      <w:tr w:rsidR="00777B29" w:rsidRPr="001E6501" w14:paraId="427B1F0C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C919C9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Cidade: 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EEFD60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Estado:</w:t>
            </w:r>
          </w:p>
        </w:tc>
      </w:tr>
      <w:tr w:rsidR="00777B29" w:rsidRPr="001E6501" w14:paraId="5C590E20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62DAAB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CEP: 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B744A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País: </w:t>
            </w:r>
          </w:p>
        </w:tc>
      </w:tr>
      <w:tr w:rsidR="00777B29" w:rsidRPr="001E6501" w14:paraId="5A5A995E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7FDA42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Telefone: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E500C0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w:rsidR="00777B29" w:rsidRPr="001E6501" w14:paraId="72A30081" w14:textId="77777777" w:rsidTr="4DFCCF9B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BAA042" w14:textId="2AA9A2D4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E-mail: </w:t>
            </w:r>
            <w:ins w:id="268" w:author="Euderlan Freire" w:date="2025-06-13T17:20:00Z">
              <w:r w:rsidR="00744C5B">
                <w:rPr>
                  <w:rFonts w:ascii="Arial" w:hAnsi="Arial" w:cs="Arial"/>
                </w:rPr>
                <w:t>hissa.barbara</w:t>
              </w:r>
              <w:r w:rsidR="00744C5B">
                <w:rPr>
                  <w:rFonts w:ascii="Arial" w:hAnsi="Arial" w:cs="Arial"/>
                </w:rPr>
                <w:t>@discente.ufma.br</w:t>
              </w:r>
            </w:ins>
          </w:p>
        </w:tc>
      </w:tr>
      <w:tr w:rsidR="00777B29" w:rsidRPr="001E6501" w14:paraId="1AC0866D" w14:textId="77777777" w:rsidTr="00B970B3">
        <w:tblPrEx>
          <w:tblW w:w="8427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 w:firstRow="0" w:lastRow="0" w:firstColumn="0" w:lastColumn="0" w:noHBand="0" w:noVBand="0"/>
          <w:tblPrExChange w:id="269" w:author="Euderlan Freire" w:date="2025-06-13T17:21:00Z">
            <w:tblPrEx>
              <w:tblW w:w="8427" w:type="dxa"/>
              <w:tblInd w:w="-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1487"/>
          <w:trPrChange w:id="270" w:author="Euderlan Freire" w:date="2025-06-13T17:21:00Z">
            <w:trPr>
              <w:gridAfter w:val="0"/>
              <w:trHeight w:val="240"/>
            </w:trPr>
          </w:trPrChange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tcPrChange w:id="271" w:author="Euderlan Freire" w:date="2025-06-13T17:21:00Z">
              <w:tcPr>
                <w:tcW w:w="8427" w:type="dxa"/>
                <w:gridSpan w:val="3"/>
                <w:tcBorders>
                  <w:top w:val="nil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auto"/>
                <w:tcMar>
                  <w:top w:w="20" w:type="dxa"/>
                  <w:left w:w="20" w:type="dxa"/>
                  <w:bottom w:w="20" w:type="dxa"/>
                  <w:right w:w="20" w:type="dxa"/>
                </w:tcMar>
              </w:tcPr>
            </w:tcPrChange>
          </w:tcPr>
          <w:p w14:paraId="725750B8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</w:p>
        </w:tc>
      </w:tr>
      <w:tr w:rsidR="00777B29" w:rsidRPr="001E6501" w14:paraId="64594AEE" w14:textId="77777777" w:rsidTr="4DFCCF9B">
        <w:trPr>
          <w:trHeight w:val="240"/>
        </w:trPr>
        <w:tc>
          <w:tcPr>
            <w:tcW w:w="8427" w:type="dxa"/>
            <w:gridSpan w:val="2"/>
            <w:tcBorders>
              <w:top w:val="single" w:sz="4" w:space="0" w:color="000000" w:themeColor="text1"/>
            </w:tcBorders>
            <w:shd w:val="clear" w:color="auto" w:fill="BFBFBF" w:themeFill="background1" w:themeFillShade="BF"/>
          </w:tcPr>
          <w:p w14:paraId="66F1C682" w14:textId="6B0D6315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4. Nome: </w:t>
            </w:r>
            <w:ins w:id="272" w:author="Euderlan Freire" w:date="2025-06-13T17:17:00Z">
              <w:r w:rsidR="002A486C">
                <w:rPr>
                  <w:rFonts w:ascii="Arial" w:hAnsi="Arial" w:cs="Arial"/>
                  <w:b/>
                  <w:bCs/>
                  <w:color w:val="000000"/>
                </w:rPr>
                <w:t xml:space="preserve">Yasmin </w:t>
              </w:r>
            </w:ins>
            <w:proofErr w:type="spellStart"/>
            <w:ins w:id="273" w:author="Euderlan Freire" w:date="2025-06-13T17:18:00Z">
              <w:r w:rsidR="002A486C">
                <w:rPr>
                  <w:rFonts w:ascii="Arial" w:hAnsi="Arial" w:cs="Arial"/>
                  <w:b/>
                  <w:bCs/>
                  <w:color w:val="000000"/>
                </w:rPr>
                <w:t>Serejo</w:t>
              </w:r>
              <w:proofErr w:type="spellEnd"/>
              <w:r w:rsidR="002A486C">
                <w:rPr>
                  <w:rFonts w:ascii="Arial" w:hAnsi="Arial" w:cs="Arial"/>
                  <w:b/>
                  <w:bCs/>
                  <w:color w:val="000000"/>
                </w:rPr>
                <w:t xml:space="preserve"> Lima</w:t>
              </w:r>
            </w:ins>
          </w:p>
        </w:tc>
      </w:tr>
      <w:tr w:rsidR="00777B29" w:rsidRPr="001E6501" w14:paraId="75A0B838" w14:textId="77777777" w:rsidTr="4DFCCF9B">
        <w:trPr>
          <w:trHeight w:val="240"/>
        </w:trPr>
        <w:tc>
          <w:tcPr>
            <w:tcW w:w="4364" w:type="dxa"/>
            <w:tcBorders>
              <w:top w:val="single" w:sz="4" w:space="0" w:color="000000" w:themeColor="text1"/>
            </w:tcBorders>
            <w:shd w:val="clear" w:color="auto" w:fill="auto"/>
          </w:tcPr>
          <w:p w14:paraId="509C8745" w14:textId="2DD7D830" w:rsidR="00777B29" w:rsidRPr="001E6501" w:rsidRDefault="4DFCCF9B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0" w:hanging="100"/>
              <w:rPr>
                <w:rFonts w:ascii="Arial" w:hAnsi="Arial" w:cs="Arial"/>
                <w:color w:val="000000"/>
              </w:rPr>
            </w:pPr>
            <w:r w:rsidRPr="4DFCCF9B">
              <w:rPr>
                <w:rFonts w:ascii="Arial" w:hAnsi="Arial" w:cs="Arial"/>
                <w:color w:val="000000" w:themeColor="text1"/>
              </w:rPr>
              <w:t>Instituição:</w:t>
            </w:r>
            <w:ins w:id="274" w:author="Yasmin Serejo" w:date="2025-06-13T13:13:00Z">
              <w:r w:rsidRPr="4DFCCF9B">
                <w:rPr>
                  <w:rFonts w:ascii="Arial" w:hAnsi="Arial" w:cs="Arial"/>
                  <w:color w:val="000000" w:themeColor="text1"/>
                </w:rPr>
                <w:t xml:space="preserve"> UNIVERSIDADE FEDERAL DO MARANHÃO</w:t>
              </w:r>
            </w:ins>
          </w:p>
        </w:tc>
        <w:tc>
          <w:tcPr>
            <w:tcW w:w="4063" w:type="dxa"/>
            <w:tcBorders>
              <w:top w:val="single" w:sz="4" w:space="0" w:color="000000" w:themeColor="text1"/>
            </w:tcBorders>
            <w:shd w:val="clear" w:color="auto" w:fill="auto"/>
          </w:tcPr>
          <w:p w14:paraId="1FFE30BE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 xml:space="preserve">Vínculo: </w:t>
            </w:r>
            <w:r w:rsidRPr="001E6501">
              <w:rPr>
                <w:rFonts w:ascii="Arial" w:hAnsi="Arial" w:cs="Arial"/>
                <w:b/>
                <w:bCs/>
                <w:color w:val="7F7F7F" w:themeColor="text1" w:themeTint="80"/>
              </w:rPr>
              <w:t>(professor, estudante, técnico)</w:t>
            </w:r>
          </w:p>
        </w:tc>
      </w:tr>
      <w:tr w:rsidR="00777B29" w:rsidRPr="001E6501" w14:paraId="2BE2D9BA" w14:textId="77777777" w:rsidTr="4DFCCF9B">
        <w:trPr>
          <w:trHeight w:val="240"/>
        </w:trPr>
        <w:tc>
          <w:tcPr>
            <w:tcW w:w="8427" w:type="dxa"/>
            <w:gridSpan w:val="2"/>
            <w:tcBorders>
              <w:top w:val="single" w:sz="4" w:space="0" w:color="000000" w:themeColor="text1"/>
            </w:tcBorders>
            <w:shd w:val="clear" w:color="auto" w:fill="auto"/>
          </w:tcPr>
          <w:p w14:paraId="31C83C53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Participação na Criação do Programa</w:t>
            </w:r>
          </w:p>
          <w:p w14:paraId="698664E5" w14:textId="7630D8DC" w:rsidR="4DFCCF9B" w:rsidRDefault="4DFCCF9B" w:rsidP="4DFCC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ins w:id="275" w:author="Yasmin Serejo" w:date="2025-06-13T13:13:00Z"/>
                <w:rFonts w:ascii="Arial" w:hAnsi="Arial" w:cs="Arial"/>
                <w:color w:val="000000" w:themeColor="text1"/>
              </w:rPr>
            </w:pPr>
            <w:del w:id="276" w:author="Yasmin Serejo" w:date="2025-06-13T13:13:00Z">
              <w:r w:rsidRPr="4DFCCF9B" w:rsidDel="4DFCCF9B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Especificar atividades desenvolvidas pelo autor na criação do programa</w:delText>
              </w:r>
            </w:del>
            <w:ins w:id="277" w:author="Yasmin Serejo" w:date="2025-06-13T13:13:00Z">
              <w:r w:rsidRPr="4DFCCF9B">
                <w:rPr>
                  <w:rFonts w:ascii="Arial" w:hAnsi="Arial" w:cs="Arial"/>
                  <w:color w:val="000000" w:themeColor="text1"/>
                </w:rPr>
                <w:t xml:space="preserve"> Projeto de Desenvolvimento de Software de um Sistema Inteligente de Consulta a Documentos via LLM</w:t>
              </w:r>
            </w:ins>
          </w:p>
          <w:p w14:paraId="4F920B66" w14:textId="44F62A38" w:rsidR="4DFCCF9B" w:rsidRDefault="4DFCCF9B" w:rsidP="4DFCC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5E60351F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w:rsidR="00777B29" w:rsidRPr="001E6501" w14:paraId="4D107174" w14:textId="77777777" w:rsidTr="4DFCCF9B">
        <w:trPr>
          <w:trHeight w:val="240"/>
        </w:trPr>
        <w:tc>
          <w:tcPr>
            <w:tcW w:w="43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C78AE3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</w:p>
        </w:tc>
        <w:tc>
          <w:tcPr>
            <w:tcW w:w="406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2809E5" w14:textId="4422B4DC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Nacionalidade: </w:t>
            </w:r>
            <w:ins w:id="278" w:author="Yasmin Serejo" w:date="2025-06-13T13:15:00Z">
              <w:r w:rsidR="4DFCCF9B" w:rsidRPr="4DFCCF9B">
                <w:rPr>
                  <w:rFonts w:ascii="Arial" w:hAnsi="Arial" w:cs="Arial"/>
                </w:rPr>
                <w:t>Brasileira</w:t>
              </w:r>
            </w:ins>
          </w:p>
        </w:tc>
      </w:tr>
      <w:tr w:rsidR="00777B29" w:rsidRPr="001E6501" w14:paraId="24479F9C" w14:textId="77777777" w:rsidTr="4DFCCF9B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DD5220" w14:textId="77777777" w:rsidR="00777B29" w:rsidRPr="001E6501" w:rsidRDefault="00777B29" w:rsidP="00427A68">
            <w:pPr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Qualificação Física: </w:t>
            </w:r>
          </w:p>
          <w:p w14:paraId="67A44713" w14:textId="45B149FD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del w:id="279" w:author="Yasmin Serejo" w:date="2025-06-13T13:14:00Z">
              <w:r w:rsidRPr="001E6501">
                <w:rPr>
                  <w:rFonts w:ascii="Arial" w:hAnsi="Arial" w:cs="Arial"/>
                  <w:color w:val="7F7F7F" w:themeColor="text1" w:themeTint="80"/>
                </w:rPr>
                <w:delText>(</w:delText>
              </w:r>
              <w:proofErr w:type="spellStart"/>
              <w:r w:rsidRPr="001E6501">
                <w:rPr>
                  <w:rFonts w:ascii="Arial" w:hAnsi="Arial" w:cs="Arial"/>
                  <w:color w:val="7F7F7F" w:themeColor="text1" w:themeTint="80"/>
                </w:rPr>
                <w:delText>Ex</w:delText>
              </w:r>
              <w:proofErr w:type="spellEnd"/>
              <w:r w:rsidRPr="001E6501">
                <w:rPr>
                  <w:rFonts w:ascii="Arial" w:hAnsi="Arial" w:cs="Arial"/>
                  <w:color w:val="7F7F7F" w:themeColor="text1" w:themeTint="80"/>
                </w:rPr>
                <w:delText>: professor do ensino superior, estudante de graduação, analista de sistemas, engenheiro)</w:delText>
              </w:r>
            </w:del>
            <w:ins w:id="280" w:author="Yasmin Serejo" w:date="2025-06-13T13:14:00Z">
              <w:r w:rsidR="4DFCCF9B" w:rsidRPr="4DFCCF9B">
                <w:rPr>
                  <w:rFonts w:ascii="Arial" w:hAnsi="Arial" w:cs="Arial"/>
                </w:rPr>
                <w:t xml:space="preserve"> Estudante de Graduação</w:t>
              </w:r>
            </w:ins>
          </w:p>
        </w:tc>
      </w:tr>
      <w:tr w:rsidR="00777B29" w:rsidRPr="001E6501" w14:paraId="54E083A2" w14:textId="77777777" w:rsidTr="4DFCCF9B">
        <w:trPr>
          <w:trHeight w:val="20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C2F93D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</w:p>
        </w:tc>
      </w:tr>
      <w:tr w:rsidR="00777B29" w:rsidRPr="001E6501" w14:paraId="7D95079C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6BBF6" w14:textId="2999D106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Cidade: </w:t>
            </w:r>
            <w:ins w:id="281" w:author="Yasmin Serejo" w:date="2025-06-13T13:15:00Z">
              <w:r w:rsidR="4DFCCF9B" w:rsidRPr="4DFCCF9B">
                <w:rPr>
                  <w:rFonts w:ascii="Arial" w:hAnsi="Arial" w:cs="Arial"/>
                </w:rPr>
                <w:t>São Luís</w:t>
              </w:r>
            </w:ins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5AB9A" w14:textId="43B392DB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Estado: </w:t>
            </w:r>
            <w:ins w:id="282" w:author="Yasmin Serejo" w:date="2025-06-13T13:15:00Z">
              <w:r w:rsidR="4DFCCF9B" w:rsidRPr="4DFCCF9B">
                <w:rPr>
                  <w:rFonts w:ascii="Arial" w:hAnsi="Arial" w:cs="Arial"/>
                </w:rPr>
                <w:t>MA</w:t>
              </w:r>
            </w:ins>
          </w:p>
        </w:tc>
      </w:tr>
      <w:tr w:rsidR="00777B29" w:rsidRPr="001E6501" w14:paraId="4E2FC568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51F59D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48714F" w14:textId="57B1A1B3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País:</w:t>
            </w:r>
            <w:ins w:id="283" w:author="Yasmin Serejo" w:date="2025-06-13T13:15:00Z">
              <w:r w:rsidR="4DFCCF9B" w:rsidRPr="4DFCCF9B">
                <w:rPr>
                  <w:rFonts w:ascii="Arial" w:hAnsi="Arial" w:cs="Arial"/>
                </w:rPr>
                <w:t xml:space="preserve"> Brasil</w:t>
              </w:r>
            </w:ins>
          </w:p>
        </w:tc>
      </w:tr>
      <w:tr w:rsidR="00777B29" w:rsidRPr="001E6501" w14:paraId="343AA496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B4FB3A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Telefone: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16AEBF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w:rsidR="00777B29" w:rsidRPr="001E6501" w14:paraId="5E7D36F0" w14:textId="77777777" w:rsidTr="4DFCCF9B">
        <w:trPr>
          <w:trHeight w:val="24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C8E81B" w14:textId="48CA51F1" w:rsidR="00777B29" w:rsidRPr="001E6501" w:rsidRDefault="4DFCCF9B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4DFCCF9B">
              <w:rPr>
                <w:rFonts w:ascii="Arial" w:hAnsi="Arial" w:cs="Arial"/>
              </w:rPr>
              <w:t xml:space="preserve">E-mail: </w:t>
            </w:r>
            <w:ins w:id="284" w:author="Yasmin Serejo" w:date="2025-06-13T13:14:00Z">
              <w:r w:rsidRPr="4DFCCF9B">
                <w:rPr>
                  <w:rFonts w:ascii="Arial" w:hAnsi="Arial" w:cs="Arial"/>
                </w:rPr>
                <w:t>yasmin</w:t>
              </w:r>
            </w:ins>
            <w:ins w:id="285" w:author="Yasmin Serejo" w:date="2025-06-13T13:15:00Z">
              <w:r w:rsidRPr="4DFCCF9B">
                <w:rPr>
                  <w:rFonts w:ascii="Arial" w:hAnsi="Arial" w:cs="Arial"/>
                </w:rPr>
                <w:t>.</w:t>
              </w:r>
            </w:ins>
            <w:ins w:id="286" w:author="Yasmin Serejo" w:date="2025-06-13T13:14:00Z">
              <w:r w:rsidRPr="4DFCCF9B">
                <w:rPr>
                  <w:rFonts w:ascii="Arial" w:hAnsi="Arial" w:cs="Arial"/>
                </w:rPr>
                <w:t>serejo</w:t>
              </w:r>
            </w:ins>
            <w:ins w:id="287" w:author="Yasmin Serejo" w:date="2025-06-13T13:15:00Z">
              <w:r w:rsidRPr="4DFCCF9B">
                <w:rPr>
                  <w:rFonts w:ascii="Arial" w:hAnsi="Arial" w:cs="Arial"/>
                </w:rPr>
                <w:t>@discente.ufma.br</w:t>
              </w:r>
            </w:ins>
          </w:p>
        </w:tc>
      </w:tr>
      <w:tr w:rsidR="00777B29" w:rsidRPr="001E6501" w14:paraId="27C63CA7" w14:textId="77777777" w:rsidTr="00B970B3">
        <w:tblPrEx>
          <w:tblW w:w="8427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 w:firstRow="0" w:lastRow="0" w:firstColumn="0" w:lastColumn="0" w:noHBand="0" w:noVBand="0"/>
          <w:tblPrExChange w:id="288" w:author="Euderlan Freire" w:date="2025-06-13T17:22:00Z">
            <w:tblPrEx>
              <w:tblW w:w="8427" w:type="dxa"/>
              <w:tblInd w:w="-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1483"/>
          <w:trPrChange w:id="289" w:author="Euderlan Freire" w:date="2025-06-13T17:22:00Z">
            <w:trPr>
              <w:gridAfter w:val="0"/>
              <w:trHeight w:val="240"/>
            </w:trPr>
          </w:trPrChange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tcPrChange w:id="290" w:author="Euderlan Freire" w:date="2025-06-13T17:22:00Z">
              <w:tcPr>
                <w:tcW w:w="8427" w:type="dxa"/>
                <w:gridSpan w:val="3"/>
                <w:tcBorders>
                  <w:top w:val="nil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auto"/>
                <w:tcMar>
                  <w:top w:w="20" w:type="dxa"/>
                  <w:left w:w="20" w:type="dxa"/>
                  <w:bottom w:w="20" w:type="dxa"/>
                  <w:right w:w="20" w:type="dxa"/>
                </w:tcMar>
              </w:tcPr>
            </w:tcPrChange>
          </w:tcPr>
          <w:p w14:paraId="04B17AF2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lastRenderedPageBreak/>
              <w:t>Assinatura:</w:t>
            </w:r>
          </w:p>
        </w:tc>
      </w:tr>
      <w:tr w:rsidR="00777B29" w:rsidRPr="001E6501" w14:paraId="6F8CAEF9" w14:textId="77777777" w:rsidTr="4DFCCF9B">
        <w:trPr>
          <w:trHeight w:val="240"/>
        </w:trPr>
        <w:tc>
          <w:tcPr>
            <w:tcW w:w="8427" w:type="dxa"/>
            <w:gridSpan w:val="2"/>
            <w:shd w:val="clear" w:color="auto" w:fill="BFBFBF" w:themeFill="background1" w:themeFillShade="BF"/>
          </w:tcPr>
          <w:p w14:paraId="7B11A8FB" w14:textId="0D5BC3C0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b/>
                <w:bCs/>
                <w:color w:val="000000"/>
              </w:rPr>
              <w:t xml:space="preserve">5. Nome: </w:t>
            </w:r>
            <w:proofErr w:type="spellStart"/>
            <w:ins w:id="291" w:author="Euderlan Freire" w:date="2025-06-13T17:17:00Z">
              <w:r w:rsidR="002A486C">
                <w:rPr>
                  <w:rFonts w:ascii="Arial" w:hAnsi="Arial" w:cs="Arial"/>
                  <w:b/>
                  <w:bCs/>
                  <w:color w:val="000000"/>
                </w:rPr>
                <w:t>Yuram</w:t>
              </w:r>
              <w:proofErr w:type="spellEnd"/>
              <w:r w:rsidR="002A486C">
                <w:rPr>
                  <w:rFonts w:ascii="Arial" w:hAnsi="Arial" w:cs="Arial"/>
                  <w:b/>
                  <w:bCs/>
                  <w:color w:val="000000"/>
                </w:rPr>
                <w:t xml:space="preserve"> Almeida Santos</w:t>
              </w:r>
            </w:ins>
          </w:p>
        </w:tc>
      </w:tr>
      <w:tr w:rsidR="00777B29" w:rsidRPr="001E6501" w14:paraId="6E2C3240" w14:textId="77777777" w:rsidTr="4DFCCF9B">
        <w:trPr>
          <w:trHeight w:val="240"/>
        </w:trPr>
        <w:tc>
          <w:tcPr>
            <w:tcW w:w="4364" w:type="dxa"/>
            <w:shd w:val="clear" w:color="auto" w:fill="auto"/>
          </w:tcPr>
          <w:p w14:paraId="03218829" w14:textId="3DC497ED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Instituição:</w:t>
            </w:r>
            <w:ins w:id="292" w:author="Euderlan Freire" w:date="2025-06-13T17:15:00Z">
              <w:r w:rsidR="00B2235B" w:rsidRPr="001E6501">
                <w:rPr>
                  <w:rFonts w:ascii="Arial" w:hAnsi="Arial" w:cs="Arial"/>
                </w:rPr>
                <w:t xml:space="preserve"> </w:t>
              </w:r>
              <w:r w:rsidR="00B2235B" w:rsidRPr="001E6501">
                <w:rPr>
                  <w:rFonts w:ascii="Arial" w:hAnsi="Arial" w:cs="Arial"/>
                </w:rPr>
                <w:t>UNIVERSIDADE FEDERAL DO MARANHÃO</w:t>
              </w:r>
            </w:ins>
          </w:p>
        </w:tc>
        <w:tc>
          <w:tcPr>
            <w:tcW w:w="4063" w:type="dxa"/>
            <w:shd w:val="clear" w:color="auto" w:fill="auto"/>
          </w:tcPr>
          <w:p w14:paraId="3871508E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 w:hanging="100"/>
              <w:rPr>
                <w:rFonts w:ascii="Arial" w:hAnsi="Arial" w:cs="Arial"/>
                <w:b/>
                <w:bCs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 xml:space="preserve">Vínculo: </w:t>
            </w:r>
            <w:r w:rsidRPr="001E6501">
              <w:rPr>
                <w:rFonts w:ascii="Arial" w:hAnsi="Arial" w:cs="Arial"/>
                <w:b/>
                <w:bCs/>
                <w:color w:val="7F7F7F" w:themeColor="text1" w:themeTint="80"/>
              </w:rPr>
              <w:t>(professor, estudante, técnico)</w:t>
            </w:r>
          </w:p>
        </w:tc>
      </w:tr>
      <w:tr w:rsidR="00777B29" w:rsidRPr="001E6501" w14:paraId="33D8F2FF" w14:textId="77777777" w:rsidTr="4DFCCF9B">
        <w:trPr>
          <w:trHeight w:val="240"/>
        </w:trPr>
        <w:tc>
          <w:tcPr>
            <w:tcW w:w="8427" w:type="dxa"/>
            <w:gridSpan w:val="2"/>
            <w:shd w:val="clear" w:color="auto" w:fill="auto"/>
          </w:tcPr>
          <w:p w14:paraId="3090A9DA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rFonts w:ascii="Arial" w:hAnsi="Arial" w:cs="Arial"/>
                <w:color w:val="000000"/>
              </w:rPr>
            </w:pPr>
            <w:r w:rsidRPr="001E6501">
              <w:rPr>
                <w:rFonts w:ascii="Arial" w:hAnsi="Arial" w:cs="Arial"/>
                <w:color w:val="000000"/>
              </w:rPr>
              <w:t>Participação na Criação do Programa:</w:t>
            </w:r>
          </w:p>
          <w:p w14:paraId="38D0D98D" w14:textId="7E6DA8E6" w:rsidR="00777B29" w:rsidRPr="001E6501" w:rsidDel="00B2235B" w:rsidRDefault="00B2235B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 w:hanging="100"/>
              <w:rPr>
                <w:del w:id="293" w:author="Euderlan Freire" w:date="2025-06-13T17:15:00Z"/>
                <w:rFonts w:ascii="Arial" w:hAnsi="Arial" w:cs="Arial"/>
                <w:b/>
                <w:bCs/>
                <w:color w:val="7F7F7F" w:themeColor="text1" w:themeTint="80"/>
              </w:rPr>
            </w:pPr>
            <w:ins w:id="294" w:author="Euderlan Freire" w:date="2025-06-13T17:15:00Z">
              <w:r w:rsidRPr="4DFCCF9B">
                <w:rPr>
                  <w:rFonts w:ascii="Arial" w:hAnsi="Arial" w:cs="Arial"/>
                  <w:color w:val="000000" w:themeColor="text1"/>
                </w:rPr>
                <w:t>Projeto de Desenvolvimento de Software de um Sistema Inteligente de Consulta a Documentos via LLM</w:t>
              </w:r>
              <w:r w:rsidRPr="001E6501" w:rsidDel="00B2235B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t xml:space="preserve"> </w:t>
              </w:r>
            </w:ins>
            <w:del w:id="295" w:author="Euderlan Freire" w:date="2025-06-13T17:15:00Z">
              <w:r w:rsidR="00777B29" w:rsidRPr="001E6501" w:rsidDel="00B2235B">
                <w:rPr>
                  <w:rFonts w:ascii="Arial" w:hAnsi="Arial" w:cs="Arial"/>
                  <w:b/>
                  <w:bCs/>
                  <w:color w:val="7F7F7F" w:themeColor="text1" w:themeTint="80"/>
                </w:rPr>
                <w:delText>Especificar atividades desenvolvidas pelo autor na criação do programa</w:delText>
              </w:r>
            </w:del>
          </w:p>
          <w:p w14:paraId="3F36C965" w14:textId="77777777" w:rsidR="00777B29" w:rsidRPr="001E6501" w:rsidRDefault="00777B29" w:rsidP="00427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00" w:hanging="100"/>
              <w:rPr>
                <w:rFonts w:ascii="Arial" w:hAnsi="Arial" w:cs="Arial"/>
                <w:color w:val="000000"/>
              </w:rPr>
            </w:pPr>
          </w:p>
        </w:tc>
      </w:tr>
      <w:tr w:rsidR="00777B29" w:rsidRPr="001E6501" w14:paraId="05DFBBEC" w14:textId="77777777" w:rsidTr="4DFCCF9B">
        <w:trPr>
          <w:trHeight w:val="240"/>
        </w:trPr>
        <w:tc>
          <w:tcPr>
            <w:tcW w:w="43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EEE92B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CPF: </w:t>
            </w:r>
          </w:p>
        </w:tc>
        <w:tc>
          <w:tcPr>
            <w:tcW w:w="406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3E9DD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Nacionalidade:</w:t>
            </w:r>
          </w:p>
        </w:tc>
      </w:tr>
      <w:tr w:rsidR="00777B29" w:rsidRPr="001E6501" w14:paraId="4FBDE47E" w14:textId="77777777" w:rsidTr="4DFCCF9B">
        <w:trPr>
          <w:trHeight w:val="42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39114A" w14:textId="4C1FD0AD" w:rsidR="00777B29" w:rsidRPr="001E6501" w:rsidRDefault="00777B29" w:rsidP="00427A68">
            <w:pPr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Qualificação Física: </w:t>
            </w:r>
            <w:ins w:id="296" w:author="Euderlan Freire" w:date="2025-06-13T17:17:00Z">
              <w:r w:rsidR="00E24392">
                <w:rPr>
                  <w:rFonts w:ascii="Arial" w:hAnsi="Arial" w:cs="Arial"/>
                </w:rPr>
                <w:t>Estudante de Graduação</w:t>
              </w:r>
            </w:ins>
          </w:p>
          <w:p w14:paraId="6F594BCD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  <w:color w:val="7F7F7F" w:themeColor="text1" w:themeTint="80"/>
              </w:rPr>
              <w:t>(</w:t>
            </w:r>
            <w:proofErr w:type="spellStart"/>
            <w:r w:rsidRPr="001E6501">
              <w:rPr>
                <w:rFonts w:ascii="Arial" w:hAnsi="Arial" w:cs="Arial"/>
                <w:color w:val="7F7F7F" w:themeColor="text1" w:themeTint="80"/>
              </w:rPr>
              <w:t>Ex</w:t>
            </w:r>
            <w:proofErr w:type="spellEnd"/>
            <w:r w:rsidRPr="001E6501">
              <w:rPr>
                <w:rFonts w:ascii="Arial" w:hAnsi="Arial" w:cs="Arial"/>
                <w:color w:val="7F7F7F" w:themeColor="text1" w:themeTint="80"/>
              </w:rPr>
              <w:t>: professor do ensino superior, estudante de graduação, analista de sistemas, engenheiro)</w:t>
            </w:r>
          </w:p>
        </w:tc>
      </w:tr>
      <w:tr w:rsidR="00777B29" w:rsidRPr="001E6501" w14:paraId="1682B892" w14:textId="77777777" w:rsidTr="4DFCCF9B">
        <w:trPr>
          <w:trHeight w:val="540"/>
        </w:trPr>
        <w:tc>
          <w:tcPr>
            <w:tcW w:w="8427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F39AB4" w14:textId="232A26D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Endereço:</w:t>
            </w:r>
            <w:ins w:id="297" w:author="Euderlan Freire" w:date="2025-06-13T17:20:00Z">
              <w:r w:rsidR="00744C5B">
                <w:rPr>
                  <w:rFonts w:ascii="Arial" w:hAnsi="Arial" w:cs="Arial"/>
                </w:rPr>
                <w:t xml:space="preserve"> </w:t>
              </w:r>
            </w:ins>
          </w:p>
        </w:tc>
      </w:tr>
      <w:tr w:rsidR="00777B29" w:rsidRPr="001E6501" w14:paraId="17113B7D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EF6FF6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Cidade: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A70FAE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Estado: </w:t>
            </w:r>
          </w:p>
        </w:tc>
      </w:tr>
      <w:tr w:rsidR="00777B29" w:rsidRPr="001E6501" w14:paraId="59CC60E7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23E382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CEP: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DBB56F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País: Brasil</w:t>
            </w:r>
          </w:p>
        </w:tc>
      </w:tr>
      <w:tr w:rsidR="00777B29" w:rsidRPr="001E6501" w14:paraId="2DC2AE24" w14:textId="77777777" w:rsidTr="4DFCCF9B">
        <w:trPr>
          <w:trHeight w:val="240"/>
        </w:trPr>
        <w:tc>
          <w:tcPr>
            <w:tcW w:w="4364" w:type="dxa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AE683F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Telefone: 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1E2B3" w14:textId="77777777" w:rsidR="00777B29" w:rsidRPr="001E6501" w:rsidRDefault="00777B29" w:rsidP="00427A68">
            <w:pPr>
              <w:spacing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Fax:</w:t>
            </w:r>
          </w:p>
        </w:tc>
      </w:tr>
      <w:tr w:rsidR="00777B29" w:rsidRPr="001E6501" w14:paraId="1F721743" w14:textId="77777777" w:rsidTr="4DFCCF9B">
        <w:trPr>
          <w:trHeight w:val="240"/>
        </w:trPr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9F6F00" w14:textId="5236E4DE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 xml:space="preserve">E-mail: </w:t>
            </w:r>
            <w:ins w:id="298" w:author="Euderlan Freire" w:date="2025-06-13T17:20:00Z">
              <w:r w:rsidR="00744C5B">
                <w:rPr>
                  <w:rFonts w:ascii="Arial" w:hAnsi="Arial" w:cs="Arial"/>
                </w:rPr>
                <w:t>yuram.</w:t>
              </w:r>
              <w:r w:rsidR="00B970B3">
                <w:rPr>
                  <w:rFonts w:ascii="Arial" w:hAnsi="Arial" w:cs="Arial"/>
                </w:rPr>
                <w:t>almeida</w:t>
              </w:r>
              <w:r w:rsidR="00B970B3">
                <w:rPr>
                  <w:rFonts w:ascii="Arial" w:hAnsi="Arial" w:cs="Arial"/>
                </w:rPr>
                <w:t>@discente.ufma.br</w:t>
              </w:r>
            </w:ins>
          </w:p>
        </w:tc>
      </w:tr>
      <w:tr w:rsidR="00777B29" w:rsidRPr="001E6501" w14:paraId="69C65C2B" w14:textId="77777777" w:rsidTr="00B970B3">
        <w:tblPrEx>
          <w:tblW w:w="8427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 w:firstRow="0" w:lastRow="0" w:firstColumn="0" w:lastColumn="0" w:noHBand="0" w:noVBand="0"/>
          <w:tblPrExChange w:id="299" w:author="Euderlan Freire" w:date="2025-06-13T17:20:00Z">
            <w:tblPrEx>
              <w:tblW w:w="8427" w:type="dxa"/>
              <w:tblInd w:w="-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trHeight w:val="1183"/>
          <w:trPrChange w:id="300" w:author="Euderlan Freire" w:date="2025-06-13T17:20:00Z">
            <w:trPr>
              <w:gridAfter w:val="0"/>
              <w:trHeight w:val="240"/>
            </w:trPr>
          </w:trPrChange>
        </w:trPr>
        <w:tc>
          <w:tcPr>
            <w:tcW w:w="8427" w:type="dxa"/>
            <w:gridSpan w:val="2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tcPrChange w:id="301" w:author="Euderlan Freire" w:date="2025-06-13T17:20:00Z">
              <w:tcPr>
                <w:tcW w:w="8427" w:type="dxa"/>
                <w:gridSpan w:val="3"/>
                <w:tcBorders>
                  <w:top w:val="single" w:sz="4" w:space="0" w:color="auto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shd w:val="clear" w:color="auto" w:fill="auto"/>
                <w:tcMar>
                  <w:top w:w="20" w:type="dxa"/>
                  <w:left w:w="20" w:type="dxa"/>
                  <w:bottom w:w="20" w:type="dxa"/>
                  <w:right w:w="20" w:type="dxa"/>
                </w:tcMar>
              </w:tcPr>
            </w:tcPrChange>
          </w:tcPr>
          <w:p w14:paraId="76F32B05" w14:textId="77777777" w:rsidR="00777B29" w:rsidRPr="001E6501" w:rsidRDefault="00777B29" w:rsidP="00427A68">
            <w:pPr>
              <w:spacing w:before="240" w:line="276" w:lineRule="auto"/>
              <w:ind w:left="100"/>
              <w:rPr>
                <w:rFonts w:ascii="Arial" w:hAnsi="Arial" w:cs="Arial"/>
              </w:rPr>
            </w:pPr>
            <w:r w:rsidRPr="001E6501">
              <w:rPr>
                <w:rFonts w:ascii="Arial" w:hAnsi="Arial" w:cs="Arial"/>
              </w:rPr>
              <w:t>Assinatura:</w:t>
            </w:r>
          </w:p>
        </w:tc>
      </w:tr>
    </w:tbl>
    <w:p w14:paraId="79CAD979" w14:textId="77777777" w:rsidR="00777B29" w:rsidRPr="001E6501" w:rsidRDefault="00777B29" w:rsidP="00777B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</w:rPr>
      </w:pPr>
    </w:p>
    <w:p w14:paraId="760600D2" w14:textId="77777777" w:rsidR="00777B29" w:rsidRPr="001E6501" w:rsidRDefault="00777B29" w:rsidP="00777B29">
      <w:pPr>
        <w:rPr>
          <w:rFonts w:ascii="Arial" w:hAnsi="Arial" w:cs="Arial"/>
        </w:rPr>
      </w:pPr>
    </w:p>
    <w:p w14:paraId="5F5A80E2" w14:textId="77777777" w:rsidR="00777B29" w:rsidRPr="001E6501" w:rsidRDefault="00777B29" w:rsidP="00777B29">
      <w:pPr>
        <w:jc w:val="both"/>
        <w:rPr>
          <w:rFonts w:ascii="Arial" w:hAnsi="Arial" w:cs="Arial"/>
        </w:rPr>
      </w:pPr>
    </w:p>
    <w:p w14:paraId="2E0F3D0A" w14:textId="77777777" w:rsidR="00777B29" w:rsidRPr="001E6501" w:rsidRDefault="00777B29" w:rsidP="00777B29">
      <w:pPr>
        <w:jc w:val="center"/>
        <w:rPr>
          <w:rFonts w:ascii="Arial" w:hAnsi="Arial" w:cs="Arial"/>
        </w:rPr>
      </w:pPr>
      <w:r w:rsidRPr="001E6501">
        <w:rPr>
          <w:rFonts w:ascii="Arial" w:hAnsi="Arial" w:cs="Arial"/>
        </w:rPr>
        <w:t xml:space="preserve">São Luís   de                     </w:t>
      </w:r>
      <w:proofErr w:type="spellStart"/>
      <w:r w:rsidRPr="001E6501">
        <w:rPr>
          <w:rFonts w:ascii="Arial" w:hAnsi="Arial" w:cs="Arial"/>
        </w:rPr>
        <w:t>de</w:t>
      </w:r>
      <w:proofErr w:type="spellEnd"/>
      <w:r w:rsidRPr="001E6501">
        <w:rPr>
          <w:rFonts w:ascii="Arial" w:hAnsi="Arial" w:cs="Arial"/>
        </w:rPr>
        <w:t xml:space="preserve">    20</w:t>
      </w:r>
    </w:p>
    <w:p w14:paraId="19A5616E" w14:textId="77777777" w:rsidR="00777B29" w:rsidRPr="001E6501" w:rsidRDefault="00777B29" w:rsidP="00777B29">
      <w:pPr>
        <w:jc w:val="center"/>
        <w:rPr>
          <w:rFonts w:ascii="Arial" w:hAnsi="Arial" w:cs="Arial"/>
        </w:rPr>
      </w:pPr>
    </w:p>
    <w:p w14:paraId="789786A9" w14:textId="77777777" w:rsidR="00A67E63" w:rsidRDefault="00A67E63" w:rsidP="00A67E63">
      <w:pPr>
        <w:jc w:val="both"/>
        <w:rPr>
          <w:rFonts w:ascii="Arial" w:hAnsi="Arial" w:cs="Arial"/>
          <w:color w:val="C00000"/>
        </w:rPr>
      </w:pPr>
    </w:p>
    <w:p w14:paraId="6815E918" w14:textId="77777777" w:rsidR="00A67E63" w:rsidRPr="00A67E63" w:rsidRDefault="00A67E63" w:rsidP="00A67E63">
      <w:pPr>
        <w:jc w:val="both"/>
        <w:rPr>
          <w:rFonts w:ascii="Arial" w:hAnsi="Arial" w:cs="Arial"/>
          <w:color w:val="FF0000"/>
        </w:rPr>
      </w:pPr>
      <w:r w:rsidRPr="00A67E63">
        <w:rPr>
          <w:rFonts w:ascii="Arial" w:hAnsi="Arial" w:cs="Arial"/>
          <w:color w:val="FF0000"/>
        </w:rPr>
        <w:t xml:space="preserve">Observação: Encaminhar junto a este formulário o </w:t>
      </w:r>
      <w:r w:rsidRPr="00A67E63">
        <w:rPr>
          <w:rFonts w:ascii="Arial" w:hAnsi="Arial" w:cs="Arial"/>
          <w:b/>
          <w:bCs/>
          <w:color w:val="FF0000"/>
        </w:rPr>
        <w:t>código-fonte do programa de computador</w:t>
      </w:r>
      <w:r w:rsidRPr="00A67E63">
        <w:rPr>
          <w:rFonts w:ascii="Arial" w:hAnsi="Arial" w:cs="Arial"/>
          <w:color w:val="FF0000"/>
        </w:rPr>
        <w:t xml:space="preserve"> em arquivo</w:t>
      </w:r>
      <w:r w:rsidRPr="00A67E63">
        <w:rPr>
          <w:rFonts w:ascii="Arial" w:hAnsi="Arial" w:cs="Arial"/>
          <w:i/>
          <w:iCs/>
          <w:color w:val="FF0000"/>
        </w:rPr>
        <w:t xml:space="preserve"> </w:t>
      </w:r>
      <w:proofErr w:type="spellStart"/>
      <w:r w:rsidRPr="00A67E63">
        <w:rPr>
          <w:rFonts w:ascii="Arial" w:hAnsi="Arial" w:cs="Arial"/>
          <w:i/>
          <w:iCs/>
          <w:color w:val="FF0000"/>
        </w:rPr>
        <w:t>pdf</w:t>
      </w:r>
      <w:proofErr w:type="spellEnd"/>
      <w:r w:rsidRPr="00A67E63">
        <w:rPr>
          <w:rFonts w:ascii="Arial" w:hAnsi="Arial" w:cs="Arial"/>
          <w:color w:val="FF0000"/>
        </w:rPr>
        <w:t xml:space="preserve"> e demais documentos que possam descrever o seu funcionamento de forma mais detalhada possível. </w:t>
      </w:r>
    </w:p>
    <w:p w14:paraId="2B9C268C" w14:textId="77777777" w:rsidR="00A67E63" w:rsidRPr="001E6501" w:rsidRDefault="00A67E63" w:rsidP="00A67E63">
      <w:pPr>
        <w:jc w:val="both"/>
        <w:rPr>
          <w:rFonts w:ascii="Arial" w:hAnsi="Arial" w:cs="Arial"/>
          <w:color w:val="C00000"/>
        </w:rPr>
      </w:pPr>
    </w:p>
    <w:p w14:paraId="207F80C2" w14:textId="77777777" w:rsidR="004E7BD7" w:rsidRPr="001E6501" w:rsidRDefault="004E7BD7" w:rsidP="00777B29">
      <w:pPr>
        <w:rPr>
          <w:rFonts w:ascii="Arial" w:hAnsi="Arial" w:cs="Arial"/>
        </w:rPr>
      </w:pPr>
    </w:p>
    <w:sectPr w:rsidR="004E7BD7" w:rsidRPr="001E6501" w:rsidSect="001E6501">
      <w:headerReference w:type="default" r:id="rId9"/>
      <w:footerReference w:type="default" r:id="rId10"/>
      <w:pgSz w:w="11906" w:h="16838"/>
      <w:pgMar w:top="2268" w:right="1134" w:bottom="1134" w:left="1701" w:header="192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83CE" w14:textId="77777777" w:rsidR="00751957" w:rsidRDefault="00751957" w:rsidP="003C1008">
      <w:r>
        <w:separator/>
      </w:r>
    </w:p>
  </w:endnote>
  <w:endnote w:type="continuationSeparator" w:id="0">
    <w:p w14:paraId="49610297" w14:textId="77777777" w:rsidR="00751957" w:rsidRDefault="00751957" w:rsidP="003C1008">
      <w:r>
        <w:continuationSeparator/>
      </w:r>
    </w:p>
  </w:endnote>
  <w:endnote w:type="continuationNotice" w:id="1">
    <w:p w14:paraId="49B01219" w14:textId="77777777" w:rsidR="00E609C2" w:rsidRDefault="00E609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Arial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16C3" w14:textId="77777777" w:rsidR="00351498" w:rsidRPr="00351498" w:rsidRDefault="00351498" w:rsidP="00351498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Cidade Universitária Dom Delgado ∙ </w:t>
    </w:r>
    <w:r w:rsidR="00A92F16">
      <w:rPr>
        <w:rFonts w:ascii="Montserrat Light" w:hAnsi="Montserrat Light"/>
        <w:sz w:val="14"/>
        <w:szCs w:val="14"/>
      </w:rPr>
      <w:t>Nome do Prédio</w:t>
    </w:r>
  </w:p>
  <w:p w14:paraId="13F61CD2" w14:textId="77777777" w:rsidR="00351498" w:rsidRPr="00351498" w:rsidRDefault="00351498" w:rsidP="00351498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>Av. dos Portugueses, 1996 ∙ São Luís ∙ Maranhão ∙ CEP 65080-805</w:t>
    </w:r>
  </w:p>
  <w:p w14:paraId="63BC6001" w14:textId="77777777" w:rsidR="00351498" w:rsidRPr="00351498" w:rsidRDefault="00351498" w:rsidP="00351498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(98) 3272 </w:t>
    </w:r>
    <w:r w:rsidR="00A92F16">
      <w:rPr>
        <w:rFonts w:ascii="Montserrat Light" w:hAnsi="Montserrat Light"/>
        <w:sz w:val="14"/>
        <w:szCs w:val="14"/>
      </w:rPr>
      <w:t>RAMAL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FF9C" w14:textId="77777777" w:rsidR="00751957" w:rsidRDefault="00751957" w:rsidP="003C1008">
      <w:r>
        <w:separator/>
      </w:r>
    </w:p>
  </w:footnote>
  <w:footnote w:type="continuationSeparator" w:id="0">
    <w:p w14:paraId="3C0ED41D" w14:textId="77777777" w:rsidR="00751957" w:rsidRDefault="00751957" w:rsidP="003C1008">
      <w:r>
        <w:continuationSeparator/>
      </w:r>
    </w:p>
  </w:footnote>
  <w:footnote w:type="continuationNotice" w:id="1">
    <w:p w14:paraId="67B13E28" w14:textId="77777777" w:rsidR="00E609C2" w:rsidRDefault="00E609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1A97" w14:textId="77777777" w:rsidR="0074154E" w:rsidRPr="00DF4584" w:rsidRDefault="00351498" w:rsidP="007F3113">
    <w:pPr>
      <w:pStyle w:val="Cabealho"/>
      <w:spacing w:line="140" w:lineRule="exact"/>
      <w:ind w:left="4167"/>
      <w:rPr>
        <w:rFonts w:ascii="Montserrat Light" w:hAnsi="Montserrat Light"/>
        <w:b/>
        <w:sz w:val="14"/>
        <w:szCs w:val="14"/>
      </w:rPr>
    </w:pPr>
    <w:r w:rsidRPr="00DF4584">
      <w:rPr>
        <w:rFonts w:ascii="Montserrat" w:hAnsi="Montserrat"/>
        <w:b/>
        <w:noProof/>
        <w:lang w:eastAsia="pt-BR"/>
      </w:rPr>
      <w:drawing>
        <wp:anchor distT="0" distB="0" distL="114300" distR="114300" simplePos="0" relativeHeight="251658240" behindDoc="1" locked="0" layoutInCell="1" allowOverlap="1" wp14:anchorId="5EC288BB" wp14:editId="68045C4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243" cy="10684057"/>
          <wp:effectExtent l="0" t="0" r="381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 UFMA 202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243" cy="10684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23B2" w:rsidRPr="00DF4584">
      <w:rPr>
        <w:rFonts w:ascii="Montserrat Light" w:hAnsi="Montserrat Light"/>
        <w:b/>
        <w:sz w:val="14"/>
        <w:szCs w:val="14"/>
      </w:rPr>
      <w:t>AGÊNCIA DE INOVAÇÃO, EMPREENDEDORISMO, PESQUISA, PÓS-GRADUAÇÃO E INTERNACIONALIZAÇÃO</w:t>
    </w:r>
  </w:p>
  <w:p w14:paraId="781ED95C" w14:textId="77777777" w:rsidR="003C1008" w:rsidRDefault="00323D0B" w:rsidP="007F3113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  <w:r>
      <w:rPr>
        <w:rFonts w:ascii="Montserrat Light" w:hAnsi="Montserrat Light"/>
        <w:sz w:val="14"/>
        <w:szCs w:val="14"/>
      </w:rPr>
      <w:t>Diretoria de</w:t>
    </w:r>
    <w:r w:rsidR="00161F9A">
      <w:rPr>
        <w:rFonts w:ascii="Montserrat Light" w:hAnsi="Montserrat Light"/>
        <w:sz w:val="14"/>
        <w:szCs w:val="14"/>
      </w:rPr>
      <w:t xml:space="preserve"> </w:t>
    </w:r>
    <w:r w:rsidR="00D10BBC" w:rsidRPr="00D10BBC">
      <w:rPr>
        <w:rFonts w:ascii="Montserrat Light" w:hAnsi="Montserrat Light"/>
        <w:sz w:val="14"/>
        <w:szCs w:val="14"/>
      </w:rPr>
      <w:t>Pesquisa e Inovação Tecnológica</w:t>
    </w:r>
  </w:p>
  <w:p w14:paraId="52859BB3" w14:textId="77777777" w:rsidR="00D10BBC" w:rsidRPr="00323D0B" w:rsidRDefault="00D10BBC" w:rsidP="007F3113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6DC0"/>
    <w:multiLevelType w:val="hybridMultilevel"/>
    <w:tmpl w:val="36D03FB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1783B5C"/>
    <w:multiLevelType w:val="hybridMultilevel"/>
    <w:tmpl w:val="FB70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84F23"/>
    <w:multiLevelType w:val="hybridMultilevel"/>
    <w:tmpl w:val="58949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uderlan Freire">
    <w15:presenceInfo w15:providerId="Windows Live" w15:userId="35daea64b44f1f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08"/>
    <w:rsid w:val="00007230"/>
    <w:rsid w:val="000250B4"/>
    <w:rsid w:val="000A4DEB"/>
    <w:rsid w:val="000B4A3C"/>
    <w:rsid w:val="000C5086"/>
    <w:rsid w:val="000E29A0"/>
    <w:rsid w:val="000E538B"/>
    <w:rsid w:val="00120EB2"/>
    <w:rsid w:val="00131F23"/>
    <w:rsid w:val="0013207B"/>
    <w:rsid w:val="001332CB"/>
    <w:rsid w:val="00161F9A"/>
    <w:rsid w:val="00172D98"/>
    <w:rsid w:val="00180131"/>
    <w:rsid w:val="001822F9"/>
    <w:rsid w:val="001A17BB"/>
    <w:rsid w:val="001E6501"/>
    <w:rsid w:val="00206C01"/>
    <w:rsid w:val="0022332B"/>
    <w:rsid w:val="0024174F"/>
    <w:rsid w:val="0024799A"/>
    <w:rsid w:val="002A486C"/>
    <w:rsid w:val="002A7C87"/>
    <w:rsid w:val="002B262C"/>
    <w:rsid w:val="002C6B5C"/>
    <w:rsid w:val="002F2D62"/>
    <w:rsid w:val="002F5262"/>
    <w:rsid w:val="00323D0B"/>
    <w:rsid w:val="00340100"/>
    <w:rsid w:val="00351498"/>
    <w:rsid w:val="0037620E"/>
    <w:rsid w:val="00380CC0"/>
    <w:rsid w:val="00396471"/>
    <w:rsid w:val="003A73C2"/>
    <w:rsid w:val="003C1008"/>
    <w:rsid w:val="003C1E0B"/>
    <w:rsid w:val="00436E85"/>
    <w:rsid w:val="00462611"/>
    <w:rsid w:val="004E7BD7"/>
    <w:rsid w:val="005137C8"/>
    <w:rsid w:val="0052180A"/>
    <w:rsid w:val="00536AC4"/>
    <w:rsid w:val="00556EC7"/>
    <w:rsid w:val="00562D69"/>
    <w:rsid w:val="005A5C1A"/>
    <w:rsid w:val="005A6BF4"/>
    <w:rsid w:val="00673518"/>
    <w:rsid w:val="006C5847"/>
    <w:rsid w:val="0072001D"/>
    <w:rsid w:val="0074154E"/>
    <w:rsid w:val="00744C5B"/>
    <w:rsid w:val="00751957"/>
    <w:rsid w:val="00765A06"/>
    <w:rsid w:val="00777925"/>
    <w:rsid w:val="00777B29"/>
    <w:rsid w:val="00794F4D"/>
    <w:rsid w:val="007B03E6"/>
    <w:rsid w:val="007B48F0"/>
    <w:rsid w:val="007C75DD"/>
    <w:rsid w:val="007F3113"/>
    <w:rsid w:val="00814F25"/>
    <w:rsid w:val="00873492"/>
    <w:rsid w:val="008B5B02"/>
    <w:rsid w:val="008B62BD"/>
    <w:rsid w:val="00942428"/>
    <w:rsid w:val="00942CAA"/>
    <w:rsid w:val="00971526"/>
    <w:rsid w:val="009861B5"/>
    <w:rsid w:val="009B25D1"/>
    <w:rsid w:val="009F799A"/>
    <w:rsid w:val="00A05230"/>
    <w:rsid w:val="00A22A53"/>
    <w:rsid w:val="00A523B2"/>
    <w:rsid w:val="00A67E63"/>
    <w:rsid w:val="00A92F16"/>
    <w:rsid w:val="00AB1513"/>
    <w:rsid w:val="00AB2CC7"/>
    <w:rsid w:val="00AC6A73"/>
    <w:rsid w:val="00AD64B3"/>
    <w:rsid w:val="00B15D1A"/>
    <w:rsid w:val="00B2235B"/>
    <w:rsid w:val="00B22F07"/>
    <w:rsid w:val="00B45A96"/>
    <w:rsid w:val="00B476AC"/>
    <w:rsid w:val="00B51F21"/>
    <w:rsid w:val="00B55A30"/>
    <w:rsid w:val="00B94161"/>
    <w:rsid w:val="00B970B3"/>
    <w:rsid w:val="00BB725F"/>
    <w:rsid w:val="00BF79FC"/>
    <w:rsid w:val="00C578C6"/>
    <w:rsid w:val="00C8413D"/>
    <w:rsid w:val="00CE4676"/>
    <w:rsid w:val="00D05114"/>
    <w:rsid w:val="00D10BBC"/>
    <w:rsid w:val="00D57346"/>
    <w:rsid w:val="00D851C1"/>
    <w:rsid w:val="00D9664F"/>
    <w:rsid w:val="00DB5003"/>
    <w:rsid w:val="00DF4584"/>
    <w:rsid w:val="00E11485"/>
    <w:rsid w:val="00E24392"/>
    <w:rsid w:val="00E52140"/>
    <w:rsid w:val="00E609C2"/>
    <w:rsid w:val="00EB1E80"/>
    <w:rsid w:val="00EC46D9"/>
    <w:rsid w:val="00EC6473"/>
    <w:rsid w:val="00EE6E47"/>
    <w:rsid w:val="00F06FCB"/>
    <w:rsid w:val="00FA7006"/>
    <w:rsid w:val="00FB68F5"/>
    <w:rsid w:val="00FF2D6A"/>
    <w:rsid w:val="4DFCCF9B"/>
    <w:rsid w:val="4E87B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456B61"/>
  <w15:docId w15:val="{0978D86D-B023-4023-8213-561845FD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C1008"/>
  </w:style>
  <w:style w:type="paragraph" w:styleId="Rodap">
    <w:name w:val="footer"/>
    <w:basedOn w:val="Normal"/>
    <w:link w:val="RodapChar"/>
    <w:uiPriority w:val="99"/>
    <w:unhideWhenUsed/>
    <w:rsid w:val="003C10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C1008"/>
  </w:style>
  <w:style w:type="paragraph" w:styleId="Textodebalo">
    <w:name w:val="Balloon Text"/>
    <w:basedOn w:val="Normal"/>
    <w:link w:val="TextodebaloChar"/>
    <w:uiPriority w:val="99"/>
    <w:semiHidden/>
    <w:unhideWhenUsed/>
    <w:rsid w:val="00E1148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148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1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D57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5734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77B2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65A0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F2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eufma.cprp@ufma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42A56-913E-4A50-A0E0-0533274E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1252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ascom2</dc:creator>
  <cp:lastModifiedBy>EUDERLAN FREIRE DA SILVA ABREU</cp:lastModifiedBy>
  <cp:revision>2</cp:revision>
  <cp:lastPrinted>2025-06-13T20:30:00Z</cp:lastPrinted>
  <dcterms:created xsi:type="dcterms:W3CDTF">2025-06-13T21:01:00Z</dcterms:created>
  <dcterms:modified xsi:type="dcterms:W3CDTF">2025-06-13T21:01:00Z</dcterms:modified>
</cp:coreProperties>
</file>